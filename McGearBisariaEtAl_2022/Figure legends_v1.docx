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D38E8" w14:textId="77777777" w:rsidR="006A5075" w:rsidRDefault="006A5075" w:rsidP="006A5075">
      <w:pPr>
        <w:pStyle w:val="Normal1"/>
        <w:contextualSpacing/>
        <w:rPr>
          <w:ins w:id="0" w:author="Sean E. McGeary" w:date="2019-10-04T17:58:00Z"/>
          <w:rFonts w:ascii="Helvetica" w:eastAsia="Arial" w:hAnsi="Helvetica" w:cs="Arial"/>
          <w:b/>
          <w:bCs/>
          <w:sz w:val="22"/>
          <w:szCs w:val="22"/>
        </w:rPr>
      </w:pPr>
      <w:r w:rsidRPr="004C61E4">
        <w:rPr>
          <w:rFonts w:ascii="Helvetica" w:eastAsia="Arial" w:hAnsi="Helvetica" w:cs="Arial"/>
          <w:b/>
          <w:bCs/>
          <w:sz w:val="22"/>
          <w:szCs w:val="22"/>
        </w:rPr>
        <w:t>Figure legends</w:t>
      </w:r>
    </w:p>
    <w:p w14:paraId="23ACDC0C" w14:textId="77777777" w:rsidR="006A5075" w:rsidRPr="004C61E4" w:rsidRDefault="006A5075" w:rsidP="006A5075">
      <w:pPr>
        <w:pStyle w:val="Normal1"/>
        <w:contextualSpacing/>
        <w:rPr>
          <w:ins w:id="1" w:author="Sean E. McGeary" w:date="2019-10-04T17:47:00Z"/>
          <w:rFonts w:ascii="Helvetica" w:eastAsia="Arial" w:hAnsi="Helvetica" w:cs="Arial"/>
          <w:b/>
          <w:bCs/>
          <w:sz w:val="22"/>
          <w:szCs w:val="22"/>
        </w:rPr>
      </w:pPr>
    </w:p>
    <w:p w14:paraId="398281F1" w14:textId="77777777" w:rsidR="006A5075" w:rsidRDefault="006A5075" w:rsidP="006A5075">
      <w:pPr>
        <w:contextualSpacing/>
        <w:rPr>
          <w:rFonts w:ascii="Helvetica" w:hAnsi="Helvetica" w:cs="Arial"/>
          <w:sz w:val="22"/>
          <w:szCs w:val="22"/>
        </w:rPr>
      </w:pPr>
      <w:r w:rsidRPr="004C61E4">
        <w:rPr>
          <w:rFonts w:ascii="Helvetica" w:hAnsi="Helvetica" w:cs="Arial"/>
          <w:b/>
          <w:sz w:val="22"/>
          <w:szCs w:val="22"/>
        </w:rPr>
        <w:t>Figure 1</w:t>
      </w:r>
      <w:r>
        <w:rPr>
          <w:rFonts w:ascii="Helvetica" w:hAnsi="Helvetica" w:cs="Arial"/>
          <w:b/>
          <w:sz w:val="22"/>
          <w:szCs w:val="22"/>
        </w:rPr>
        <w:t xml:space="preserve">. </w:t>
      </w:r>
      <w:r w:rsidRPr="00966E05">
        <w:rPr>
          <w:rFonts w:ascii="Helvetica" w:hAnsi="Helvetica" w:cs="Arial"/>
          <w:b/>
          <w:bCs/>
          <w:sz w:val="22"/>
          <w:szCs w:val="22"/>
        </w:rPr>
        <w:t>miRNA 3′</w:t>
      </w:r>
      <w:r>
        <w:rPr>
          <w:rFonts w:ascii="Helvetica" w:hAnsi="Helvetica" w:cs="Arial"/>
          <w:b/>
          <w:bCs/>
          <w:sz w:val="22"/>
          <w:szCs w:val="22"/>
        </w:rPr>
        <w:t xml:space="preserve">-compensatory </w:t>
      </w:r>
      <w:r w:rsidRPr="00966E05">
        <w:rPr>
          <w:rFonts w:ascii="Helvetica" w:hAnsi="Helvetica" w:cs="Arial"/>
          <w:b/>
          <w:bCs/>
          <w:sz w:val="22"/>
          <w:szCs w:val="22"/>
        </w:rPr>
        <w:t>site features</w:t>
      </w:r>
      <w:r>
        <w:rPr>
          <w:rFonts w:ascii="Helvetica" w:hAnsi="Helvetica" w:cs="Arial"/>
          <w:b/>
          <w:bCs/>
          <w:sz w:val="22"/>
          <w:szCs w:val="22"/>
        </w:rPr>
        <w:t xml:space="preserve"> characterized using AGO-RBNS with programmed libraries</w:t>
      </w:r>
      <w:r w:rsidRPr="00966E05">
        <w:rPr>
          <w:rFonts w:ascii="Helvetica" w:hAnsi="Helvetica" w:cs="Arial"/>
          <w:b/>
          <w:bCs/>
          <w:sz w:val="22"/>
          <w:szCs w:val="22"/>
        </w:rPr>
        <w:t>.</w:t>
      </w:r>
    </w:p>
    <w:p w14:paraId="5EBFBC43" w14:textId="77777777" w:rsidR="006A5075" w:rsidRDefault="006A5075" w:rsidP="006A5075">
      <w:pPr>
        <w:contextualSpacing/>
        <w:rPr>
          <w:rFonts w:ascii="Helvetica" w:hAnsi="Helvetica" w:cs="Arial"/>
          <w:sz w:val="22"/>
          <w:szCs w:val="22"/>
        </w:rPr>
      </w:pPr>
      <w:r w:rsidRPr="00C76BF7">
        <w:rPr>
          <w:rFonts w:ascii="Helvetica" w:hAnsi="Helvetica" w:cs="Arial"/>
          <w:sz w:val="22"/>
          <w:szCs w:val="22"/>
        </w:rPr>
        <w:t>(A)</w:t>
      </w:r>
      <w:r w:rsidRPr="004C61E4">
        <w:rPr>
          <w:rFonts w:ascii="Helvetica" w:hAnsi="Helvetica" w:cs="Arial"/>
          <w:sz w:val="22"/>
          <w:szCs w:val="22"/>
        </w:rPr>
        <w:t xml:space="preserve"> </w:t>
      </w:r>
      <w:r>
        <w:rPr>
          <w:rFonts w:ascii="Helvetica" w:hAnsi="Helvetica" w:cs="Arial"/>
          <w:sz w:val="22"/>
          <w:szCs w:val="22"/>
        </w:rPr>
        <w:t>Pairing requirements of</w:t>
      </w:r>
      <w:r w:rsidRPr="004C61E4">
        <w:rPr>
          <w:rFonts w:ascii="Helvetica" w:hAnsi="Helvetica" w:cs="Arial"/>
          <w:sz w:val="22"/>
          <w:szCs w:val="22"/>
        </w:rPr>
        <w:t xml:space="preserve"> 3′ </w:t>
      </w:r>
      <w:r>
        <w:rPr>
          <w:rFonts w:ascii="Helvetica" w:hAnsi="Helvetica" w:cs="Arial"/>
          <w:sz w:val="22"/>
          <w:szCs w:val="22"/>
        </w:rPr>
        <w:t>supplementary (left)</w:t>
      </w:r>
      <w:r w:rsidRPr="004C61E4">
        <w:rPr>
          <w:rFonts w:ascii="Helvetica" w:hAnsi="Helvetica" w:cs="Arial"/>
          <w:sz w:val="22"/>
          <w:szCs w:val="22"/>
        </w:rPr>
        <w:t xml:space="preserve">, and 3′ </w:t>
      </w:r>
      <w:r>
        <w:rPr>
          <w:rFonts w:ascii="Helvetica" w:hAnsi="Helvetica" w:cs="Arial"/>
          <w:sz w:val="22"/>
          <w:szCs w:val="22"/>
        </w:rPr>
        <w:t>compensatory (right)</w:t>
      </w:r>
      <w:r w:rsidRPr="004C61E4">
        <w:rPr>
          <w:rFonts w:ascii="Helvetica" w:hAnsi="Helvetica" w:cs="Arial"/>
          <w:sz w:val="22"/>
          <w:szCs w:val="22"/>
        </w:rPr>
        <w:t xml:space="preserve"> site</w:t>
      </w:r>
      <w:r>
        <w:rPr>
          <w:rFonts w:ascii="Helvetica" w:hAnsi="Helvetica" w:cs="Arial"/>
          <w:sz w:val="22"/>
          <w:szCs w:val="22"/>
        </w:rPr>
        <w:t>s</w:t>
      </w:r>
      <w:r w:rsidRPr="004C61E4">
        <w:rPr>
          <w:rFonts w:ascii="Helvetica" w:hAnsi="Helvetica" w:cs="Arial"/>
          <w:sz w:val="22"/>
          <w:szCs w:val="22"/>
        </w:rPr>
        <w:t xml:space="preserve">. </w:t>
      </w:r>
      <w:r>
        <w:rPr>
          <w:rFonts w:ascii="Helvetica" w:hAnsi="Helvetica" w:cs="Arial"/>
          <w:sz w:val="22"/>
          <w:szCs w:val="22"/>
        </w:rPr>
        <w:t xml:space="preserve">3′ supplementary sites (left) </w:t>
      </w:r>
      <w:r w:rsidRPr="004C61E4">
        <w:rPr>
          <w:rFonts w:ascii="Helvetica" w:hAnsi="Helvetica" w:cs="Arial"/>
          <w:sz w:val="22"/>
          <w:szCs w:val="22"/>
        </w:rPr>
        <w:t xml:space="preserve">have </w:t>
      </w:r>
      <w:r>
        <w:rPr>
          <w:rFonts w:ascii="Helvetica" w:hAnsi="Helvetica" w:cs="Arial"/>
          <w:sz w:val="22"/>
          <w:szCs w:val="22"/>
        </w:rPr>
        <w:t xml:space="preserve">at least six nucleotides of </w:t>
      </w:r>
      <w:r w:rsidRPr="004C61E4">
        <w:rPr>
          <w:rFonts w:ascii="Helvetica" w:hAnsi="Helvetica" w:cs="Arial"/>
          <w:sz w:val="22"/>
          <w:szCs w:val="22"/>
        </w:rPr>
        <w:t>contiguous Watson</w:t>
      </w:r>
      <w:r>
        <w:rPr>
          <w:rFonts w:ascii="Helvetica" w:hAnsi="Helvetica" w:cs="Arial"/>
          <w:sz w:val="22"/>
          <w:szCs w:val="22"/>
        </w:rPr>
        <w:t>–C</w:t>
      </w:r>
      <w:r w:rsidRPr="004C61E4">
        <w:rPr>
          <w:rFonts w:ascii="Helvetica" w:hAnsi="Helvetica" w:cs="Arial"/>
          <w:sz w:val="22"/>
          <w:szCs w:val="22"/>
        </w:rPr>
        <w:t>rick pairing</w:t>
      </w:r>
      <w:r>
        <w:rPr>
          <w:rFonts w:ascii="Helvetica" w:hAnsi="Helvetica" w:cs="Arial"/>
          <w:sz w:val="22"/>
          <w:szCs w:val="22"/>
        </w:rPr>
        <w:t xml:space="preserve"> (blue)</w:t>
      </w:r>
      <w:r w:rsidRPr="004C61E4">
        <w:rPr>
          <w:rFonts w:ascii="Helvetica" w:hAnsi="Helvetica" w:cs="Arial"/>
          <w:sz w:val="22"/>
          <w:szCs w:val="22"/>
        </w:rPr>
        <w:t xml:space="preserve"> to the miRNA seed region</w:t>
      </w:r>
      <w:r>
        <w:rPr>
          <w:rFonts w:ascii="Helvetica" w:hAnsi="Helvetica" w:cs="Arial"/>
          <w:sz w:val="22"/>
          <w:szCs w:val="22"/>
        </w:rPr>
        <w:t xml:space="preserve"> (red)</w:t>
      </w:r>
      <w:r w:rsidRPr="004C61E4">
        <w:rPr>
          <w:rFonts w:ascii="Helvetica" w:hAnsi="Helvetica" w:cs="Arial"/>
          <w:sz w:val="22"/>
          <w:szCs w:val="22"/>
        </w:rPr>
        <w:t xml:space="preserve">, </w:t>
      </w:r>
      <w:r>
        <w:rPr>
          <w:rFonts w:ascii="Helvetica" w:hAnsi="Helvetica" w:cs="Arial"/>
          <w:sz w:val="22"/>
          <w:szCs w:val="22"/>
        </w:rPr>
        <w:t xml:space="preserve">sometimes with an A opposite miRNA nucleotide 1, or an additional match to miRNA nucleotide 8, in </w:t>
      </w:r>
      <w:r w:rsidRPr="004C61E4">
        <w:rPr>
          <w:rFonts w:ascii="Helvetica" w:hAnsi="Helvetica" w:cs="Arial"/>
          <w:sz w:val="22"/>
          <w:szCs w:val="22"/>
        </w:rPr>
        <w:t>addition</w:t>
      </w:r>
      <w:r>
        <w:rPr>
          <w:rFonts w:ascii="Helvetica" w:hAnsi="Helvetica" w:cs="Arial"/>
          <w:sz w:val="22"/>
          <w:szCs w:val="22"/>
        </w:rPr>
        <w:t xml:space="preserve"> to</w:t>
      </w:r>
      <w:r w:rsidRPr="004C61E4">
        <w:rPr>
          <w:rFonts w:ascii="Helvetica" w:hAnsi="Helvetica" w:cs="Arial"/>
          <w:sz w:val="22"/>
          <w:szCs w:val="22"/>
        </w:rPr>
        <w:t xml:space="preserve"> pairing </w:t>
      </w:r>
      <w:r>
        <w:rPr>
          <w:rFonts w:ascii="Helvetica" w:hAnsi="Helvetica" w:cs="Arial"/>
          <w:sz w:val="22"/>
          <w:szCs w:val="22"/>
        </w:rPr>
        <w:t xml:space="preserve">(green) </w:t>
      </w:r>
      <w:r w:rsidRPr="004C61E4">
        <w:rPr>
          <w:rFonts w:ascii="Helvetica" w:hAnsi="Helvetica" w:cs="Arial"/>
          <w:sz w:val="22"/>
          <w:szCs w:val="22"/>
        </w:rPr>
        <w:t>to miRNA 3′ end</w:t>
      </w:r>
      <w:r>
        <w:rPr>
          <w:rFonts w:ascii="Helvetica" w:hAnsi="Helvetica" w:cs="Arial"/>
          <w:sz w:val="22"/>
          <w:szCs w:val="22"/>
        </w:rPr>
        <w:t xml:space="preserve"> (yellow)</w:t>
      </w:r>
      <w:r w:rsidRPr="004C61E4">
        <w:rPr>
          <w:rFonts w:ascii="Helvetica" w:hAnsi="Helvetica" w:cs="Arial"/>
          <w:sz w:val="22"/>
          <w:szCs w:val="22"/>
        </w:rPr>
        <w:t xml:space="preserve">, typically centered around miRNA </w:t>
      </w:r>
      <w:r>
        <w:rPr>
          <w:rFonts w:ascii="Helvetica" w:hAnsi="Helvetica" w:cs="Arial"/>
          <w:sz w:val="22"/>
          <w:szCs w:val="22"/>
        </w:rPr>
        <w:t>nucleotides</w:t>
      </w:r>
      <w:r w:rsidRPr="004C61E4">
        <w:rPr>
          <w:rFonts w:ascii="Helvetica" w:hAnsi="Helvetica" w:cs="Arial"/>
          <w:sz w:val="22"/>
          <w:szCs w:val="22"/>
        </w:rPr>
        <w:t xml:space="preserve"> 13</w:t>
      </w:r>
      <w:r>
        <w:rPr>
          <w:rFonts w:ascii="Helvetica" w:hAnsi="Helvetica" w:cs="Arial"/>
          <w:sz w:val="22"/>
          <w:szCs w:val="22"/>
        </w:rPr>
        <w:t>–</w:t>
      </w:r>
      <w:r w:rsidRPr="004C61E4">
        <w:rPr>
          <w:rFonts w:ascii="Helvetica" w:hAnsi="Helvetica" w:cs="Arial"/>
          <w:sz w:val="22"/>
          <w:szCs w:val="22"/>
        </w:rPr>
        <w:t>16. 3′</w:t>
      </w:r>
      <w:r>
        <w:rPr>
          <w:rFonts w:ascii="Helvetica" w:hAnsi="Helvetica" w:cs="Arial"/>
          <w:sz w:val="22"/>
          <w:szCs w:val="22"/>
        </w:rPr>
        <w:t>-</w:t>
      </w:r>
      <w:r w:rsidRPr="004C61E4">
        <w:rPr>
          <w:rFonts w:ascii="Helvetica" w:hAnsi="Helvetica" w:cs="Arial"/>
          <w:sz w:val="22"/>
          <w:szCs w:val="22"/>
        </w:rPr>
        <w:t>compensatory</w:t>
      </w:r>
      <w:r>
        <w:rPr>
          <w:rFonts w:ascii="Helvetica" w:hAnsi="Helvetica" w:cs="Arial"/>
          <w:sz w:val="22"/>
          <w:szCs w:val="22"/>
        </w:rPr>
        <w:t xml:space="preserve"> sites (right)</w:t>
      </w:r>
      <w:r w:rsidRPr="004C61E4">
        <w:rPr>
          <w:rFonts w:ascii="Helvetica" w:hAnsi="Helvetica" w:cs="Arial"/>
          <w:sz w:val="22"/>
          <w:szCs w:val="22"/>
        </w:rPr>
        <w:t xml:space="preserve"> contains </w:t>
      </w:r>
      <w:r>
        <w:rPr>
          <w:rFonts w:ascii="Helvetica" w:hAnsi="Helvetica" w:cs="Arial"/>
          <w:sz w:val="22"/>
          <w:szCs w:val="22"/>
        </w:rPr>
        <w:t>fewer</w:t>
      </w:r>
      <w:r w:rsidRPr="004C61E4">
        <w:rPr>
          <w:rFonts w:ascii="Helvetica" w:hAnsi="Helvetica" w:cs="Arial"/>
          <w:sz w:val="22"/>
          <w:szCs w:val="22"/>
        </w:rPr>
        <w:t xml:space="preserve"> tha</w:t>
      </w:r>
      <w:r>
        <w:rPr>
          <w:rFonts w:ascii="Helvetica" w:hAnsi="Helvetica" w:cs="Arial"/>
          <w:sz w:val="22"/>
          <w:szCs w:val="22"/>
        </w:rPr>
        <w:t>n</w:t>
      </w:r>
      <w:r w:rsidRPr="004C61E4">
        <w:rPr>
          <w:rFonts w:ascii="Helvetica" w:hAnsi="Helvetica" w:cs="Arial"/>
          <w:sz w:val="22"/>
          <w:szCs w:val="22"/>
        </w:rPr>
        <w:t xml:space="preserve"> </w:t>
      </w:r>
      <w:r>
        <w:rPr>
          <w:rFonts w:ascii="Helvetica" w:hAnsi="Helvetica" w:cs="Arial"/>
          <w:sz w:val="22"/>
          <w:szCs w:val="22"/>
        </w:rPr>
        <w:t>six</w:t>
      </w:r>
      <w:r w:rsidRPr="004C61E4">
        <w:rPr>
          <w:rFonts w:ascii="Helvetica" w:hAnsi="Helvetica" w:cs="Arial"/>
          <w:sz w:val="22"/>
          <w:szCs w:val="22"/>
        </w:rPr>
        <w:t xml:space="preserve"> </w:t>
      </w:r>
      <w:r>
        <w:rPr>
          <w:rFonts w:ascii="Helvetica" w:hAnsi="Helvetica" w:cs="Arial"/>
          <w:sz w:val="22"/>
          <w:szCs w:val="22"/>
        </w:rPr>
        <w:t xml:space="preserve">nucleotides of </w:t>
      </w:r>
      <w:r w:rsidRPr="004C61E4">
        <w:rPr>
          <w:rFonts w:ascii="Helvetica" w:hAnsi="Helvetica" w:cs="Arial"/>
          <w:sz w:val="22"/>
          <w:szCs w:val="22"/>
        </w:rPr>
        <w:t>contiguous Watson</w:t>
      </w:r>
      <w:r>
        <w:rPr>
          <w:rFonts w:ascii="Helvetica" w:hAnsi="Helvetica" w:cs="Arial"/>
          <w:sz w:val="22"/>
          <w:szCs w:val="22"/>
        </w:rPr>
        <w:t>–C</w:t>
      </w:r>
      <w:r w:rsidRPr="004C61E4">
        <w:rPr>
          <w:rFonts w:ascii="Helvetica" w:hAnsi="Helvetica" w:cs="Arial"/>
          <w:sz w:val="22"/>
          <w:szCs w:val="22"/>
        </w:rPr>
        <w:t>rick pair</w:t>
      </w:r>
      <w:r>
        <w:rPr>
          <w:rFonts w:ascii="Helvetica" w:hAnsi="Helvetica" w:cs="Arial"/>
          <w:sz w:val="22"/>
          <w:szCs w:val="22"/>
        </w:rPr>
        <w:t>ing</w:t>
      </w:r>
      <w:r w:rsidRPr="004C61E4">
        <w:rPr>
          <w:rFonts w:ascii="Helvetica" w:hAnsi="Helvetica" w:cs="Arial"/>
          <w:sz w:val="22"/>
          <w:szCs w:val="22"/>
        </w:rPr>
        <w:t xml:space="preserve"> </w:t>
      </w:r>
      <w:r>
        <w:rPr>
          <w:rFonts w:ascii="Helvetica" w:hAnsi="Helvetica" w:cs="Arial"/>
          <w:sz w:val="22"/>
          <w:szCs w:val="22"/>
        </w:rPr>
        <w:t>to</w:t>
      </w:r>
      <w:r w:rsidRPr="004C61E4">
        <w:rPr>
          <w:rFonts w:ascii="Helvetica" w:hAnsi="Helvetica" w:cs="Arial"/>
          <w:sz w:val="22"/>
          <w:szCs w:val="22"/>
        </w:rPr>
        <w:t xml:space="preserve"> the seed region</w:t>
      </w:r>
      <w:r>
        <w:rPr>
          <w:rFonts w:ascii="Helvetica" w:hAnsi="Helvetica" w:cs="Arial"/>
          <w:sz w:val="22"/>
          <w:szCs w:val="22"/>
        </w:rPr>
        <w:t xml:space="preserve"> (due to a mismatch, wobble, or single-nucleotide bulge)</w:t>
      </w:r>
      <w:r w:rsidRPr="004C61E4">
        <w:rPr>
          <w:rFonts w:ascii="Helvetica" w:hAnsi="Helvetica" w:cs="Arial"/>
          <w:sz w:val="22"/>
          <w:szCs w:val="22"/>
        </w:rPr>
        <w:t xml:space="preserve"> with additional pairing in 3′ region, typically centered around positions 13</w:t>
      </w:r>
      <w:r>
        <w:rPr>
          <w:rFonts w:ascii="Helvetica" w:hAnsi="Helvetica" w:cs="Arial"/>
          <w:sz w:val="22"/>
          <w:szCs w:val="22"/>
        </w:rPr>
        <w:t>–</w:t>
      </w:r>
      <w:r w:rsidRPr="004C61E4">
        <w:rPr>
          <w:rFonts w:ascii="Helvetica" w:hAnsi="Helvetica" w:cs="Arial"/>
          <w:sz w:val="22"/>
          <w:szCs w:val="22"/>
        </w:rPr>
        <w:t xml:space="preserve">16. N </w:t>
      </w:r>
      <w:r>
        <w:rPr>
          <w:rFonts w:ascii="Helvetica" w:hAnsi="Helvetica" w:cs="Arial"/>
          <w:sz w:val="22"/>
          <w:szCs w:val="22"/>
        </w:rPr>
        <w:t xml:space="preserve">denotes </w:t>
      </w:r>
      <w:r w:rsidRPr="004C61E4">
        <w:rPr>
          <w:rFonts w:ascii="Helvetica" w:hAnsi="Helvetica" w:cs="Arial"/>
          <w:sz w:val="22"/>
          <w:szCs w:val="22"/>
        </w:rPr>
        <w:t>any nucleotide</w:t>
      </w:r>
      <w:r>
        <w:rPr>
          <w:rFonts w:ascii="Helvetica" w:hAnsi="Helvetica" w:cs="Arial"/>
          <w:sz w:val="22"/>
          <w:szCs w:val="22"/>
        </w:rPr>
        <w:t>, and vertical lines denote Watson–Crick pairing</w:t>
      </w:r>
      <w:r w:rsidRPr="004C61E4">
        <w:rPr>
          <w:rFonts w:ascii="Helvetica" w:hAnsi="Helvetica" w:cs="Arial"/>
          <w:sz w:val="22"/>
          <w:szCs w:val="22"/>
        </w:rPr>
        <w:t>.</w:t>
      </w:r>
    </w:p>
    <w:p w14:paraId="7CA63BA4" w14:textId="77777777" w:rsidR="006A5075" w:rsidRPr="004C61E4" w:rsidRDefault="006A5075" w:rsidP="006A5075">
      <w:pPr>
        <w:contextualSpacing/>
        <w:rPr>
          <w:rFonts w:ascii="Helvetica" w:hAnsi="Helvetica" w:cs="Arial"/>
          <w:sz w:val="22"/>
          <w:szCs w:val="22"/>
        </w:rPr>
      </w:pPr>
      <w:r w:rsidRPr="00C76BF7">
        <w:rPr>
          <w:rFonts w:ascii="Helvetica" w:hAnsi="Helvetica" w:cs="Arial"/>
          <w:sz w:val="22"/>
          <w:szCs w:val="22"/>
        </w:rPr>
        <w:t xml:space="preserve">(B) </w:t>
      </w:r>
      <w:r>
        <w:rPr>
          <w:rFonts w:ascii="Helvetica" w:hAnsi="Helvetica" w:cs="Arial"/>
          <w:sz w:val="22"/>
          <w:szCs w:val="22"/>
        </w:rPr>
        <w:t xml:space="preserve">Four independent features comprising the diversity of possible </w:t>
      </w:r>
      <w:r w:rsidRPr="004C61E4">
        <w:rPr>
          <w:rFonts w:ascii="Helvetica" w:hAnsi="Helvetica" w:cs="Arial"/>
          <w:sz w:val="22"/>
          <w:szCs w:val="22"/>
        </w:rPr>
        <w:t>3′</w:t>
      </w:r>
      <w:r>
        <w:rPr>
          <w:rFonts w:ascii="Helvetica" w:hAnsi="Helvetica" w:cs="Arial"/>
          <w:sz w:val="22"/>
          <w:szCs w:val="22"/>
        </w:rPr>
        <w:t>-compensatory sites. These are 1.) the position of the target pairing within the miRNA 3′ end (top left), 2.) the extent of the target pairing, measured in the number of contiguous nucleotides pairing to the miRNA 3′ end, 3.) the offset between the seed pairing and 3′ pairing, where offsets of +1, 0, and −1 indicate one more unpaired target nucleotide, an equal number of target nucleotides, and one fewer unpaired target nucleotide, respectively, in comparison to the number of unpaired miRNA nucleotides separating the seed- and 3′- paired segments, and 4.) the position and identify of the mismatched target nucleotide within the seed pairing (bottom right).</w:t>
      </w:r>
    </w:p>
    <w:p w14:paraId="104AF299" w14:textId="77777777" w:rsidR="006A5075" w:rsidRDefault="006A5075" w:rsidP="006A5075">
      <w:pPr>
        <w:contextualSpacing/>
        <w:rPr>
          <w:rFonts w:ascii="Helvetica" w:hAnsi="Helvetica" w:cs="Arial"/>
          <w:sz w:val="22"/>
          <w:szCs w:val="22"/>
        </w:rPr>
      </w:pPr>
      <w:r>
        <w:rPr>
          <w:rFonts w:ascii="Helvetica" w:hAnsi="Helvetica" w:cs="Arial"/>
          <w:sz w:val="22"/>
          <w:szCs w:val="22"/>
        </w:rPr>
        <w:t>(C) Programmed, miRNA-specific AGO-</w:t>
      </w:r>
      <w:r w:rsidRPr="004C61E4">
        <w:rPr>
          <w:rFonts w:ascii="Helvetica" w:hAnsi="Helvetica" w:cs="Arial"/>
          <w:sz w:val="22"/>
          <w:szCs w:val="22"/>
        </w:rPr>
        <w:t>RBNS RNA librar</w:t>
      </w:r>
      <w:r>
        <w:rPr>
          <w:rFonts w:ascii="Helvetica" w:hAnsi="Helvetica" w:cs="Arial"/>
          <w:sz w:val="22"/>
          <w:szCs w:val="22"/>
        </w:rPr>
        <w:t>ies</w:t>
      </w:r>
      <w:r w:rsidRPr="004C61E4">
        <w:rPr>
          <w:rFonts w:ascii="Helvetica" w:hAnsi="Helvetica" w:cs="Arial"/>
          <w:sz w:val="22"/>
          <w:szCs w:val="22"/>
        </w:rPr>
        <w:t xml:space="preserve">. </w:t>
      </w:r>
      <w:r>
        <w:rPr>
          <w:rFonts w:ascii="Helvetica" w:hAnsi="Helvetica" w:cs="Arial"/>
          <w:sz w:val="22"/>
          <w:szCs w:val="22"/>
        </w:rPr>
        <w:t>The libraries contain an</w:t>
      </w:r>
      <w:r w:rsidRPr="004C61E4">
        <w:rPr>
          <w:rFonts w:ascii="Helvetica" w:hAnsi="Helvetica" w:cs="Arial"/>
          <w:sz w:val="22"/>
          <w:szCs w:val="22"/>
        </w:rPr>
        <w:t xml:space="preserve"> </w:t>
      </w:r>
      <w:r>
        <w:rPr>
          <w:rFonts w:ascii="Helvetica" w:hAnsi="Helvetica" w:cs="Arial"/>
          <w:sz w:val="22"/>
          <w:szCs w:val="22"/>
        </w:rPr>
        <w:t xml:space="preserve">8-nt region with all 18 possible single-nucleotide mismatches to nucleotides 2–7 for a particular miRNA (shown here for let-7a), downstream of 25 </w:t>
      </w:r>
      <w:r w:rsidRPr="004C61E4">
        <w:rPr>
          <w:rFonts w:ascii="Helvetica" w:hAnsi="Helvetica" w:cs="Arial"/>
          <w:sz w:val="22"/>
          <w:szCs w:val="22"/>
        </w:rPr>
        <w:t>n</w:t>
      </w:r>
      <w:r>
        <w:rPr>
          <w:rFonts w:ascii="Helvetica" w:hAnsi="Helvetica" w:cs="Arial"/>
          <w:sz w:val="22"/>
          <w:szCs w:val="22"/>
        </w:rPr>
        <w:t>ucleotides</w:t>
      </w:r>
      <w:r w:rsidRPr="004C61E4">
        <w:rPr>
          <w:rFonts w:ascii="Helvetica" w:hAnsi="Helvetica" w:cs="Arial"/>
          <w:sz w:val="22"/>
          <w:szCs w:val="22"/>
        </w:rPr>
        <w:t xml:space="preserve"> of random</w:t>
      </w:r>
      <w:r>
        <w:rPr>
          <w:rFonts w:ascii="Helvetica" w:hAnsi="Helvetica" w:cs="Arial"/>
          <w:sz w:val="22"/>
          <w:szCs w:val="22"/>
        </w:rPr>
        <w:t>ized</w:t>
      </w:r>
      <w:r w:rsidRPr="004C61E4">
        <w:rPr>
          <w:rFonts w:ascii="Helvetica" w:hAnsi="Helvetica" w:cs="Arial"/>
          <w:sz w:val="22"/>
          <w:szCs w:val="22"/>
        </w:rPr>
        <w:t xml:space="preserve"> sequence</w:t>
      </w:r>
      <w:r>
        <w:rPr>
          <w:rFonts w:ascii="Helvetica" w:hAnsi="Helvetica" w:cs="Arial"/>
          <w:sz w:val="22"/>
          <w:szCs w:val="22"/>
        </w:rPr>
        <w:t xml:space="preserve">. Each </w:t>
      </w:r>
      <w:r w:rsidRPr="004C61E4">
        <w:rPr>
          <w:rFonts w:ascii="Helvetica" w:hAnsi="Helvetica" w:cs="Arial"/>
          <w:sz w:val="22"/>
          <w:szCs w:val="22"/>
        </w:rPr>
        <w:t xml:space="preserve">library is generated by combining the transcription products of </w:t>
      </w:r>
      <w:r>
        <w:rPr>
          <w:rFonts w:ascii="Helvetica" w:hAnsi="Helvetica" w:cs="Arial"/>
          <w:sz w:val="22"/>
          <w:szCs w:val="22"/>
        </w:rPr>
        <w:t>six</w:t>
      </w:r>
      <w:r w:rsidRPr="004C61E4">
        <w:rPr>
          <w:rFonts w:ascii="Helvetica" w:hAnsi="Helvetica" w:cs="Arial"/>
          <w:sz w:val="22"/>
          <w:szCs w:val="22"/>
        </w:rPr>
        <w:t xml:space="preserve"> synthetic DNA </w:t>
      </w:r>
      <w:r>
        <w:rPr>
          <w:rFonts w:ascii="Helvetica" w:hAnsi="Helvetica" w:cs="Arial"/>
          <w:sz w:val="22"/>
          <w:szCs w:val="22"/>
        </w:rPr>
        <w:t>libraries that each contain a single mismatch position (pink)</w:t>
      </w:r>
      <w:r w:rsidRPr="004C61E4">
        <w:rPr>
          <w:rFonts w:ascii="Helvetica" w:hAnsi="Helvetica" w:cs="Arial"/>
          <w:sz w:val="22"/>
          <w:szCs w:val="22"/>
        </w:rPr>
        <w:t xml:space="preserve">. </w:t>
      </w:r>
      <w:r>
        <w:rPr>
          <w:rFonts w:ascii="Helvetica" w:hAnsi="Helvetica" w:cs="Arial"/>
          <w:sz w:val="22"/>
          <w:szCs w:val="22"/>
        </w:rPr>
        <w:t>(</w:t>
      </w:r>
      <w:r w:rsidRPr="004C61E4">
        <w:rPr>
          <w:rFonts w:ascii="Helvetica" w:hAnsi="Helvetica" w:cs="Arial"/>
          <w:sz w:val="22"/>
          <w:szCs w:val="22"/>
        </w:rPr>
        <w:t>D</w:t>
      </w:r>
      <w:r>
        <w:rPr>
          <w:rFonts w:ascii="Helvetica" w:hAnsi="Helvetica" w:cs="Arial"/>
          <w:sz w:val="22"/>
          <w:szCs w:val="22"/>
        </w:rPr>
        <w:t xml:space="preserve">, not </w:t>
      </w:r>
      <w:r w:rsidRPr="004C61E4">
        <w:rPr>
          <w:rFonts w:ascii="Helvetica" w:hAnsi="Helvetica" w:cs="Arial"/>
          <w:sz w:val="22"/>
          <w:szCs w:val="22"/>
        </w:rPr>
        <w:t>C</w:t>
      </w:r>
      <w:r>
        <w:rPr>
          <w:rFonts w:ascii="Helvetica" w:hAnsi="Helvetica" w:cs="Arial"/>
          <w:sz w:val="22"/>
          <w:szCs w:val="22"/>
        </w:rPr>
        <w:t>;</w:t>
      </w:r>
      <w:r w:rsidRPr="004C61E4">
        <w:rPr>
          <w:rFonts w:ascii="Helvetica" w:hAnsi="Helvetica" w:cs="Arial"/>
          <w:sz w:val="22"/>
          <w:szCs w:val="22"/>
        </w:rPr>
        <w:t xml:space="preserve"> V</w:t>
      </w:r>
      <w:r>
        <w:rPr>
          <w:rFonts w:ascii="Helvetica" w:hAnsi="Helvetica" w:cs="Arial"/>
          <w:sz w:val="22"/>
          <w:szCs w:val="22"/>
        </w:rPr>
        <w:t>,</w:t>
      </w:r>
      <w:r w:rsidRPr="004C61E4">
        <w:rPr>
          <w:rFonts w:ascii="Helvetica" w:hAnsi="Helvetica" w:cs="Arial"/>
          <w:sz w:val="22"/>
          <w:szCs w:val="22"/>
        </w:rPr>
        <w:t xml:space="preserve"> not</w:t>
      </w:r>
      <w:r>
        <w:rPr>
          <w:rFonts w:ascii="Helvetica" w:hAnsi="Helvetica" w:cs="Arial"/>
          <w:sz w:val="22"/>
          <w:szCs w:val="22"/>
        </w:rPr>
        <w:t xml:space="preserve"> </w:t>
      </w:r>
      <w:r w:rsidRPr="004C61E4">
        <w:rPr>
          <w:rFonts w:ascii="Helvetica" w:hAnsi="Helvetica" w:cs="Arial"/>
          <w:sz w:val="22"/>
          <w:szCs w:val="22"/>
        </w:rPr>
        <w:t>U</w:t>
      </w:r>
      <w:r>
        <w:rPr>
          <w:rFonts w:ascii="Helvetica" w:hAnsi="Helvetica" w:cs="Arial"/>
          <w:sz w:val="22"/>
          <w:szCs w:val="22"/>
        </w:rPr>
        <w:t>;</w:t>
      </w:r>
      <w:r w:rsidRPr="004C61E4">
        <w:rPr>
          <w:rFonts w:ascii="Helvetica" w:hAnsi="Helvetica" w:cs="Arial"/>
          <w:sz w:val="22"/>
          <w:szCs w:val="22"/>
        </w:rPr>
        <w:t xml:space="preserve"> and B</w:t>
      </w:r>
      <w:r>
        <w:rPr>
          <w:rFonts w:ascii="Helvetica" w:hAnsi="Helvetica" w:cs="Arial"/>
          <w:sz w:val="22"/>
          <w:szCs w:val="22"/>
        </w:rPr>
        <w:t>,</w:t>
      </w:r>
      <w:r w:rsidRPr="004C61E4">
        <w:rPr>
          <w:rFonts w:ascii="Helvetica" w:hAnsi="Helvetica" w:cs="Arial"/>
          <w:sz w:val="22"/>
          <w:szCs w:val="22"/>
        </w:rPr>
        <w:t xml:space="preserve"> not</w:t>
      </w:r>
      <w:r>
        <w:rPr>
          <w:rFonts w:ascii="Helvetica" w:hAnsi="Helvetica" w:cs="Arial"/>
          <w:sz w:val="22"/>
          <w:szCs w:val="22"/>
        </w:rPr>
        <w:t xml:space="preserve"> </w:t>
      </w:r>
      <w:r w:rsidRPr="004C61E4">
        <w:rPr>
          <w:rFonts w:ascii="Helvetica" w:hAnsi="Helvetica" w:cs="Arial"/>
          <w:sz w:val="22"/>
          <w:szCs w:val="22"/>
        </w:rPr>
        <w:t>A</w:t>
      </w:r>
      <w:r>
        <w:rPr>
          <w:rFonts w:ascii="Helvetica" w:hAnsi="Helvetica" w:cs="Arial"/>
          <w:sz w:val="22"/>
          <w:szCs w:val="22"/>
        </w:rPr>
        <w:t>, N, any nucleotide)</w:t>
      </w:r>
      <w:r w:rsidRPr="004C61E4">
        <w:rPr>
          <w:rFonts w:ascii="Helvetica" w:hAnsi="Helvetica" w:cs="Arial"/>
          <w:sz w:val="22"/>
          <w:szCs w:val="22"/>
        </w:rPr>
        <w:t>.</w:t>
      </w:r>
    </w:p>
    <w:p w14:paraId="2649A057" w14:textId="77777777" w:rsidR="006A5075" w:rsidRPr="004C61E4" w:rsidRDefault="006A5075" w:rsidP="006A5075">
      <w:pPr>
        <w:contextualSpacing/>
        <w:rPr>
          <w:rFonts w:ascii="Helvetica" w:hAnsi="Helvetica" w:cs="Arial"/>
          <w:sz w:val="22"/>
          <w:szCs w:val="22"/>
        </w:rPr>
      </w:pPr>
      <w:r>
        <w:rPr>
          <w:rFonts w:ascii="Helvetica" w:hAnsi="Helvetica" w:cs="Arial"/>
          <w:sz w:val="22"/>
          <w:szCs w:val="22"/>
        </w:rPr>
        <w:t>(D</w:t>
      </w:r>
      <w:r w:rsidRPr="004C61E4">
        <w:rPr>
          <w:rFonts w:ascii="Helvetica" w:hAnsi="Helvetica" w:cs="Arial"/>
          <w:sz w:val="22"/>
          <w:szCs w:val="22"/>
        </w:rPr>
        <w:t xml:space="preserve">) Enrichment of top 20 positional </w:t>
      </w:r>
      <w:r>
        <w:rPr>
          <w:rFonts w:ascii="Helvetica" w:hAnsi="Helvetica" w:cs="Arial"/>
          <w:sz w:val="22"/>
          <w:szCs w:val="22"/>
        </w:rPr>
        <w:t xml:space="preserve">8-nt </w:t>
      </w:r>
      <w:r w:rsidRPr="004C61E4">
        <w:rPr>
          <w:rFonts w:ascii="Helvetica" w:hAnsi="Helvetica" w:cs="Arial"/>
          <w:i/>
          <w:sz w:val="22"/>
          <w:szCs w:val="22"/>
        </w:rPr>
        <w:t>k</w:t>
      </w:r>
      <w:r w:rsidRPr="004C61E4">
        <w:rPr>
          <w:rFonts w:ascii="Helvetica" w:hAnsi="Helvetica" w:cs="Arial"/>
          <w:sz w:val="22"/>
          <w:szCs w:val="22"/>
        </w:rPr>
        <w:t>-</w:t>
      </w:r>
      <w:proofErr w:type="spellStart"/>
      <w:r w:rsidRPr="004C61E4">
        <w:rPr>
          <w:rFonts w:ascii="Helvetica" w:hAnsi="Helvetica" w:cs="Arial"/>
          <w:sz w:val="22"/>
          <w:szCs w:val="22"/>
        </w:rPr>
        <w:t>mers</w:t>
      </w:r>
      <w:proofErr w:type="spellEnd"/>
      <w:r>
        <w:rPr>
          <w:rFonts w:ascii="Helvetica" w:hAnsi="Helvetica" w:cs="Arial"/>
          <w:sz w:val="22"/>
          <w:szCs w:val="22"/>
        </w:rPr>
        <w:t xml:space="preserve"> in the highest concentration AGO-RBNS reaction performed with AGO2–let-7a and the let-7a-specific programmed library</w:t>
      </w:r>
      <w:r w:rsidRPr="004C61E4">
        <w:rPr>
          <w:rFonts w:ascii="Helvetica" w:hAnsi="Helvetica" w:cs="Arial"/>
          <w:sz w:val="22"/>
          <w:szCs w:val="22"/>
        </w:rPr>
        <w:t xml:space="preserve">. </w:t>
      </w:r>
      <w:r w:rsidRPr="004C61E4">
        <w:rPr>
          <w:rFonts w:ascii="Helvetica" w:hAnsi="Helvetica" w:cs="Arial"/>
          <w:i/>
          <w:sz w:val="22"/>
          <w:szCs w:val="22"/>
        </w:rPr>
        <w:t>k</w:t>
      </w:r>
      <w:r w:rsidRPr="004C61E4">
        <w:rPr>
          <w:rFonts w:ascii="Helvetica" w:hAnsi="Helvetica" w:cs="Arial"/>
          <w:sz w:val="22"/>
          <w:szCs w:val="22"/>
        </w:rPr>
        <w:t>-</w:t>
      </w:r>
      <w:proofErr w:type="spellStart"/>
      <w:r w:rsidRPr="004C61E4">
        <w:rPr>
          <w:rFonts w:ascii="Helvetica" w:hAnsi="Helvetica" w:cs="Arial"/>
          <w:sz w:val="22"/>
          <w:szCs w:val="22"/>
        </w:rPr>
        <w:t>mers</w:t>
      </w:r>
      <w:proofErr w:type="spellEnd"/>
      <w:r w:rsidRPr="004C61E4">
        <w:rPr>
          <w:rFonts w:ascii="Helvetica" w:hAnsi="Helvetica" w:cs="Arial"/>
          <w:sz w:val="22"/>
          <w:szCs w:val="22"/>
        </w:rPr>
        <w:t xml:space="preserve"> are ranked by the sum of their top </w:t>
      </w:r>
      <w:r>
        <w:rPr>
          <w:rFonts w:ascii="Helvetica" w:hAnsi="Helvetica" w:cs="Arial"/>
          <w:sz w:val="22"/>
          <w:szCs w:val="22"/>
        </w:rPr>
        <w:t>five</w:t>
      </w:r>
      <w:r w:rsidRPr="004C61E4">
        <w:rPr>
          <w:rFonts w:ascii="Helvetica" w:hAnsi="Helvetica" w:cs="Arial"/>
          <w:sz w:val="22"/>
          <w:szCs w:val="22"/>
        </w:rPr>
        <w:t xml:space="preserve"> enrichments at each position across the sequencing read. Left, </w:t>
      </w:r>
      <w:r w:rsidRPr="004C61E4">
        <w:rPr>
          <w:rFonts w:ascii="Helvetica" w:hAnsi="Helvetica" w:cs="Arial"/>
          <w:i/>
          <w:sz w:val="22"/>
          <w:szCs w:val="22"/>
        </w:rPr>
        <w:t>k-</w:t>
      </w:r>
      <w:proofErr w:type="spellStart"/>
      <w:r w:rsidRPr="004C61E4">
        <w:rPr>
          <w:rFonts w:ascii="Helvetica" w:hAnsi="Helvetica" w:cs="Arial"/>
          <w:sz w:val="22"/>
          <w:szCs w:val="22"/>
        </w:rPr>
        <w:t>mers</w:t>
      </w:r>
      <w:proofErr w:type="spellEnd"/>
      <w:r w:rsidRPr="004C61E4">
        <w:rPr>
          <w:rFonts w:ascii="Helvetica" w:hAnsi="Helvetica" w:cs="Arial"/>
          <w:sz w:val="22"/>
          <w:szCs w:val="22"/>
        </w:rPr>
        <w:t xml:space="preserve"> are aligned by </w:t>
      </w:r>
      <w:r>
        <w:rPr>
          <w:rFonts w:ascii="Helvetica" w:hAnsi="Helvetica" w:cs="Arial"/>
          <w:sz w:val="22"/>
          <w:szCs w:val="22"/>
        </w:rPr>
        <w:t xml:space="preserve">the CAAC motif shared by all 20 </w:t>
      </w:r>
      <w:r w:rsidRPr="00883D3D">
        <w:rPr>
          <w:rFonts w:ascii="Helvetica" w:hAnsi="Helvetica" w:cs="Arial"/>
          <w:i/>
          <w:iCs/>
          <w:sz w:val="22"/>
          <w:szCs w:val="22"/>
        </w:rPr>
        <w:t>k</w:t>
      </w:r>
      <w:r>
        <w:rPr>
          <w:rFonts w:ascii="Helvetica" w:hAnsi="Helvetica" w:cs="Arial"/>
          <w:sz w:val="22"/>
          <w:szCs w:val="22"/>
        </w:rPr>
        <w:t>-</w:t>
      </w:r>
      <w:proofErr w:type="spellStart"/>
      <w:r>
        <w:rPr>
          <w:rFonts w:ascii="Helvetica" w:hAnsi="Helvetica" w:cs="Arial"/>
          <w:sz w:val="22"/>
          <w:szCs w:val="22"/>
        </w:rPr>
        <w:t>mers</w:t>
      </w:r>
      <w:proofErr w:type="spellEnd"/>
      <w:r>
        <w:rPr>
          <w:rFonts w:ascii="Helvetica" w:hAnsi="Helvetica" w:cs="Arial"/>
          <w:sz w:val="22"/>
          <w:szCs w:val="22"/>
        </w:rPr>
        <w:t xml:space="preserve">, </w:t>
      </w:r>
      <w:r w:rsidRPr="004C61E4">
        <w:rPr>
          <w:rFonts w:ascii="Helvetica" w:hAnsi="Helvetica" w:cs="Arial"/>
          <w:sz w:val="22"/>
          <w:szCs w:val="22"/>
        </w:rPr>
        <w:t xml:space="preserve">with </w:t>
      </w:r>
      <w:r>
        <w:rPr>
          <w:rFonts w:ascii="Helvetica" w:hAnsi="Helvetica" w:cs="Arial"/>
          <w:sz w:val="22"/>
          <w:szCs w:val="22"/>
        </w:rPr>
        <w:t xml:space="preserve">nucleotides </w:t>
      </w:r>
      <w:r w:rsidRPr="004C61E4">
        <w:rPr>
          <w:rFonts w:ascii="Helvetica" w:hAnsi="Helvetica" w:cs="Arial"/>
          <w:sz w:val="22"/>
          <w:szCs w:val="22"/>
        </w:rPr>
        <w:t xml:space="preserve">that are not </w:t>
      </w:r>
      <w:r>
        <w:rPr>
          <w:rFonts w:ascii="Helvetica" w:hAnsi="Helvetica" w:cs="Arial"/>
          <w:sz w:val="22"/>
          <w:szCs w:val="22"/>
        </w:rPr>
        <w:t xml:space="preserve">a </w:t>
      </w:r>
      <w:r w:rsidRPr="004C61E4">
        <w:rPr>
          <w:rFonts w:ascii="Helvetica" w:hAnsi="Helvetica" w:cs="Arial"/>
          <w:sz w:val="22"/>
          <w:szCs w:val="22"/>
        </w:rPr>
        <w:t>Watson</w:t>
      </w:r>
      <w:r>
        <w:rPr>
          <w:rFonts w:ascii="Helvetica" w:hAnsi="Helvetica" w:cs="Arial"/>
          <w:sz w:val="22"/>
          <w:szCs w:val="22"/>
        </w:rPr>
        <w:t>–C</w:t>
      </w:r>
      <w:r w:rsidRPr="004C61E4">
        <w:rPr>
          <w:rFonts w:ascii="Helvetica" w:hAnsi="Helvetica" w:cs="Arial"/>
          <w:sz w:val="22"/>
          <w:szCs w:val="22"/>
        </w:rPr>
        <w:t xml:space="preserve">rick match to the miRNA sequence shown in red. </w:t>
      </w:r>
      <w:r>
        <w:rPr>
          <w:rFonts w:ascii="Helvetica" w:hAnsi="Helvetica" w:cs="Arial"/>
          <w:sz w:val="22"/>
          <w:szCs w:val="22"/>
        </w:rPr>
        <w:t xml:space="preserve">The </w:t>
      </w:r>
      <w:r w:rsidRPr="00462A8E">
        <w:rPr>
          <w:rFonts w:ascii="Helvetica" w:hAnsi="Helvetica" w:cs="Arial"/>
          <w:sz w:val="22"/>
          <w:szCs w:val="22"/>
        </w:rPr>
        <w:t>x</w:t>
      </w:r>
      <w:r>
        <w:rPr>
          <w:rFonts w:ascii="Helvetica" w:hAnsi="Helvetica" w:cs="Arial"/>
          <w:sz w:val="22"/>
          <w:szCs w:val="22"/>
        </w:rPr>
        <w:t xml:space="preserve">-axis is numbered to indicate the position of the 3′-most nucleotide of the </w:t>
      </w:r>
      <w:r w:rsidRPr="004C61E4">
        <w:rPr>
          <w:rFonts w:ascii="Helvetica" w:hAnsi="Helvetica" w:cs="Arial"/>
          <w:i/>
          <w:sz w:val="22"/>
          <w:szCs w:val="22"/>
        </w:rPr>
        <w:t>k-</w:t>
      </w:r>
      <w:proofErr w:type="spellStart"/>
      <w:r w:rsidRPr="004C61E4">
        <w:rPr>
          <w:rFonts w:ascii="Helvetica" w:hAnsi="Helvetica" w:cs="Arial"/>
          <w:sz w:val="22"/>
          <w:szCs w:val="22"/>
        </w:rPr>
        <w:t>mer</w:t>
      </w:r>
      <w:proofErr w:type="spellEnd"/>
      <w:r w:rsidRPr="004C61E4">
        <w:rPr>
          <w:rFonts w:ascii="Helvetica" w:hAnsi="Helvetica" w:cs="Arial"/>
          <w:sz w:val="22"/>
          <w:szCs w:val="22"/>
        </w:rPr>
        <w:t xml:space="preserve"> relative to the </w:t>
      </w:r>
      <w:r>
        <w:rPr>
          <w:rFonts w:ascii="Helvetica" w:hAnsi="Helvetica" w:cs="Arial"/>
          <w:sz w:val="22"/>
          <w:szCs w:val="22"/>
        </w:rPr>
        <w:t>pairing position of the miRNA nucleotide 1</w:t>
      </w:r>
      <w:r w:rsidRPr="004C61E4">
        <w:rPr>
          <w:rFonts w:ascii="Helvetica" w:hAnsi="Helvetica" w:cs="Arial"/>
          <w:sz w:val="22"/>
          <w:szCs w:val="22"/>
        </w:rPr>
        <w:t xml:space="preserve"> in the programmed region of the target sequence</w:t>
      </w:r>
      <w:r>
        <w:rPr>
          <w:rFonts w:ascii="Helvetica" w:hAnsi="Helvetica" w:cs="Arial"/>
          <w:sz w:val="22"/>
          <w:szCs w:val="22"/>
        </w:rPr>
        <w:t xml:space="preserve">, such that an 8-nt </w:t>
      </w:r>
      <w:r>
        <w:rPr>
          <w:rFonts w:ascii="Helvetica" w:hAnsi="Helvetica" w:cs="Arial"/>
          <w:i/>
          <w:iCs/>
          <w:sz w:val="22"/>
          <w:szCs w:val="22"/>
        </w:rPr>
        <w:t>k</w:t>
      </w:r>
      <w:r>
        <w:rPr>
          <w:rFonts w:ascii="Helvetica" w:hAnsi="Helvetica" w:cs="Arial"/>
          <w:sz w:val="22"/>
          <w:szCs w:val="22"/>
        </w:rPr>
        <w:t>-</w:t>
      </w:r>
      <w:proofErr w:type="spellStart"/>
      <w:r>
        <w:rPr>
          <w:rFonts w:ascii="Helvetica" w:hAnsi="Helvetica" w:cs="Arial"/>
          <w:sz w:val="22"/>
          <w:szCs w:val="22"/>
        </w:rPr>
        <w:t>mers</w:t>
      </w:r>
      <w:proofErr w:type="spellEnd"/>
      <w:r>
        <w:rPr>
          <w:rFonts w:ascii="Helvetica" w:hAnsi="Helvetica" w:cs="Arial"/>
          <w:sz w:val="22"/>
          <w:szCs w:val="22"/>
        </w:rPr>
        <w:t xml:space="preserve"> at the 5′-most 3′-most positions preceding the programmed site in the target library correspond to positions 26 and 9, respectively</w:t>
      </w:r>
      <w:r w:rsidRPr="004C61E4">
        <w:rPr>
          <w:rFonts w:ascii="Helvetica" w:hAnsi="Helvetica" w:cs="Arial"/>
          <w:sz w:val="22"/>
          <w:szCs w:val="22"/>
        </w:rPr>
        <w:t xml:space="preserve">. </w:t>
      </w:r>
      <w:r>
        <w:rPr>
          <w:rFonts w:ascii="Helvetica" w:hAnsi="Helvetica" w:cs="Arial"/>
          <w:sz w:val="22"/>
          <w:szCs w:val="22"/>
        </w:rPr>
        <w:t xml:space="preserve">Above </w:t>
      </w:r>
      <w:r w:rsidRPr="004C61E4">
        <w:rPr>
          <w:rFonts w:ascii="Helvetica" w:hAnsi="Helvetica" w:cs="Arial"/>
          <w:sz w:val="22"/>
          <w:szCs w:val="22"/>
        </w:rPr>
        <w:t xml:space="preserve">shows the </w:t>
      </w:r>
      <w:r>
        <w:rPr>
          <w:rFonts w:ascii="Helvetica" w:hAnsi="Helvetica" w:cs="Arial"/>
          <w:sz w:val="22"/>
          <w:szCs w:val="22"/>
        </w:rPr>
        <w:t xml:space="preserve">pairing corresponding to the </w:t>
      </w:r>
      <w:r w:rsidRPr="004C61E4">
        <w:rPr>
          <w:rFonts w:ascii="Helvetica" w:hAnsi="Helvetica" w:cs="Arial"/>
          <w:i/>
          <w:sz w:val="22"/>
          <w:szCs w:val="22"/>
        </w:rPr>
        <w:t>k-</w:t>
      </w:r>
      <w:proofErr w:type="spellStart"/>
      <w:r w:rsidRPr="004C61E4">
        <w:rPr>
          <w:rFonts w:ascii="Helvetica" w:hAnsi="Helvetica" w:cs="Arial"/>
          <w:sz w:val="22"/>
          <w:szCs w:val="22"/>
        </w:rPr>
        <w:t>mer</w:t>
      </w:r>
      <w:proofErr w:type="spellEnd"/>
      <w:r>
        <w:rPr>
          <w:rFonts w:ascii="Helvetica" w:hAnsi="Helvetica" w:cs="Arial"/>
          <w:sz w:val="22"/>
          <w:szCs w:val="22"/>
        </w:rPr>
        <w:t xml:space="preserve">–position pair with </w:t>
      </w:r>
      <w:r w:rsidRPr="004C61E4">
        <w:rPr>
          <w:rFonts w:ascii="Helvetica" w:hAnsi="Helvetica" w:cs="Arial"/>
          <w:sz w:val="22"/>
          <w:szCs w:val="22"/>
        </w:rPr>
        <w:t xml:space="preserve">the </w:t>
      </w:r>
      <w:r>
        <w:rPr>
          <w:rFonts w:ascii="Helvetica" w:hAnsi="Helvetica" w:cs="Arial"/>
          <w:sz w:val="22"/>
          <w:szCs w:val="22"/>
        </w:rPr>
        <w:t xml:space="preserve">greatest </w:t>
      </w:r>
      <w:r w:rsidRPr="004C61E4">
        <w:rPr>
          <w:rFonts w:ascii="Helvetica" w:hAnsi="Helvetica" w:cs="Arial"/>
          <w:sz w:val="22"/>
          <w:szCs w:val="22"/>
        </w:rPr>
        <w:t>enrichment.</w:t>
      </w:r>
    </w:p>
    <w:p w14:paraId="7198EB64" w14:textId="77777777" w:rsidR="006A5075" w:rsidRPr="004C61E4" w:rsidRDefault="006A5075" w:rsidP="006A5075">
      <w:pPr>
        <w:contextualSpacing/>
        <w:rPr>
          <w:rFonts w:ascii="Helvetica" w:hAnsi="Helvetica" w:cs="Arial"/>
          <w:sz w:val="22"/>
          <w:szCs w:val="22"/>
        </w:rPr>
      </w:pPr>
    </w:p>
    <w:p w14:paraId="128B479A" w14:textId="77777777" w:rsidR="006A5075" w:rsidRDefault="006A5075" w:rsidP="006A5075">
      <w:pPr>
        <w:contextualSpacing/>
        <w:rPr>
          <w:rFonts w:ascii="Helvetica" w:hAnsi="Helvetica" w:cs="Arial"/>
          <w:sz w:val="22"/>
          <w:szCs w:val="22"/>
        </w:rPr>
      </w:pPr>
      <w:r w:rsidRPr="004C61E4">
        <w:rPr>
          <w:rFonts w:ascii="Helvetica" w:hAnsi="Helvetica" w:cs="Arial"/>
          <w:b/>
          <w:sz w:val="22"/>
          <w:szCs w:val="22"/>
        </w:rPr>
        <w:t xml:space="preserve">Figure </w:t>
      </w:r>
      <w:r>
        <w:rPr>
          <w:rFonts w:ascii="Helvetica" w:hAnsi="Helvetica" w:cs="Arial"/>
          <w:b/>
          <w:sz w:val="22"/>
          <w:szCs w:val="22"/>
        </w:rPr>
        <w:t>2</w:t>
      </w:r>
      <w:r w:rsidRPr="004C61E4">
        <w:rPr>
          <w:rFonts w:ascii="Helvetica" w:hAnsi="Helvetica" w:cs="Arial"/>
          <w:b/>
          <w:sz w:val="22"/>
          <w:szCs w:val="22"/>
        </w:rPr>
        <w:t>.</w:t>
      </w:r>
      <w:r>
        <w:rPr>
          <w:rFonts w:ascii="Helvetica" w:hAnsi="Helvetica" w:cs="Arial"/>
          <w:sz w:val="22"/>
          <w:szCs w:val="22"/>
        </w:rPr>
        <w:t xml:space="preserve"> </w:t>
      </w:r>
      <w:r w:rsidRPr="00966E05">
        <w:rPr>
          <w:rFonts w:ascii="Helvetica" w:hAnsi="Helvetica" w:cs="Arial"/>
          <w:b/>
          <w:bCs/>
          <w:sz w:val="22"/>
          <w:szCs w:val="22"/>
        </w:rPr>
        <w:t>Let-7a relative affinity measurements of compensatory target sites.</w:t>
      </w:r>
    </w:p>
    <w:p w14:paraId="0446A48F" w14:textId="77777777" w:rsidR="006A5075" w:rsidRDefault="006A5075" w:rsidP="006A5075">
      <w:pPr>
        <w:contextualSpacing/>
        <w:rPr>
          <w:rFonts w:ascii="Helvetica" w:hAnsi="Helvetica" w:cs="Arial"/>
          <w:sz w:val="22"/>
          <w:szCs w:val="22"/>
        </w:rPr>
      </w:pPr>
      <w:r>
        <w:rPr>
          <w:rFonts w:ascii="Helvetica" w:hAnsi="Helvetica" w:cs="Arial"/>
          <w:sz w:val="22"/>
          <w:szCs w:val="22"/>
        </w:rPr>
        <w:t>(</w:t>
      </w:r>
      <w:r w:rsidRPr="004C61E4">
        <w:rPr>
          <w:rFonts w:ascii="Helvetica" w:hAnsi="Helvetica" w:cs="Arial"/>
          <w:sz w:val="22"/>
          <w:szCs w:val="22"/>
        </w:rPr>
        <w:t xml:space="preserve">A) </w:t>
      </w:r>
      <w:proofErr w:type="spellStart"/>
      <w:r>
        <w:rPr>
          <w:rFonts w:ascii="Helvetica" w:hAnsi="Helvetica" w:cs="Arial"/>
          <w:sz w:val="22"/>
          <w:szCs w:val="22"/>
        </w:rPr>
        <w:t>Emperical</w:t>
      </w:r>
      <w:proofErr w:type="spellEnd"/>
      <w:r>
        <w:rPr>
          <w:rFonts w:ascii="Helvetica" w:hAnsi="Helvetica" w:cs="Arial"/>
          <w:sz w:val="22"/>
          <w:szCs w:val="22"/>
        </w:rPr>
        <w:t xml:space="preserve"> cumulative distribution of relative </w:t>
      </w:r>
      <w:r w:rsidRPr="00966E05">
        <w:rPr>
          <w:rFonts w:ascii="Helvetica" w:hAnsi="Helvetica" w:cs="Arial"/>
          <w:i/>
          <w:iCs/>
          <w:sz w:val="22"/>
          <w:szCs w:val="22"/>
        </w:rPr>
        <w:t>K</w:t>
      </w:r>
      <w:r w:rsidRPr="00966E05">
        <w:rPr>
          <w:rFonts w:ascii="Helvetica" w:hAnsi="Helvetica" w:cs="Arial"/>
          <w:sz w:val="22"/>
          <w:szCs w:val="22"/>
          <w:vertAlign w:val="subscript"/>
        </w:rPr>
        <w:t>D</w:t>
      </w:r>
      <w:r>
        <w:rPr>
          <w:rFonts w:ascii="Helvetica" w:hAnsi="Helvetica" w:cs="Arial"/>
          <w:sz w:val="22"/>
          <w:szCs w:val="22"/>
        </w:rPr>
        <w:t xml:space="preserve"> values for 3′-compensatory sites </w:t>
      </w:r>
      <w:proofErr w:type="spellStart"/>
      <w:r>
        <w:rPr>
          <w:rFonts w:ascii="Helvetica" w:hAnsi="Helvetica" w:cs="Arial"/>
          <w:sz w:val="22"/>
          <w:szCs w:val="22"/>
        </w:rPr>
        <w:t>aginst</w:t>
      </w:r>
      <w:proofErr w:type="spellEnd"/>
      <w:r>
        <w:rPr>
          <w:rFonts w:ascii="Helvetica" w:hAnsi="Helvetica" w:cs="Arial"/>
          <w:sz w:val="22"/>
          <w:szCs w:val="22"/>
        </w:rPr>
        <w:t xml:space="preserve"> let-7a, spanning extents of pairing of 4 contiguous (goldenrod) nucleotides to 11 contiguous nucleotides (dark blue). Each relative </w:t>
      </w:r>
      <w:r w:rsidRPr="00966E05">
        <w:rPr>
          <w:rFonts w:ascii="Helvetica" w:hAnsi="Helvetica" w:cs="Arial"/>
          <w:i/>
          <w:iCs/>
          <w:sz w:val="22"/>
          <w:szCs w:val="22"/>
        </w:rPr>
        <w:t>K</w:t>
      </w:r>
      <w:r w:rsidRPr="00966E05">
        <w:rPr>
          <w:rFonts w:ascii="Helvetica" w:hAnsi="Helvetica" w:cs="Arial"/>
          <w:sz w:val="22"/>
          <w:szCs w:val="22"/>
          <w:vertAlign w:val="subscript"/>
        </w:rPr>
        <w:t>D</w:t>
      </w:r>
      <w:r>
        <w:rPr>
          <w:rFonts w:ascii="Helvetica" w:hAnsi="Helvetica" w:cs="Arial"/>
          <w:sz w:val="22"/>
          <w:szCs w:val="22"/>
        </w:rPr>
        <w:t xml:space="preserve"> value corresponds to a single position (e.g., nucleotides 13–16) and offset (e.g., +1), and is calculated by summing the read counts of all 18 possible seed-mismatch types at the programmed region of the library. The distribution of sites with an extent of 3′ pairing &lt;4 consists the relative </w:t>
      </w:r>
      <w:r w:rsidRPr="00966E05">
        <w:rPr>
          <w:rFonts w:ascii="Helvetica" w:hAnsi="Helvetica" w:cs="Arial"/>
          <w:i/>
          <w:iCs/>
          <w:sz w:val="22"/>
          <w:szCs w:val="22"/>
        </w:rPr>
        <w:t>K</w:t>
      </w:r>
      <w:r w:rsidRPr="00966E05">
        <w:rPr>
          <w:rFonts w:ascii="Helvetica" w:hAnsi="Helvetica" w:cs="Arial"/>
          <w:sz w:val="22"/>
          <w:szCs w:val="22"/>
          <w:vertAlign w:val="subscript"/>
        </w:rPr>
        <w:t>D</w:t>
      </w:r>
      <w:r>
        <w:rPr>
          <w:rFonts w:ascii="Helvetica" w:hAnsi="Helvetica" w:cs="Arial"/>
          <w:sz w:val="22"/>
          <w:szCs w:val="22"/>
        </w:rPr>
        <w:t xml:space="preserve"> values of each of the 18 seed-mismatch types calculated separately.</w:t>
      </w:r>
    </w:p>
    <w:p w14:paraId="2523AB9C" w14:textId="77777777" w:rsidR="006A5075" w:rsidRDefault="006A5075" w:rsidP="006A5075">
      <w:pPr>
        <w:contextualSpacing/>
        <w:rPr>
          <w:rFonts w:ascii="Helvetica" w:hAnsi="Helvetica" w:cs="Arial"/>
          <w:sz w:val="22"/>
          <w:szCs w:val="22"/>
        </w:rPr>
      </w:pPr>
      <w:r>
        <w:rPr>
          <w:rFonts w:ascii="Helvetica" w:hAnsi="Helvetica" w:cs="Arial"/>
          <w:sz w:val="22"/>
          <w:szCs w:val="22"/>
        </w:rPr>
        <w:t>(</w:t>
      </w:r>
      <w:r w:rsidRPr="004C61E4">
        <w:rPr>
          <w:rFonts w:ascii="Helvetica" w:hAnsi="Helvetica" w:cs="Arial"/>
          <w:sz w:val="22"/>
          <w:szCs w:val="22"/>
        </w:rPr>
        <w:t xml:space="preserve">B) Relative </w:t>
      </w:r>
      <w:r w:rsidRPr="00966E05">
        <w:rPr>
          <w:rFonts w:ascii="Helvetica" w:hAnsi="Helvetica" w:cs="Arial"/>
          <w:i/>
          <w:iCs/>
          <w:sz w:val="22"/>
          <w:szCs w:val="22"/>
        </w:rPr>
        <w:t>K</w:t>
      </w:r>
      <w:r w:rsidRPr="00966E05">
        <w:rPr>
          <w:rFonts w:ascii="Helvetica" w:hAnsi="Helvetica" w:cs="Arial"/>
          <w:sz w:val="22"/>
          <w:szCs w:val="22"/>
          <w:vertAlign w:val="subscript"/>
        </w:rPr>
        <w:t>D</w:t>
      </w:r>
      <w:r>
        <w:rPr>
          <w:rFonts w:ascii="Helvetica" w:hAnsi="Helvetica" w:cs="Arial"/>
          <w:sz w:val="22"/>
          <w:szCs w:val="22"/>
        </w:rPr>
        <w:t xml:space="preserve"> values of 3′- </w:t>
      </w:r>
      <w:proofErr w:type="spellStart"/>
      <w:r>
        <w:rPr>
          <w:rFonts w:ascii="Helvetica" w:hAnsi="Helvetica" w:cs="Arial"/>
          <w:sz w:val="22"/>
          <w:szCs w:val="22"/>
        </w:rPr>
        <w:t>compensatoy</w:t>
      </w:r>
      <w:proofErr w:type="spellEnd"/>
      <w:r>
        <w:rPr>
          <w:rFonts w:ascii="Helvetica" w:hAnsi="Helvetica" w:cs="Arial"/>
          <w:sz w:val="22"/>
          <w:szCs w:val="22"/>
        </w:rPr>
        <w:t xml:space="preserve"> sites of </w:t>
      </w:r>
      <w:r w:rsidRPr="004C61E4">
        <w:rPr>
          <w:rFonts w:ascii="Helvetica" w:hAnsi="Helvetica" w:cs="Arial"/>
          <w:sz w:val="22"/>
          <w:szCs w:val="22"/>
        </w:rPr>
        <w:t xml:space="preserve">let-7a sites </w:t>
      </w:r>
      <w:r>
        <w:rPr>
          <w:rFonts w:ascii="Helvetica" w:hAnsi="Helvetica" w:cs="Arial"/>
          <w:sz w:val="22"/>
          <w:szCs w:val="22"/>
        </w:rPr>
        <w:t>varying both the position and extent of 3′ pairing</w:t>
      </w:r>
      <w:r w:rsidRPr="004C61E4">
        <w:rPr>
          <w:rFonts w:ascii="Helvetica" w:hAnsi="Helvetica" w:cs="Arial"/>
          <w:sz w:val="22"/>
          <w:szCs w:val="22"/>
        </w:rPr>
        <w:t xml:space="preserve">. </w:t>
      </w:r>
      <w:r>
        <w:rPr>
          <w:rFonts w:ascii="Helvetica" w:hAnsi="Helvetica" w:cs="Arial"/>
          <w:sz w:val="22"/>
          <w:szCs w:val="22"/>
        </w:rPr>
        <w:t xml:space="preserve">At the left, the pairing position with the greatest affinity is plotted for each extent of pairing, spanning the full series of offsets for which the relative </w:t>
      </w:r>
      <w:r w:rsidRPr="00966E05">
        <w:rPr>
          <w:rFonts w:ascii="Helvetica" w:hAnsi="Helvetica" w:cs="Arial"/>
          <w:i/>
          <w:iCs/>
          <w:sz w:val="22"/>
          <w:szCs w:val="22"/>
        </w:rPr>
        <w:t>K</w:t>
      </w:r>
      <w:r w:rsidRPr="00966E05">
        <w:rPr>
          <w:rFonts w:ascii="Helvetica" w:hAnsi="Helvetica" w:cs="Arial"/>
          <w:sz w:val="22"/>
          <w:szCs w:val="22"/>
          <w:vertAlign w:val="subscript"/>
        </w:rPr>
        <w:t>D</w:t>
      </w:r>
      <w:r>
        <w:rPr>
          <w:rFonts w:ascii="Helvetica" w:hAnsi="Helvetica" w:cs="Arial"/>
          <w:sz w:val="22"/>
          <w:szCs w:val="22"/>
        </w:rPr>
        <w:t xml:space="preserve"> of that pairing </w:t>
      </w:r>
      <w:r>
        <w:rPr>
          <w:rFonts w:ascii="Helvetica" w:hAnsi="Helvetica" w:cs="Arial"/>
          <w:sz w:val="22"/>
          <w:szCs w:val="22"/>
        </w:rPr>
        <w:lastRenderedPageBreak/>
        <w:t xml:space="preserve">position was measured. Vertical lines indicate 95% confidence intervals. </w:t>
      </w:r>
      <w:proofErr w:type="spellStart"/>
      <w:r>
        <w:rPr>
          <w:rFonts w:ascii="Helvetica" w:hAnsi="Helvetica" w:cs="Arial"/>
          <w:sz w:val="22"/>
          <w:szCs w:val="22"/>
        </w:rPr>
        <w:t>Thedashed</w:t>
      </w:r>
      <w:proofErr w:type="spellEnd"/>
      <w:r>
        <w:rPr>
          <w:rFonts w:ascii="Helvetica" w:hAnsi="Helvetica" w:cs="Arial"/>
          <w:sz w:val="22"/>
          <w:szCs w:val="22"/>
        </w:rPr>
        <w:t xml:space="preserve"> horizontal line indicates the </w:t>
      </w:r>
      <w:proofErr w:type="spellStart"/>
      <w:r>
        <w:rPr>
          <w:rFonts w:ascii="Helvetica" w:hAnsi="Helvetica" w:cs="Arial"/>
          <w:sz w:val="22"/>
          <w:szCs w:val="22"/>
        </w:rPr>
        <w:t>gometric</w:t>
      </w:r>
      <w:proofErr w:type="spellEnd"/>
      <w:r>
        <w:rPr>
          <w:rFonts w:ascii="Helvetica" w:hAnsi="Helvetica" w:cs="Arial"/>
          <w:sz w:val="22"/>
          <w:szCs w:val="22"/>
        </w:rPr>
        <w:t xml:space="preserve"> mean of the 18 relative </w:t>
      </w:r>
      <w:r w:rsidRPr="00966E05">
        <w:rPr>
          <w:rFonts w:ascii="Helvetica" w:hAnsi="Helvetica" w:cs="Arial"/>
          <w:i/>
          <w:iCs/>
          <w:sz w:val="22"/>
          <w:szCs w:val="22"/>
        </w:rPr>
        <w:t>K</w:t>
      </w:r>
      <w:r w:rsidRPr="00966E05">
        <w:rPr>
          <w:rFonts w:ascii="Helvetica" w:hAnsi="Helvetica" w:cs="Arial"/>
          <w:sz w:val="22"/>
          <w:szCs w:val="22"/>
          <w:vertAlign w:val="subscript"/>
        </w:rPr>
        <w:t>D</w:t>
      </w:r>
      <w:r>
        <w:rPr>
          <w:rFonts w:ascii="Helvetica" w:hAnsi="Helvetica" w:cs="Arial"/>
          <w:sz w:val="22"/>
          <w:szCs w:val="22"/>
        </w:rPr>
        <w:t xml:space="preserve"> values of the seed mismatch sites, each calculated from reads with fewer than 4 nucleotides of complementarity to the miRNA 3′ end. At the right, each of the highest-affinity ranges of pairing is shown in the context of the seed (red) and 3′ supplemental (yellow) sequence of let-7a.</w:t>
      </w:r>
    </w:p>
    <w:p w14:paraId="647B5936" w14:textId="77777777" w:rsidR="006A5075" w:rsidRDefault="006A5075" w:rsidP="006A5075">
      <w:pPr>
        <w:contextualSpacing/>
        <w:rPr>
          <w:rFonts w:ascii="Helvetica" w:hAnsi="Helvetica" w:cs="Arial"/>
          <w:sz w:val="22"/>
          <w:szCs w:val="22"/>
        </w:rPr>
      </w:pPr>
      <w:r>
        <w:rPr>
          <w:rFonts w:ascii="Helvetica" w:hAnsi="Helvetica" w:cs="Arial"/>
          <w:sz w:val="22"/>
          <w:szCs w:val="22"/>
        </w:rPr>
        <w:t xml:space="preserve">(C) Affinity profile of the contribution of nucleotides 9–21 of let-7a. Each cell represents the fold-change between the relative </w:t>
      </w:r>
      <w:r w:rsidRPr="00966E05">
        <w:rPr>
          <w:rFonts w:ascii="Helvetica" w:hAnsi="Helvetica" w:cs="Arial"/>
          <w:i/>
          <w:iCs/>
          <w:sz w:val="22"/>
          <w:szCs w:val="22"/>
        </w:rPr>
        <w:t>K</w:t>
      </w:r>
      <w:r w:rsidRPr="00966E05">
        <w:rPr>
          <w:rFonts w:ascii="Helvetica" w:hAnsi="Helvetica" w:cs="Arial"/>
          <w:sz w:val="22"/>
          <w:szCs w:val="22"/>
          <w:vertAlign w:val="subscript"/>
        </w:rPr>
        <w:t>D</w:t>
      </w:r>
      <w:r>
        <w:rPr>
          <w:rFonts w:ascii="Helvetica" w:hAnsi="Helvetica" w:cs="Arial"/>
          <w:sz w:val="22"/>
          <w:szCs w:val="22"/>
        </w:rPr>
        <w:t xml:space="preserve"> of a particular position, extent, and offset of pairing with that of the geometric mean of 18 relative </w:t>
      </w:r>
      <w:r w:rsidRPr="00966E05">
        <w:rPr>
          <w:rFonts w:ascii="Helvetica" w:hAnsi="Helvetica" w:cs="Arial"/>
          <w:i/>
          <w:iCs/>
          <w:sz w:val="22"/>
          <w:szCs w:val="22"/>
        </w:rPr>
        <w:t>K</w:t>
      </w:r>
      <w:r w:rsidRPr="00966E05">
        <w:rPr>
          <w:rFonts w:ascii="Helvetica" w:hAnsi="Helvetica" w:cs="Arial"/>
          <w:sz w:val="22"/>
          <w:szCs w:val="22"/>
          <w:vertAlign w:val="subscript"/>
        </w:rPr>
        <w:t>D</w:t>
      </w:r>
      <w:r>
        <w:rPr>
          <w:rFonts w:ascii="Helvetica" w:hAnsi="Helvetica" w:cs="Arial"/>
          <w:sz w:val="22"/>
          <w:szCs w:val="22"/>
        </w:rPr>
        <w:t xml:space="preserve"> corresponding to the seed mismatch sites in the programmed library. Each row corresponds to a different starting beginning 5′ nucleotide of pairing, each column corresponds to a different ending 3′ of pairing, and each individual heatmap corresponds to a different offset. The two pairing diagrams indicate the fold-change in relative </w:t>
      </w:r>
      <w:r w:rsidRPr="00966E05">
        <w:rPr>
          <w:rFonts w:ascii="Helvetica" w:hAnsi="Helvetica" w:cs="Arial"/>
          <w:i/>
          <w:iCs/>
          <w:sz w:val="22"/>
          <w:szCs w:val="22"/>
        </w:rPr>
        <w:t>K</w:t>
      </w:r>
      <w:r w:rsidRPr="00966E05">
        <w:rPr>
          <w:rFonts w:ascii="Helvetica" w:hAnsi="Helvetica" w:cs="Arial"/>
          <w:sz w:val="22"/>
          <w:szCs w:val="22"/>
          <w:vertAlign w:val="subscript"/>
        </w:rPr>
        <w:t>D</w:t>
      </w:r>
      <w:r>
        <w:rPr>
          <w:rFonts w:ascii="Helvetica" w:hAnsi="Helvetica" w:cs="Arial"/>
          <w:sz w:val="22"/>
          <w:szCs w:val="22"/>
        </w:rPr>
        <w:t xml:space="preserve"> contributed by pairing to the 3′-supplemental region (left), in comparison to greatest fold change measured for let-7a, at the same offset. Gray boxes indicate pairing ranges were either too short (&lt;4 </w:t>
      </w:r>
      <w:proofErr w:type="spellStart"/>
      <w:r>
        <w:rPr>
          <w:rFonts w:ascii="Helvetica" w:hAnsi="Helvetica" w:cs="Arial"/>
          <w:sz w:val="22"/>
          <w:szCs w:val="22"/>
        </w:rPr>
        <w:t>nt</w:t>
      </w:r>
      <w:proofErr w:type="spellEnd"/>
      <w:r>
        <w:rPr>
          <w:rFonts w:ascii="Helvetica" w:hAnsi="Helvetica" w:cs="Arial"/>
          <w:sz w:val="22"/>
          <w:szCs w:val="22"/>
        </w:rPr>
        <w:t xml:space="preserve">) or too long (&gt;11 </w:t>
      </w:r>
      <w:proofErr w:type="spellStart"/>
      <w:r>
        <w:rPr>
          <w:rFonts w:ascii="Helvetica" w:hAnsi="Helvetica" w:cs="Arial"/>
          <w:sz w:val="22"/>
          <w:szCs w:val="22"/>
        </w:rPr>
        <w:t>nt</w:t>
      </w:r>
      <w:proofErr w:type="spellEnd"/>
      <w:r>
        <w:rPr>
          <w:rFonts w:ascii="Helvetica" w:hAnsi="Helvetica" w:cs="Arial"/>
          <w:sz w:val="22"/>
          <w:szCs w:val="22"/>
        </w:rPr>
        <w:t xml:space="preserve">) for relative </w:t>
      </w:r>
      <w:r w:rsidRPr="00966E05">
        <w:rPr>
          <w:rFonts w:ascii="Helvetica" w:hAnsi="Helvetica" w:cs="Arial"/>
          <w:i/>
          <w:iCs/>
          <w:sz w:val="22"/>
          <w:szCs w:val="22"/>
        </w:rPr>
        <w:t>K</w:t>
      </w:r>
      <w:r w:rsidRPr="00966E05">
        <w:rPr>
          <w:rFonts w:ascii="Helvetica" w:hAnsi="Helvetica" w:cs="Arial"/>
          <w:sz w:val="22"/>
          <w:szCs w:val="22"/>
          <w:vertAlign w:val="subscript"/>
        </w:rPr>
        <w:t>D</w:t>
      </w:r>
      <w:r>
        <w:rPr>
          <w:rFonts w:ascii="Helvetica" w:hAnsi="Helvetica" w:cs="Arial"/>
          <w:sz w:val="22"/>
          <w:szCs w:val="22"/>
        </w:rPr>
        <w:t xml:space="preserve"> values to be reliably calculated.</w:t>
      </w:r>
    </w:p>
    <w:p w14:paraId="6B1A48C7" w14:textId="77777777" w:rsidR="006A5075" w:rsidRDefault="006A5075" w:rsidP="006A5075">
      <w:pPr>
        <w:contextualSpacing/>
        <w:rPr>
          <w:rFonts w:ascii="Helvetica" w:hAnsi="Helvetica" w:cs="Arial"/>
          <w:sz w:val="22"/>
          <w:szCs w:val="22"/>
        </w:rPr>
      </w:pPr>
    </w:p>
    <w:p w14:paraId="6A66E42A" w14:textId="77777777" w:rsidR="006A5075" w:rsidRDefault="006A5075" w:rsidP="006A5075">
      <w:pPr>
        <w:contextualSpacing/>
        <w:rPr>
          <w:rFonts w:ascii="Helvetica" w:hAnsi="Helvetica" w:cs="Arial"/>
          <w:sz w:val="22"/>
          <w:szCs w:val="22"/>
        </w:rPr>
      </w:pPr>
      <w:r w:rsidRPr="004C61E4">
        <w:rPr>
          <w:rFonts w:ascii="Helvetica" w:hAnsi="Helvetica" w:cs="Arial"/>
          <w:b/>
          <w:sz w:val="22"/>
          <w:szCs w:val="22"/>
        </w:rPr>
        <w:t xml:space="preserve">Figure </w:t>
      </w:r>
      <w:r>
        <w:rPr>
          <w:rFonts w:ascii="Helvetica" w:hAnsi="Helvetica" w:cs="Arial"/>
          <w:b/>
          <w:sz w:val="22"/>
          <w:szCs w:val="22"/>
        </w:rPr>
        <w:t>3</w:t>
      </w:r>
      <w:r w:rsidRPr="004C61E4">
        <w:rPr>
          <w:rFonts w:ascii="Helvetica" w:hAnsi="Helvetica" w:cs="Arial"/>
          <w:b/>
          <w:sz w:val="22"/>
          <w:szCs w:val="22"/>
        </w:rPr>
        <w:t>.</w:t>
      </w:r>
      <w:r>
        <w:rPr>
          <w:rFonts w:ascii="Helvetica" w:hAnsi="Helvetica" w:cs="Arial"/>
          <w:sz w:val="22"/>
          <w:szCs w:val="22"/>
        </w:rPr>
        <w:t xml:space="preserve"> </w:t>
      </w:r>
      <w:r>
        <w:rPr>
          <w:rFonts w:ascii="Helvetica" w:hAnsi="Helvetica" w:cs="Arial"/>
          <w:b/>
          <w:bCs/>
          <w:sz w:val="22"/>
          <w:szCs w:val="22"/>
        </w:rPr>
        <w:t>R</w:t>
      </w:r>
      <w:r w:rsidRPr="00B85D83">
        <w:rPr>
          <w:rFonts w:ascii="Helvetica" w:hAnsi="Helvetica" w:cs="Arial"/>
          <w:b/>
          <w:bCs/>
          <w:sz w:val="22"/>
          <w:szCs w:val="22"/>
        </w:rPr>
        <w:t>elative affinity measurements of compensatory target sites</w:t>
      </w:r>
      <w:r>
        <w:rPr>
          <w:rFonts w:ascii="Helvetica" w:hAnsi="Helvetica" w:cs="Arial"/>
          <w:b/>
          <w:bCs/>
          <w:sz w:val="22"/>
          <w:szCs w:val="22"/>
        </w:rPr>
        <w:t xml:space="preserve"> of miR-1 and miR-155</w:t>
      </w:r>
      <w:r w:rsidRPr="00B85D83">
        <w:rPr>
          <w:rFonts w:ascii="Helvetica" w:hAnsi="Helvetica" w:cs="Arial"/>
          <w:b/>
          <w:bCs/>
          <w:sz w:val="22"/>
          <w:szCs w:val="22"/>
        </w:rPr>
        <w:t>.</w:t>
      </w:r>
    </w:p>
    <w:p w14:paraId="084C126D" w14:textId="77777777" w:rsidR="006A5075" w:rsidRDefault="006A5075" w:rsidP="006A5075">
      <w:pPr>
        <w:contextualSpacing/>
        <w:rPr>
          <w:rFonts w:ascii="Helvetica" w:hAnsi="Helvetica" w:cs="Arial"/>
          <w:sz w:val="22"/>
          <w:szCs w:val="22"/>
        </w:rPr>
      </w:pPr>
      <w:r>
        <w:rPr>
          <w:rFonts w:ascii="Helvetica" w:hAnsi="Helvetica" w:cs="Arial"/>
          <w:sz w:val="22"/>
          <w:szCs w:val="22"/>
        </w:rPr>
        <w:t>(</w:t>
      </w:r>
      <w:r w:rsidRPr="004C61E4">
        <w:rPr>
          <w:rFonts w:ascii="Helvetica" w:hAnsi="Helvetica" w:cs="Arial"/>
          <w:sz w:val="22"/>
          <w:szCs w:val="22"/>
        </w:rPr>
        <w:t xml:space="preserve">A) </w:t>
      </w:r>
      <w:r>
        <w:rPr>
          <w:rFonts w:ascii="Helvetica" w:hAnsi="Helvetica" w:cs="Arial"/>
          <w:sz w:val="22"/>
          <w:szCs w:val="22"/>
        </w:rPr>
        <w:t>Emp</w:t>
      </w:r>
      <w:r>
        <w:rPr>
          <w:rFonts w:ascii="Helvetica" w:hAnsi="Helvetica" w:cs="Arial"/>
          <w:sz w:val="22"/>
          <w:szCs w:val="22"/>
        </w:rPr>
        <w:t>i</w:t>
      </w:r>
      <w:r>
        <w:rPr>
          <w:rFonts w:ascii="Helvetica" w:hAnsi="Helvetica" w:cs="Arial"/>
          <w:sz w:val="22"/>
          <w:szCs w:val="22"/>
        </w:rPr>
        <w:t xml:space="preserve">rical </w:t>
      </w:r>
      <w:r>
        <w:rPr>
          <w:rFonts w:ascii="Helvetica" w:hAnsi="Helvetica" w:cs="Arial"/>
          <w:sz w:val="22"/>
          <w:szCs w:val="22"/>
        </w:rPr>
        <w:t xml:space="preserve">cumulative distribution of relative </w:t>
      </w:r>
      <w:r w:rsidRPr="00B85D83">
        <w:rPr>
          <w:rFonts w:ascii="Helvetica" w:hAnsi="Helvetica" w:cs="Arial"/>
          <w:i/>
          <w:iCs/>
          <w:sz w:val="22"/>
          <w:szCs w:val="22"/>
        </w:rPr>
        <w:t>K</w:t>
      </w:r>
      <w:r w:rsidRPr="00B85D83">
        <w:rPr>
          <w:rFonts w:ascii="Helvetica" w:hAnsi="Helvetica" w:cs="Arial"/>
          <w:sz w:val="22"/>
          <w:szCs w:val="22"/>
          <w:vertAlign w:val="subscript"/>
        </w:rPr>
        <w:t>D</w:t>
      </w:r>
      <w:r>
        <w:rPr>
          <w:rFonts w:ascii="Helvetica" w:hAnsi="Helvetica" w:cs="Arial"/>
          <w:sz w:val="22"/>
          <w:szCs w:val="22"/>
        </w:rPr>
        <w:t xml:space="preserve"> values for 3′-compensatory sites </w:t>
      </w:r>
      <w:proofErr w:type="spellStart"/>
      <w:r>
        <w:rPr>
          <w:rFonts w:ascii="Helvetica" w:hAnsi="Helvetica" w:cs="Arial"/>
          <w:sz w:val="22"/>
          <w:szCs w:val="22"/>
        </w:rPr>
        <w:t>aginst</w:t>
      </w:r>
      <w:proofErr w:type="spellEnd"/>
      <w:r>
        <w:rPr>
          <w:rFonts w:ascii="Helvetica" w:hAnsi="Helvetica" w:cs="Arial"/>
          <w:sz w:val="22"/>
          <w:szCs w:val="22"/>
        </w:rPr>
        <w:t xml:space="preserve"> miR-1. Relative </w:t>
      </w:r>
      <w:r w:rsidRPr="00966E05">
        <w:rPr>
          <w:rFonts w:ascii="Helvetica" w:hAnsi="Helvetica" w:cs="Arial"/>
          <w:i/>
          <w:iCs/>
          <w:sz w:val="22"/>
          <w:szCs w:val="22"/>
        </w:rPr>
        <w:t>K</w:t>
      </w:r>
      <w:r w:rsidRPr="00966E05">
        <w:rPr>
          <w:rFonts w:ascii="Helvetica" w:hAnsi="Helvetica" w:cs="Arial"/>
          <w:sz w:val="22"/>
          <w:szCs w:val="22"/>
          <w:vertAlign w:val="subscript"/>
        </w:rPr>
        <w:t>D</w:t>
      </w:r>
      <w:r>
        <w:rPr>
          <w:rFonts w:ascii="Helvetica" w:hAnsi="Helvetica" w:cs="Arial"/>
          <w:sz w:val="22"/>
          <w:szCs w:val="22"/>
        </w:rPr>
        <w:t xml:space="preserve"> calculations and plot features are as in Figure 2A.</w:t>
      </w:r>
    </w:p>
    <w:p w14:paraId="696B9A0A" w14:textId="77777777" w:rsidR="006A5075" w:rsidRDefault="006A5075" w:rsidP="006A5075">
      <w:pPr>
        <w:contextualSpacing/>
        <w:rPr>
          <w:rFonts w:ascii="Helvetica" w:hAnsi="Helvetica" w:cs="Arial"/>
          <w:sz w:val="22"/>
          <w:szCs w:val="22"/>
        </w:rPr>
      </w:pPr>
      <w:r>
        <w:rPr>
          <w:rFonts w:ascii="Helvetica" w:hAnsi="Helvetica" w:cs="Arial"/>
          <w:sz w:val="22"/>
          <w:szCs w:val="22"/>
        </w:rPr>
        <w:t>(</w:t>
      </w:r>
      <w:r w:rsidRPr="004C61E4">
        <w:rPr>
          <w:rFonts w:ascii="Helvetica" w:hAnsi="Helvetica" w:cs="Arial"/>
          <w:sz w:val="22"/>
          <w:szCs w:val="22"/>
        </w:rPr>
        <w:t xml:space="preserve">B) Relative </w:t>
      </w:r>
      <w:r w:rsidRPr="00B85D83">
        <w:rPr>
          <w:rFonts w:ascii="Helvetica" w:hAnsi="Helvetica" w:cs="Arial"/>
          <w:i/>
          <w:iCs/>
          <w:sz w:val="22"/>
          <w:szCs w:val="22"/>
        </w:rPr>
        <w:t>K</w:t>
      </w:r>
      <w:r w:rsidRPr="00B85D83">
        <w:rPr>
          <w:rFonts w:ascii="Helvetica" w:hAnsi="Helvetica" w:cs="Arial"/>
          <w:sz w:val="22"/>
          <w:szCs w:val="22"/>
          <w:vertAlign w:val="subscript"/>
        </w:rPr>
        <w:t>D</w:t>
      </w:r>
      <w:r>
        <w:rPr>
          <w:rFonts w:ascii="Helvetica" w:hAnsi="Helvetica" w:cs="Arial"/>
          <w:sz w:val="22"/>
          <w:szCs w:val="22"/>
        </w:rPr>
        <w:t xml:space="preserve"> values of 3′-compensatory sites of miR-1</w:t>
      </w:r>
      <w:r w:rsidRPr="004C61E4">
        <w:rPr>
          <w:rFonts w:ascii="Helvetica" w:hAnsi="Helvetica" w:cs="Arial"/>
          <w:sz w:val="22"/>
          <w:szCs w:val="22"/>
        </w:rPr>
        <w:t xml:space="preserve"> sites </w:t>
      </w:r>
      <w:r>
        <w:rPr>
          <w:rFonts w:ascii="Helvetica" w:hAnsi="Helvetica" w:cs="Arial"/>
          <w:sz w:val="22"/>
          <w:szCs w:val="22"/>
        </w:rPr>
        <w:t>varying both the position and extent of 3′ pairing</w:t>
      </w:r>
      <w:r w:rsidRPr="004C61E4">
        <w:rPr>
          <w:rFonts w:ascii="Helvetica" w:hAnsi="Helvetica" w:cs="Arial"/>
          <w:sz w:val="22"/>
          <w:szCs w:val="22"/>
        </w:rPr>
        <w:t xml:space="preserve">. </w:t>
      </w:r>
      <w:r>
        <w:rPr>
          <w:rFonts w:ascii="Helvetica" w:hAnsi="Helvetica" w:cs="Arial"/>
          <w:sz w:val="22"/>
          <w:szCs w:val="22"/>
        </w:rPr>
        <w:t>Everything is as in Figure 2B.</w:t>
      </w:r>
    </w:p>
    <w:p w14:paraId="6001658C" w14:textId="77777777" w:rsidR="006A5075" w:rsidRDefault="006A5075" w:rsidP="006A5075">
      <w:pPr>
        <w:contextualSpacing/>
        <w:rPr>
          <w:rFonts w:ascii="Helvetica" w:hAnsi="Helvetica" w:cs="Arial"/>
          <w:sz w:val="22"/>
          <w:szCs w:val="22"/>
        </w:rPr>
      </w:pPr>
      <w:r>
        <w:rPr>
          <w:rFonts w:ascii="Helvetica" w:hAnsi="Helvetica" w:cs="Arial"/>
          <w:sz w:val="22"/>
          <w:szCs w:val="22"/>
        </w:rPr>
        <w:t>(C</w:t>
      </w:r>
      <w:r w:rsidRPr="004C61E4">
        <w:rPr>
          <w:rFonts w:ascii="Helvetica" w:hAnsi="Helvetica" w:cs="Arial"/>
          <w:sz w:val="22"/>
          <w:szCs w:val="22"/>
        </w:rPr>
        <w:t xml:space="preserve">) </w:t>
      </w:r>
      <w:r>
        <w:rPr>
          <w:rFonts w:ascii="Helvetica" w:hAnsi="Helvetica" w:cs="Arial"/>
          <w:sz w:val="22"/>
          <w:szCs w:val="22"/>
        </w:rPr>
        <w:t xml:space="preserve">Empirical cumulative distribution of relative </w:t>
      </w:r>
      <w:r w:rsidRPr="00B85D83">
        <w:rPr>
          <w:rFonts w:ascii="Helvetica" w:hAnsi="Helvetica" w:cs="Arial"/>
          <w:i/>
          <w:iCs/>
          <w:sz w:val="22"/>
          <w:szCs w:val="22"/>
        </w:rPr>
        <w:t>K</w:t>
      </w:r>
      <w:r w:rsidRPr="00B85D83">
        <w:rPr>
          <w:rFonts w:ascii="Helvetica" w:hAnsi="Helvetica" w:cs="Arial"/>
          <w:sz w:val="22"/>
          <w:szCs w:val="22"/>
          <w:vertAlign w:val="subscript"/>
        </w:rPr>
        <w:t>D</w:t>
      </w:r>
      <w:r>
        <w:rPr>
          <w:rFonts w:ascii="Helvetica" w:hAnsi="Helvetica" w:cs="Arial"/>
          <w:sz w:val="22"/>
          <w:szCs w:val="22"/>
        </w:rPr>
        <w:t xml:space="preserve"> values for 3′-compensatory sites against miR-155. Relative </w:t>
      </w:r>
      <w:r w:rsidRPr="00B85D83">
        <w:rPr>
          <w:rFonts w:ascii="Helvetica" w:hAnsi="Helvetica" w:cs="Arial"/>
          <w:i/>
          <w:iCs/>
          <w:sz w:val="22"/>
          <w:szCs w:val="22"/>
        </w:rPr>
        <w:t>K</w:t>
      </w:r>
      <w:r w:rsidRPr="00B85D83">
        <w:rPr>
          <w:rFonts w:ascii="Helvetica" w:hAnsi="Helvetica" w:cs="Arial"/>
          <w:sz w:val="22"/>
          <w:szCs w:val="22"/>
          <w:vertAlign w:val="subscript"/>
        </w:rPr>
        <w:t>D</w:t>
      </w:r>
      <w:r>
        <w:rPr>
          <w:rFonts w:ascii="Helvetica" w:hAnsi="Helvetica" w:cs="Arial"/>
          <w:sz w:val="22"/>
          <w:szCs w:val="22"/>
        </w:rPr>
        <w:t xml:space="preserve"> calculations and plot features are as in Figure 2A.</w:t>
      </w:r>
    </w:p>
    <w:p w14:paraId="30A185A0" w14:textId="77777777" w:rsidR="006A5075" w:rsidRDefault="006A5075" w:rsidP="006A5075">
      <w:pPr>
        <w:contextualSpacing/>
        <w:rPr>
          <w:rFonts w:ascii="Helvetica" w:hAnsi="Helvetica" w:cs="Arial"/>
          <w:sz w:val="22"/>
          <w:szCs w:val="22"/>
        </w:rPr>
      </w:pPr>
      <w:r>
        <w:rPr>
          <w:rFonts w:ascii="Helvetica" w:hAnsi="Helvetica" w:cs="Arial"/>
          <w:sz w:val="22"/>
          <w:szCs w:val="22"/>
        </w:rPr>
        <w:t>(D</w:t>
      </w:r>
      <w:r w:rsidRPr="004C61E4">
        <w:rPr>
          <w:rFonts w:ascii="Helvetica" w:hAnsi="Helvetica" w:cs="Arial"/>
          <w:sz w:val="22"/>
          <w:szCs w:val="22"/>
        </w:rPr>
        <w:t xml:space="preserve">) Relative </w:t>
      </w:r>
      <w:r w:rsidRPr="00B85D83">
        <w:rPr>
          <w:rFonts w:ascii="Helvetica" w:hAnsi="Helvetica" w:cs="Arial"/>
          <w:i/>
          <w:iCs/>
          <w:sz w:val="22"/>
          <w:szCs w:val="22"/>
        </w:rPr>
        <w:t>K</w:t>
      </w:r>
      <w:r w:rsidRPr="00B85D83">
        <w:rPr>
          <w:rFonts w:ascii="Helvetica" w:hAnsi="Helvetica" w:cs="Arial"/>
          <w:sz w:val="22"/>
          <w:szCs w:val="22"/>
          <w:vertAlign w:val="subscript"/>
        </w:rPr>
        <w:t>D</w:t>
      </w:r>
      <w:r>
        <w:rPr>
          <w:rFonts w:ascii="Helvetica" w:hAnsi="Helvetica" w:cs="Arial"/>
          <w:sz w:val="22"/>
          <w:szCs w:val="22"/>
        </w:rPr>
        <w:t xml:space="preserve"> values of 3′-compensatoy sites of miR-155</w:t>
      </w:r>
      <w:r w:rsidRPr="004C61E4">
        <w:rPr>
          <w:rFonts w:ascii="Helvetica" w:hAnsi="Helvetica" w:cs="Arial"/>
          <w:sz w:val="22"/>
          <w:szCs w:val="22"/>
        </w:rPr>
        <w:t xml:space="preserve"> sites </w:t>
      </w:r>
      <w:r>
        <w:rPr>
          <w:rFonts w:ascii="Helvetica" w:hAnsi="Helvetica" w:cs="Arial"/>
          <w:sz w:val="22"/>
          <w:szCs w:val="22"/>
        </w:rPr>
        <w:t>varying both the position and extent of 3′ pairing</w:t>
      </w:r>
      <w:r w:rsidRPr="004C61E4">
        <w:rPr>
          <w:rFonts w:ascii="Helvetica" w:hAnsi="Helvetica" w:cs="Arial"/>
          <w:sz w:val="22"/>
          <w:szCs w:val="22"/>
        </w:rPr>
        <w:t xml:space="preserve">. </w:t>
      </w:r>
      <w:r>
        <w:rPr>
          <w:rFonts w:ascii="Helvetica" w:hAnsi="Helvetica" w:cs="Arial"/>
          <w:sz w:val="22"/>
          <w:szCs w:val="22"/>
        </w:rPr>
        <w:t>Everything is as in Figure 2B.</w:t>
      </w:r>
    </w:p>
    <w:p w14:paraId="3F9015D4" w14:textId="77777777" w:rsidR="006A5075" w:rsidRDefault="006A5075" w:rsidP="006A5075">
      <w:pPr>
        <w:contextualSpacing/>
        <w:rPr>
          <w:rFonts w:ascii="Helvetica" w:hAnsi="Helvetica" w:cs="Arial"/>
          <w:sz w:val="22"/>
          <w:szCs w:val="22"/>
        </w:rPr>
      </w:pPr>
    </w:p>
    <w:p w14:paraId="15A24387" w14:textId="77777777" w:rsidR="006A5075" w:rsidRDefault="006A5075" w:rsidP="006A5075">
      <w:pPr>
        <w:contextualSpacing/>
        <w:rPr>
          <w:rFonts w:ascii="Helvetica" w:hAnsi="Helvetica" w:cs="Arial"/>
          <w:sz w:val="22"/>
          <w:szCs w:val="22"/>
        </w:rPr>
      </w:pPr>
      <w:r w:rsidRPr="00776CD4">
        <w:rPr>
          <w:rFonts w:ascii="Helvetica" w:hAnsi="Helvetica" w:cs="Arial"/>
          <w:b/>
          <w:bCs/>
          <w:sz w:val="22"/>
          <w:szCs w:val="22"/>
        </w:rPr>
        <w:t>Figure 4.</w:t>
      </w:r>
      <w:r w:rsidRPr="00966E05">
        <w:rPr>
          <w:rFonts w:ascii="Helvetica" w:hAnsi="Helvetica" w:cs="Arial"/>
          <w:b/>
          <w:bCs/>
          <w:sz w:val="22"/>
          <w:szCs w:val="22"/>
        </w:rPr>
        <w:t xml:space="preserve"> </w:t>
      </w:r>
      <w:r>
        <w:rPr>
          <w:rFonts w:ascii="Helvetica" w:hAnsi="Helvetica" w:cs="Arial"/>
          <w:b/>
          <w:bCs/>
          <w:sz w:val="22"/>
          <w:szCs w:val="22"/>
        </w:rPr>
        <w:t>Distinct pairing position and offset preferences between different miRNAs</w:t>
      </w:r>
    </w:p>
    <w:p w14:paraId="0D055FE6" w14:textId="77777777" w:rsidR="006A5075" w:rsidRDefault="006A5075" w:rsidP="006A5075">
      <w:pPr>
        <w:contextualSpacing/>
        <w:rPr>
          <w:rFonts w:ascii="Helvetica" w:hAnsi="Helvetica" w:cs="Arial"/>
          <w:sz w:val="22"/>
          <w:szCs w:val="22"/>
        </w:rPr>
      </w:pPr>
      <w:r>
        <w:rPr>
          <w:rFonts w:ascii="Helvetica" w:hAnsi="Helvetica" w:cs="Arial"/>
          <w:sz w:val="22"/>
          <w:szCs w:val="22"/>
        </w:rPr>
        <w:t>(</w:t>
      </w:r>
      <w:r w:rsidRPr="004C61E4">
        <w:rPr>
          <w:rFonts w:ascii="Helvetica" w:hAnsi="Helvetica" w:cs="Arial"/>
          <w:sz w:val="22"/>
          <w:szCs w:val="22"/>
        </w:rPr>
        <w:t>A</w:t>
      </w:r>
      <w:r>
        <w:rPr>
          <w:rFonts w:ascii="Helvetica" w:hAnsi="Helvetica" w:cs="Arial"/>
          <w:sz w:val="22"/>
          <w:szCs w:val="22"/>
        </w:rPr>
        <w:t>–C</w:t>
      </w:r>
      <w:r w:rsidRPr="004C61E4">
        <w:rPr>
          <w:rFonts w:ascii="Helvetica" w:hAnsi="Helvetica" w:cs="Arial"/>
          <w:sz w:val="22"/>
          <w:szCs w:val="22"/>
        </w:rPr>
        <w:t>)</w:t>
      </w:r>
      <w:r>
        <w:rPr>
          <w:rFonts w:ascii="Helvetica" w:hAnsi="Helvetica" w:cs="Arial"/>
          <w:sz w:val="22"/>
          <w:szCs w:val="22"/>
        </w:rPr>
        <w:t xml:space="preserve"> Pairing and offset preferences describing the differences in compensatory pairing between let-7a (A), miR-1 (B), and miR-155 (C). For each miRNA, the binding preferences are decomposed into a set of pairing-range (left) and offset (middle-left) parameters recapitulating the full distribution of </w:t>
      </w:r>
      <w:r w:rsidRPr="00966E05">
        <w:rPr>
          <w:rFonts w:ascii="Helvetica" w:hAnsi="Helvetica" w:cs="Arial"/>
          <w:i/>
          <w:iCs/>
          <w:sz w:val="22"/>
          <w:szCs w:val="22"/>
        </w:rPr>
        <w:t>K</w:t>
      </w:r>
      <w:r w:rsidRPr="00966E05">
        <w:rPr>
          <w:rFonts w:ascii="Helvetica" w:hAnsi="Helvetica" w:cs="Arial"/>
          <w:sz w:val="22"/>
          <w:szCs w:val="22"/>
          <w:vertAlign w:val="subscript"/>
        </w:rPr>
        <w:t>D</w:t>
      </w:r>
      <w:r>
        <w:rPr>
          <w:rFonts w:ascii="Helvetica" w:hAnsi="Helvetica" w:cs="Arial"/>
          <w:sz w:val="22"/>
          <w:szCs w:val="22"/>
        </w:rPr>
        <w:t xml:space="preserve"> fold-change (middle-right and right, and Figure 2C). The parameters were obtained by maximum-likelihood estimation with a nonlinear binding model. For both miR-1 (B) and miR-155 (C), two pairing diagrams indicate the fold-change in </w:t>
      </w:r>
      <w:r w:rsidRPr="00B85D83">
        <w:rPr>
          <w:rFonts w:ascii="Helvetica" w:hAnsi="Helvetica" w:cs="Arial"/>
          <w:i/>
          <w:iCs/>
          <w:sz w:val="22"/>
          <w:szCs w:val="22"/>
        </w:rPr>
        <w:t>K</w:t>
      </w:r>
      <w:r w:rsidRPr="00B85D83">
        <w:rPr>
          <w:rFonts w:ascii="Helvetica" w:hAnsi="Helvetica" w:cs="Arial"/>
          <w:sz w:val="22"/>
          <w:szCs w:val="22"/>
          <w:vertAlign w:val="subscript"/>
        </w:rPr>
        <w:t>D</w:t>
      </w:r>
      <w:r>
        <w:rPr>
          <w:rFonts w:ascii="Helvetica" w:hAnsi="Helvetica" w:cs="Arial"/>
          <w:sz w:val="22"/>
          <w:szCs w:val="22"/>
        </w:rPr>
        <w:t xml:space="preserve"> contributed by pairing to the 3′-supplementary region (upper panel) in comparison to greatest fold change measured for that miRNA at the offset with the greatest coefficient (lower panel).</w:t>
      </w:r>
    </w:p>
    <w:p w14:paraId="223CA378" w14:textId="77777777" w:rsidR="006A5075" w:rsidRDefault="006A5075" w:rsidP="006A5075">
      <w:pPr>
        <w:contextualSpacing/>
        <w:rPr>
          <w:rFonts w:ascii="Helvetica" w:hAnsi="Helvetica" w:cs="Arial"/>
          <w:sz w:val="22"/>
          <w:szCs w:val="22"/>
        </w:rPr>
      </w:pPr>
      <w:r>
        <w:rPr>
          <w:rFonts w:ascii="Helvetica" w:hAnsi="Helvetica" w:cs="Arial"/>
          <w:sz w:val="22"/>
          <w:szCs w:val="22"/>
        </w:rPr>
        <w:t>(D) Predicted ∆</w:t>
      </w:r>
      <w:r w:rsidRPr="00966E05">
        <w:rPr>
          <w:rFonts w:ascii="Helvetica" w:hAnsi="Helvetica" w:cs="Arial"/>
          <w:i/>
          <w:iCs/>
          <w:sz w:val="22"/>
          <w:szCs w:val="22"/>
        </w:rPr>
        <w:t>G</w:t>
      </w:r>
      <w:r>
        <w:rPr>
          <w:rFonts w:ascii="Helvetica" w:hAnsi="Helvetica" w:cs="Arial"/>
          <w:sz w:val="22"/>
          <w:szCs w:val="22"/>
        </w:rPr>
        <w:t xml:space="preserve"> values for each of the pairing ranges for which pairing coefficients were calculated in A–C. For each pairing range, the reported ∆</w:t>
      </w:r>
      <w:r w:rsidRPr="00966E05">
        <w:rPr>
          <w:rFonts w:ascii="Helvetica" w:hAnsi="Helvetica" w:cs="Arial"/>
          <w:i/>
          <w:iCs/>
          <w:sz w:val="22"/>
          <w:szCs w:val="22"/>
        </w:rPr>
        <w:t>G</w:t>
      </w:r>
      <w:r>
        <w:rPr>
          <w:rFonts w:ascii="Helvetica" w:hAnsi="Helvetica" w:cs="Arial"/>
          <w:sz w:val="22"/>
          <w:szCs w:val="22"/>
        </w:rPr>
        <w:t xml:space="preserve"> value represents the average of that between the miRNA sequence beginning at nucleotide 9, and all sequences of the same length bearing contiguous Watson–Crick complementarity to the miRNA within that range and non-complementarity elsewhere.</w:t>
      </w:r>
    </w:p>
    <w:p w14:paraId="0B57ECD1" w14:textId="77777777" w:rsidR="006A5075" w:rsidRDefault="006A5075" w:rsidP="006A5075">
      <w:pPr>
        <w:contextualSpacing/>
        <w:rPr>
          <w:rFonts w:ascii="Helvetica" w:hAnsi="Helvetica" w:cs="Arial"/>
          <w:sz w:val="22"/>
          <w:szCs w:val="22"/>
        </w:rPr>
      </w:pPr>
      <w:r>
        <w:rPr>
          <w:rFonts w:ascii="Helvetica" w:hAnsi="Helvetica" w:cs="Arial"/>
          <w:sz w:val="22"/>
          <w:szCs w:val="22"/>
        </w:rPr>
        <w:t>(E) The relationship between the model-derived pairing coefficients (A, B, and C, left) and the predicted ∆</w:t>
      </w:r>
      <w:r w:rsidRPr="00966E05">
        <w:rPr>
          <w:rFonts w:ascii="Helvetica" w:hAnsi="Helvetica" w:cs="Arial"/>
          <w:i/>
          <w:iCs/>
          <w:sz w:val="22"/>
          <w:szCs w:val="22"/>
        </w:rPr>
        <w:t>G</w:t>
      </w:r>
      <w:r>
        <w:rPr>
          <w:rFonts w:ascii="Helvetica" w:hAnsi="Helvetica" w:cs="Arial"/>
          <w:sz w:val="22"/>
          <w:szCs w:val="22"/>
        </w:rPr>
        <w:t xml:space="preserve"> values (D) for all possible pairing ranges ≥4 </w:t>
      </w:r>
      <w:proofErr w:type="spellStart"/>
      <w:r>
        <w:rPr>
          <w:rFonts w:ascii="Helvetica" w:hAnsi="Helvetica" w:cs="Arial"/>
          <w:sz w:val="22"/>
          <w:szCs w:val="22"/>
        </w:rPr>
        <w:t>nt</w:t>
      </w:r>
      <w:proofErr w:type="spellEnd"/>
      <w:r>
        <w:rPr>
          <w:rFonts w:ascii="Helvetica" w:hAnsi="Helvetica" w:cs="Arial"/>
          <w:sz w:val="22"/>
          <w:szCs w:val="22"/>
        </w:rPr>
        <w:t xml:space="preserve"> and ≤11 </w:t>
      </w:r>
      <w:proofErr w:type="spellStart"/>
      <w:r>
        <w:rPr>
          <w:rFonts w:ascii="Helvetica" w:hAnsi="Helvetica" w:cs="Arial"/>
          <w:sz w:val="22"/>
          <w:szCs w:val="22"/>
        </w:rPr>
        <w:t>nt</w:t>
      </w:r>
      <w:proofErr w:type="spellEnd"/>
      <w:r>
        <w:rPr>
          <w:rFonts w:ascii="Helvetica" w:hAnsi="Helvetica" w:cs="Arial"/>
          <w:sz w:val="22"/>
          <w:szCs w:val="22"/>
        </w:rPr>
        <w:t>, for all three miRNAs. In order to query this relationship without the confounding effects of length, pairing coefficient was divided by the geometric mean value of all pairing coefficients of the same length, and the predicted ∆</w:t>
      </w:r>
      <w:r w:rsidRPr="00966E05">
        <w:rPr>
          <w:rFonts w:ascii="Helvetica" w:hAnsi="Helvetica" w:cs="Arial"/>
          <w:i/>
          <w:iCs/>
          <w:sz w:val="22"/>
          <w:szCs w:val="22"/>
        </w:rPr>
        <w:t>G</w:t>
      </w:r>
      <w:r>
        <w:rPr>
          <w:rFonts w:ascii="Helvetica" w:hAnsi="Helvetica" w:cs="Arial"/>
          <w:sz w:val="22"/>
          <w:szCs w:val="22"/>
        </w:rPr>
        <w:t xml:space="preserve"> values were similarly normalized by subtracting the mean ∆</w:t>
      </w:r>
      <w:r w:rsidRPr="00966E05">
        <w:rPr>
          <w:rFonts w:ascii="Helvetica" w:hAnsi="Helvetica" w:cs="Arial"/>
          <w:i/>
          <w:iCs/>
          <w:sz w:val="22"/>
          <w:szCs w:val="22"/>
        </w:rPr>
        <w:t>G</w:t>
      </w:r>
      <w:r>
        <w:rPr>
          <w:rFonts w:ascii="Helvetica" w:hAnsi="Helvetica" w:cs="Arial"/>
          <w:sz w:val="22"/>
          <w:szCs w:val="22"/>
        </w:rPr>
        <w:t xml:space="preserve"> value over all pairings of the same length. The gray interval represents the 95% confidence interval of the relationship when fitting a linear model of the log-transformed </w:t>
      </w:r>
      <w:r w:rsidRPr="00966E05">
        <w:rPr>
          <w:rFonts w:ascii="Helvetica" w:hAnsi="Helvetica" w:cs="Arial"/>
          <w:sz w:val="22"/>
          <w:szCs w:val="22"/>
        </w:rPr>
        <w:t>pairing coefficients</w:t>
      </w:r>
      <w:r>
        <w:rPr>
          <w:rFonts w:ascii="Helvetica" w:hAnsi="Helvetica" w:cs="Arial"/>
          <w:sz w:val="22"/>
          <w:szCs w:val="22"/>
        </w:rPr>
        <w:t xml:space="preserve"> as a function of the ∆∆</w:t>
      </w:r>
      <w:r w:rsidRPr="00966E05">
        <w:rPr>
          <w:rFonts w:ascii="Helvetica" w:hAnsi="Helvetica" w:cs="Arial"/>
          <w:i/>
          <w:iCs/>
          <w:sz w:val="22"/>
          <w:szCs w:val="22"/>
        </w:rPr>
        <w:t>G</w:t>
      </w:r>
      <w:r>
        <w:rPr>
          <w:rFonts w:ascii="Helvetica" w:hAnsi="Helvetica" w:cs="Arial"/>
          <w:sz w:val="22"/>
          <w:szCs w:val="22"/>
        </w:rPr>
        <w:t xml:space="preserve"> values, and the dashed line represents the predicted thermodynamic relationship </w:t>
      </w:r>
      <w:r>
        <w:rPr>
          <w:rFonts w:ascii="Helvetica" w:hAnsi="Helvetica" w:cs="Arial"/>
          <w:sz w:val="22"/>
          <w:szCs w:val="22"/>
        </w:rPr>
        <w:lastRenderedPageBreak/>
        <w:t xml:space="preserve">given by </w:t>
      </w:r>
      <w:r>
        <w:rPr>
          <w:rFonts w:ascii="Helvetica" w:hAnsi="Helvetica" w:cs="Arial"/>
          <w:i/>
          <w:iCs/>
          <w:sz w:val="22"/>
          <w:szCs w:val="22"/>
        </w:rPr>
        <w:t>K</w:t>
      </w:r>
      <w:r>
        <w:rPr>
          <w:rFonts w:ascii="Helvetica" w:hAnsi="Helvetica" w:cs="Arial"/>
          <w:sz w:val="22"/>
          <w:szCs w:val="22"/>
        </w:rPr>
        <w:t xml:space="preserve"> = </w:t>
      </w:r>
      <w:r w:rsidRPr="00BD6380">
        <w:rPr>
          <w:rFonts w:ascii="Helvetica" w:hAnsi="Helvetica" w:cs="Arial"/>
          <w:i/>
          <w:iCs/>
          <w:sz w:val="22"/>
          <w:szCs w:val="22"/>
        </w:rPr>
        <w:t>e</w:t>
      </w:r>
      <w:r>
        <w:rPr>
          <w:rFonts w:ascii="Helvetica" w:hAnsi="Helvetica" w:cs="Arial"/>
          <w:sz w:val="22"/>
          <w:szCs w:val="22"/>
          <w:vertAlign w:val="superscript"/>
        </w:rPr>
        <w:t>−</w:t>
      </w:r>
      <w:r w:rsidRPr="00966E05">
        <w:rPr>
          <w:rFonts w:ascii="Helvetica" w:hAnsi="Helvetica" w:cs="Arial"/>
          <w:i/>
          <w:iCs/>
          <w:sz w:val="22"/>
          <w:szCs w:val="22"/>
          <w:vertAlign w:val="superscript"/>
        </w:rPr>
        <w:t>G</w:t>
      </w:r>
      <w:r>
        <w:rPr>
          <w:rFonts w:ascii="Helvetica" w:hAnsi="Helvetica" w:cs="Arial"/>
          <w:sz w:val="22"/>
          <w:szCs w:val="22"/>
          <w:vertAlign w:val="superscript"/>
        </w:rPr>
        <w:t>/</w:t>
      </w:r>
      <w:r w:rsidRPr="00966E05">
        <w:rPr>
          <w:rFonts w:ascii="Helvetica" w:hAnsi="Helvetica" w:cs="Arial"/>
          <w:i/>
          <w:iCs/>
          <w:sz w:val="22"/>
          <w:szCs w:val="22"/>
          <w:vertAlign w:val="superscript"/>
        </w:rPr>
        <w:t>RT</w:t>
      </w:r>
      <w:r w:rsidRPr="00966E05">
        <w:rPr>
          <w:rFonts w:ascii="Helvetica" w:hAnsi="Helvetica" w:cs="Arial"/>
          <w:sz w:val="22"/>
          <w:szCs w:val="22"/>
        </w:rPr>
        <w:t>.</w:t>
      </w:r>
      <w:r>
        <w:rPr>
          <w:rFonts w:ascii="Helvetica" w:hAnsi="Helvetica" w:cs="Arial"/>
          <w:sz w:val="22"/>
          <w:szCs w:val="22"/>
        </w:rPr>
        <w:t xml:space="preserve"> The </w:t>
      </w:r>
      <w:r w:rsidRPr="00966E05">
        <w:rPr>
          <w:rFonts w:ascii="Helvetica" w:hAnsi="Helvetica" w:cs="Arial"/>
          <w:i/>
          <w:iCs/>
          <w:sz w:val="22"/>
          <w:szCs w:val="22"/>
        </w:rPr>
        <w:t>r</w:t>
      </w:r>
      <w:r>
        <w:rPr>
          <w:rFonts w:ascii="Helvetica" w:hAnsi="Helvetica" w:cs="Arial"/>
          <w:sz w:val="22"/>
          <w:szCs w:val="22"/>
          <w:vertAlign w:val="superscript"/>
        </w:rPr>
        <w:t>2</w:t>
      </w:r>
      <w:r>
        <w:rPr>
          <w:rFonts w:ascii="Helvetica" w:hAnsi="Helvetica" w:cs="Arial"/>
          <w:sz w:val="22"/>
          <w:szCs w:val="22"/>
        </w:rPr>
        <w:t xml:space="preserve"> reports on coefficient of determination between the log-transformed pairing coefficients and the ∆∆</w:t>
      </w:r>
      <w:r w:rsidRPr="00966E05">
        <w:rPr>
          <w:rFonts w:ascii="Helvetica" w:hAnsi="Helvetica" w:cs="Arial"/>
          <w:i/>
          <w:iCs/>
          <w:sz w:val="22"/>
          <w:szCs w:val="22"/>
        </w:rPr>
        <w:t>G</w:t>
      </w:r>
      <w:r>
        <w:rPr>
          <w:rFonts w:ascii="Helvetica" w:hAnsi="Helvetica" w:cs="Arial"/>
          <w:sz w:val="22"/>
          <w:szCs w:val="22"/>
        </w:rPr>
        <w:t xml:space="preserve"> values.</w:t>
      </w:r>
    </w:p>
    <w:p w14:paraId="4724C692" w14:textId="77777777" w:rsidR="006A5075" w:rsidRPr="0002353B" w:rsidRDefault="006A5075" w:rsidP="006A5075">
      <w:pPr>
        <w:contextualSpacing/>
        <w:rPr>
          <w:rFonts w:ascii="Helvetica" w:hAnsi="Helvetica" w:cs="Arial"/>
          <w:sz w:val="22"/>
          <w:szCs w:val="22"/>
        </w:rPr>
      </w:pPr>
      <w:r>
        <w:rPr>
          <w:rFonts w:ascii="Helvetica" w:hAnsi="Helvetica" w:cs="Arial"/>
          <w:sz w:val="22"/>
          <w:szCs w:val="22"/>
        </w:rPr>
        <w:t xml:space="preserve">(F) Distinct seed-mismatch preferences for let-7a, miR-1, and miR-155. For all three miRNAs, these parameters were derived by maximum-likelihood estimation, fitting a nonlinear model to the </w:t>
      </w:r>
      <w:r w:rsidRPr="00966E05">
        <w:rPr>
          <w:rFonts w:ascii="Helvetica" w:hAnsi="Helvetica" w:cs="Arial"/>
          <w:i/>
          <w:iCs/>
          <w:sz w:val="22"/>
          <w:szCs w:val="22"/>
        </w:rPr>
        <w:t>K</w:t>
      </w:r>
      <w:r w:rsidRPr="00966E05">
        <w:rPr>
          <w:rFonts w:ascii="Helvetica" w:hAnsi="Helvetica" w:cs="Arial"/>
          <w:sz w:val="22"/>
          <w:szCs w:val="22"/>
          <w:vertAlign w:val="subscript"/>
        </w:rPr>
        <w:t>D</w:t>
      </w:r>
      <w:r>
        <w:rPr>
          <w:rFonts w:ascii="Helvetica" w:hAnsi="Helvetica" w:cs="Arial"/>
          <w:sz w:val="22"/>
          <w:szCs w:val="22"/>
        </w:rPr>
        <w:t xml:space="preserve"> fold-change values when further subdividing the read counts into all sixteen possible seed-mismatch types, for each of the </w:t>
      </w:r>
      <w:r w:rsidRPr="00966E05">
        <w:rPr>
          <w:rFonts w:ascii="Helvetica" w:hAnsi="Helvetica" w:cs="Arial"/>
          <w:i/>
          <w:iCs/>
          <w:sz w:val="22"/>
          <w:szCs w:val="22"/>
        </w:rPr>
        <w:t>K</w:t>
      </w:r>
      <w:r w:rsidRPr="00966E05">
        <w:rPr>
          <w:rFonts w:ascii="Helvetica" w:hAnsi="Helvetica" w:cs="Arial"/>
          <w:sz w:val="22"/>
          <w:szCs w:val="22"/>
          <w:vertAlign w:val="subscript"/>
        </w:rPr>
        <w:t>D</w:t>
      </w:r>
      <w:r>
        <w:rPr>
          <w:rFonts w:ascii="Helvetica" w:hAnsi="Helvetica" w:cs="Arial"/>
          <w:sz w:val="22"/>
          <w:szCs w:val="22"/>
        </w:rPr>
        <w:t xml:space="preserve"> fold-change values initially calculated (Figure 2C and Figure S2). The letter and number beneath each bar denote the position of pairing with respect to the miRNA as well as the target nucleotide identity. Wobble pairing configurations in which the G nucleotide is located in either the miRNA or the target are denoted in blue and red, respectively.</w:t>
      </w:r>
    </w:p>
    <w:p w14:paraId="68E2B52A" w14:textId="77777777" w:rsidR="006A5075" w:rsidRDefault="006A5075" w:rsidP="006A5075">
      <w:pPr>
        <w:contextualSpacing/>
        <w:rPr>
          <w:rFonts w:ascii="Helvetica" w:hAnsi="Helvetica" w:cs="Arial"/>
          <w:sz w:val="22"/>
          <w:szCs w:val="22"/>
        </w:rPr>
      </w:pPr>
    </w:p>
    <w:p w14:paraId="5C4CFC33" w14:textId="77777777" w:rsidR="006A5075" w:rsidRDefault="006A5075" w:rsidP="006A5075">
      <w:pPr>
        <w:contextualSpacing/>
        <w:rPr>
          <w:rFonts w:ascii="Helvetica" w:hAnsi="Helvetica" w:cs="Arial"/>
          <w:sz w:val="22"/>
          <w:szCs w:val="22"/>
        </w:rPr>
      </w:pPr>
      <w:r w:rsidRPr="00776CD4">
        <w:rPr>
          <w:rFonts w:ascii="Helvetica" w:hAnsi="Helvetica" w:cs="Arial"/>
          <w:b/>
          <w:sz w:val="22"/>
          <w:szCs w:val="22"/>
        </w:rPr>
        <w:t xml:space="preserve">Figure </w:t>
      </w:r>
      <w:r>
        <w:rPr>
          <w:rFonts w:ascii="Helvetica" w:hAnsi="Helvetica" w:cs="Arial"/>
          <w:b/>
          <w:sz w:val="22"/>
          <w:szCs w:val="22"/>
        </w:rPr>
        <w:t>5</w:t>
      </w:r>
      <w:r w:rsidRPr="00776CD4">
        <w:rPr>
          <w:rFonts w:ascii="Helvetica" w:hAnsi="Helvetica" w:cs="Arial"/>
          <w:b/>
          <w:sz w:val="22"/>
          <w:szCs w:val="22"/>
        </w:rPr>
        <w:t>.</w:t>
      </w:r>
      <w:r w:rsidRPr="00B85D83">
        <w:rPr>
          <w:rFonts w:ascii="Helvetica" w:hAnsi="Helvetica" w:cs="Arial"/>
          <w:b/>
          <w:sz w:val="22"/>
          <w:szCs w:val="22"/>
        </w:rPr>
        <w:t xml:space="preserve"> </w:t>
      </w:r>
      <w:r>
        <w:rPr>
          <w:rFonts w:ascii="Helvetica" w:hAnsi="Helvetica" w:cs="Arial"/>
          <w:b/>
          <w:sz w:val="22"/>
          <w:szCs w:val="22"/>
        </w:rPr>
        <w:t>AGO-RBNS performed with chimeric</w:t>
      </w:r>
      <w:r w:rsidRPr="00B85D83">
        <w:rPr>
          <w:rFonts w:ascii="Helvetica" w:hAnsi="Helvetica" w:cs="Arial"/>
          <w:b/>
          <w:sz w:val="22"/>
          <w:szCs w:val="22"/>
        </w:rPr>
        <w:t xml:space="preserve"> miRNA</w:t>
      </w:r>
      <w:r>
        <w:rPr>
          <w:rFonts w:ascii="Helvetica" w:hAnsi="Helvetica" w:cs="Arial"/>
          <w:b/>
          <w:sz w:val="22"/>
          <w:szCs w:val="22"/>
        </w:rPr>
        <w:t>s</w:t>
      </w:r>
      <w:r w:rsidRPr="00B85D83">
        <w:rPr>
          <w:rFonts w:ascii="Helvetica" w:hAnsi="Helvetica" w:cs="Arial"/>
          <w:b/>
          <w:sz w:val="22"/>
          <w:szCs w:val="22"/>
        </w:rPr>
        <w:t xml:space="preserve"> demonstrate</w:t>
      </w:r>
      <w:r>
        <w:rPr>
          <w:rFonts w:ascii="Helvetica" w:hAnsi="Helvetica" w:cs="Arial"/>
          <w:b/>
          <w:sz w:val="22"/>
          <w:szCs w:val="22"/>
        </w:rPr>
        <w:t>s</w:t>
      </w:r>
      <w:r w:rsidRPr="00B85D83">
        <w:rPr>
          <w:rFonts w:ascii="Helvetica" w:hAnsi="Helvetica" w:cs="Arial"/>
          <w:b/>
          <w:sz w:val="22"/>
          <w:szCs w:val="22"/>
        </w:rPr>
        <w:t xml:space="preserve"> </w:t>
      </w:r>
      <w:r>
        <w:rPr>
          <w:rFonts w:ascii="Helvetica" w:hAnsi="Helvetica" w:cs="Arial"/>
          <w:b/>
          <w:sz w:val="22"/>
          <w:szCs w:val="22"/>
        </w:rPr>
        <w:t>that both the range and offset preferences are independent of seed-mismatch preferences.</w:t>
      </w:r>
    </w:p>
    <w:p w14:paraId="1074189B" w14:textId="77777777" w:rsidR="006A5075" w:rsidRDefault="006A5075" w:rsidP="006A5075">
      <w:pPr>
        <w:contextualSpacing/>
        <w:rPr>
          <w:rFonts w:ascii="Helvetica" w:hAnsi="Helvetica" w:cs="Arial"/>
          <w:sz w:val="22"/>
          <w:szCs w:val="22"/>
        </w:rPr>
      </w:pPr>
      <w:r>
        <w:rPr>
          <w:rFonts w:ascii="Helvetica" w:hAnsi="Helvetica" w:cs="Arial"/>
          <w:sz w:val="22"/>
          <w:szCs w:val="22"/>
        </w:rPr>
        <w:t>(</w:t>
      </w:r>
      <w:r w:rsidRPr="004C61E4">
        <w:rPr>
          <w:rFonts w:ascii="Helvetica" w:hAnsi="Helvetica" w:cs="Arial"/>
          <w:sz w:val="22"/>
          <w:szCs w:val="22"/>
        </w:rPr>
        <w:t>A) Sequence</w:t>
      </w:r>
      <w:r>
        <w:rPr>
          <w:rFonts w:ascii="Helvetica" w:hAnsi="Helvetica" w:cs="Arial"/>
          <w:sz w:val="22"/>
          <w:szCs w:val="22"/>
        </w:rPr>
        <w:t>s</w:t>
      </w:r>
      <w:r w:rsidRPr="004C61E4">
        <w:rPr>
          <w:rFonts w:ascii="Helvetica" w:hAnsi="Helvetica" w:cs="Arial"/>
          <w:sz w:val="22"/>
          <w:szCs w:val="22"/>
        </w:rPr>
        <w:t xml:space="preserve"> </w:t>
      </w:r>
      <w:r>
        <w:rPr>
          <w:rFonts w:ascii="Helvetica" w:hAnsi="Helvetica" w:cs="Arial"/>
          <w:sz w:val="22"/>
          <w:szCs w:val="22"/>
        </w:rPr>
        <w:t>of native let-7a, native miR-155, a chimeric miRNA containing the seed of let-7a appended to nucleotides 9–23 of miR-155 (let-7a–miR-155), and a chimeric miRNA containing the seed of miR-155 appended to nucleotides 9–21 of let-7a (miR-155–let-7a)</w:t>
      </w:r>
      <w:r w:rsidRPr="004C61E4">
        <w:rPr>
          <w:rFonts w:ascii="Helvetica" w:hAnsi="Helvetica" w:cs="Arial"/>
          <w:sz w:val="22"/>
          <w:szCs w:val="22"/>
        </w:rPr>
        <w:t>.</w:t>
      </w:r>
    </w:p>
    <w:p w14:paraId="50E0B13F" w14:textId="77777777" w:rsidR="006A5075" w:rsidRDefault="006A5075" w:rsidP="006A5075">
      <w:pPr>
        <w:contextualSpacing/>
        <w:rPr>
          <w:rFonts w:ascii="Helvetica" w:hAnsi="Helvetica" w:cs="Arial"/>
          <w:sz w:val="22"/>
          <w:szCs w:val="22"/>
        </w:rPr>
      </w:pPr>
      <w:r>
        <w:rPr>
          <w:rFonts w:ascii="Helvetica" w:hAnsi="Helvetica" w:cs="Arial"/>
          <w:sz w:val="22"/>
          <w:szCs w:val="22"/>
        </w:rPr>
        <w:t>(B–C</w:t>
      </w:r>
      <w:r w:rsidRPr="004C61E4">
        <w:rPr>
          <w:rFonts w:ascii="Helvetica" w:hAnsi="Helvetica" w:cs="Arial"/>
          <w:sz w:val="22"/>
          <w:szCs w:val="22"/>
        </w:rPr>
        <w:t>)</w:t>
      </w:r>
      <w:r>
        <w:rPr>
          <w:rFonts w:ascii="Helvetica" w:hAnsi="Helvetica" w:cs="Arial"/>
          <w:sz w:val="22"/>
          <w:szCs w:val="22"/>
        </w:rPr>
        <w:t xml:space="preserve"> Pairing and offset preferences describing the 3′ compensatory pairing of the let-7a–miR-155 (B) and miR-155–let-7a (C) chimeric miRNAs. Everything is as in Figure 4A.</w:t>
      </w:r>
    </w:p>
    <w:p w14:paraId="56FCADE7" w14:textId="77777777" w:rsidR="006A5075" w:rsidRDefault="006A5075" w:rsidP="006A5075">
      <w:pPr>
        <w:contextualSpacing/>
        <w:rPr>
          <w:rFonts w:ascii="Helvetica" w:hAnsi="Helvetica" w:cs="Arial"/>
          <w:sz w:val="22"/>
          <w:szCs w:val="22"/>
        </w:rPr>
      </w:pPr>
      <w:r>
        <w:rPr>
          <w:rFonts w:ascii="Helvetica" w:hAnsi="Helvetica" w:cs="Arial"/>
          <w:sz w:val="22"/>
          <w:szCs w:val="22"/>
        </w:rPr>
        <w:t xml:space="preserve"> (D) Comparison of the pairing (left) and offset (right) coefficients determined for the let-7a–miR-155 chimeric miRNA with that of miR-155. Each pairing coefficient (left) was divided by the geometric mean value of all pairing coefficients of the same length for that miRNA. Points are colored according to the extent of pairing as in Fig</w:t>
      </w:r>
      <w:bookmarkStart w:id="2" w:name="_GoBack"/>
      <w:bookmarkEnd w:id="2"/>
      <w:r>
        <w:rPr>
          <w:rFonts w:ascii="Helvetica" w:hAnsi="Helvetica" w:cs="Arial"/>
          <w:sz w:val="22"/>
          <w:szCs w:val="22"/>
        </w:rPr>
        <w:t xml:space="preserve">ure 2A–B, </w:t>
      </w:r>
      <w:proofErr w:type="gramStart"/>
      <w:r>
        <w:rPr>
          <w:rFonts w:ascii="Helvetica" w:hAnsi="Helvetica" w:cs="Arial"/>
          <w:sz w:val="22"/>
          <w:szCs w:val="22"/>
        </w:rPr>
        <w:t>The</w:t>
      </w:r>
      <w:proofErr w:type="gramEnd"/>
      <w:r>
        <w:rPr>
          <w:rFonts w:ascii="Helvetica" w:hAnsi="Helvetica" w:cs="Arial"/>
          <w:sz w:val="22"/>
          <w:szCs w:val="22"/>
        </w:rPr>
        <w:t xml:space="preserve"> offset coefficients (right) are colored from light blue to dark blue progressing from offsets of −4 to +16. Each </w:t>
      </w:r>
      <w:r w:rsidRPr="00B85D83">
        <w:rPr>
          <w:rFonts w:ascii="Helvetica" w:hAnsi="Helvetica" w:cs="Arial"/>
          <w:i/>
          <w:iCs/>
          <w:sz w:val="22"/>
          <w:szCs w:val="22"/>
        </w:rPr>
        <w:t>r</w:t>
      </w:r>
      <w:r>
        <w:rPr>
          <w:rFonts w:ascii="Helvetica" w:hAnsi="Helvetica" w:cs="Arial"/>
          <w:sz w:val="22"/>
          <w:szCs w:val="22"/>
        </w:rPr>
        <w:t xml:space="preserve"> value reports on the Pearson correlation coefficient between either the pairwise log-transformed, length-adjusted pairing coefficients (left), or the offset coefficients (right), between the chimeric and the native miRNA.</w:t>
      </w:r>
    </w:p>
    <w:p w14:paraId="36A865F6" w14:textId="77777777" w:rsidR="006A5075" w:rsidRDefault="006A5075" w:rsidP="006A5075">
      <w:pPr>
        <w:contextualSpacing/>
        <w:rPr>
          <w:rFonts w:ascii="Helvetica" w:hAnsi="Helvetica" w:cs="Arial"/>
          <w:sz w:val="22"/>
          <w:szCs w:val="22"/>
        </w:rPr>
      </w:pPr>
      <w:r>
        <w:rPr>
          <w:rFonts w:ascii="Helvetica" w:hAnsi="Helvetica" w:cs="Arial"/>
          <w:sz w:val="22"/>
          <w:szCs w:val="22"/>
        </w:rPr>
        <w:t>(E) Comparison of the pairing and offset coefficients determined for the miR-155–let-7a chimeric miRNA with that of let-7a. Everything is as in (D).</w:t>
      </w:r>
    </w:p>
    <w:p w14:paraId="755C6F8C" w14:textId="77777777" w:rsidR="006A5075" w:rsidRDefault="006A5075" w:rsidP="006A5075">
      <w:pPr>
        <w:contextualSpacing/>
        <w:rPr>
          <w:rFonts w:ascii="Helvetica" w:hAnsi="Helvetica" w:cs="Arial"/>
          <w:sz w:val="22"/>
          <w:szCs w:val="22"/>
        </w:rPr>
      </w:pPr>
      <w:r>
        <w:rPr>
          <w:rFonts w:ascii="Helvetica" w:hAnsi="Helvetica" w:cs="Arial"/>
          <w:sz w:val="22"/>
          <w:szCs w:val="22"/>
        </w:rPr>
        <w:t>(F) Comparison of the pairing and offset coefficients determined for the let-7a–miR-155 chimeric miRNA with that of let-7a. Everything is as in (D).</w:t>
      </w:r>
    </w:p>
    <w:p w14:paraId="76303E40" w14:textId="77777777" w:rsidR="006A5075" w:rsidRDefault="006A5075" w:rsidP="006A5075">
      <w:pPr>
        <w:contextualSpacing/>
        <w:rPr>
          <w:rFonts w:ascii="Helvetica" w:hAnsi="Helvetica" w:cs="Arial"/>
          <w:sz w:val="22"/>
          <w:szCs w:val="22"/>
        </w:rPr>
      </w:pPr>
      <w:r>
        <w:rPr>
          <w:rFonts w:ascii="Helvetica" w:hAnsi="Helvetica" w:cs="Arial"/>
          <w:sz w:val="22"/>
          <w:szCs w:val="22"/>
        </w:rPr>
        <w:t>(G) Comparison of the pairing and offset coefficients determined for the miR-155–let-7a chimeric miRNA with that of miR-155. Everything is as in (D).</w:t>
      </w:r>
    </w:p>
    <w:p w14:paraId="33D108C6" w14:textId="77777777" w:rsidR="006A5075" w:rsidRDefault="006A5075" w:rsidP="006A5075">
      <w:pPr>
        <w:contextualSpacing/>
        <w:rPr>
          <w:rFonts w:ascii="Helvetica" w:hAnsi="Helvetica" w:cs="Arial"/>
          <w:sz w:val="22"/>
          <w:szCs w:val="22"/>
        </w:rPr>
      </w:pPr>
      <w:r>
        <w:rPr>
          <w:rFonts w:ascii="Helvetica" w:hAnsi="Helvetica" w:cs="Arial"/>
          <w:sz w:val="22"/>
          <w:szCs w:val="22"/>
        </w:rPr>
        <w:t>(H) Seed-mismatch preferences of the let-7a–miR155 (left) and miR-155–let-7a (right) chimeric miRNAs. Everything is as in Figure 4F.</w:t>
      </w:r>
    </w:p>
    <w:p w14:paraId="754A6094" w14:textId="77777777" w:rsidR="006A5075" w:rsidRPr="00FD252A" w:rsidRDefault="006A5075" w:rsidP="006A5075">
      <w:pPr>
        <w:contextualSpacing/>
        <w:rPr>
          <w:rFonts w:ascii="Helvetica" w:hAnsi="Helvetica" w:cs="Arial"/>
          <w:sz w:val="22"/>
          <w:szCs w:val="22"/>
        </w:rPr>
      </w:pPr>
      <w:r>
        <w:rPr>
          <w:rFonts w:ascii="Helvetica" w:hAnsi="Helvetica" w:cs="Arial"/>
          <w:sz w:val="22"/>
          <w:szCs w:val="22"/>
        </w:rPr>
        <w:t xml:space="preserve">(I) Correspondence of seed-mismatch preferences between chimeric miRNAs and their seed-native miRNAs. For let-7a–miR-155 (left) and miR-155–let-7a (right), the corresponding values from H are plotted against those of Figure F4, left and right, respectively. Everything else is as in Figure 4F. Each </w:t>
      </w:r>
      <w:r w:rsidRPr="00966E05">
        <w:rPr>
          <w:rFonts w:ascii="Helvetica" w:hAnsi="Helvetica" w:cs="Arial"/>
          <w:i/>
          <w:iCs/>
          <w:sz w:val="22"/>
          <w:szCs w:val="22"/>
        </w:rPr>
        <w:t>r</w:t>
      </w:r>
      <w:r w:rsidRPr="00966E05">
        <w:rPr>
          <w:rFonts w:ascii="Helvetica" w:hAnsi="Helvetica" w:cs="Arial"/>
          <w:sz w:val="22"/>
          <w:szCs w:val="22"/>
          <w:vertAlign w:val="superscript"/>
        </w:rPr>
        <w:t>2</w:t>
      </w:r>
      <w:r>
        <w:rPr>
          <w:rFonts w:ascii="Helvetica" w:hAnsi="Helvetica" w:cs="Arial"/>
          <w:sz w:val="22"/>
          <w:szCs w:val="22"/>
        </w:rPr>
        <w:t xml:space="preserve"> value reports on the coefficient of determination between the chimeric and native miRNA–derived seed mismatch values.</w:t>
      </w:r>
    </w:p>
    <w:p w14:paraId="41680700" w14:textId="77777777" w:rsidR="006A5075" w:rsidRDefault="006A5075" w:rsidP="006A5075">
      <w:pPr>
        <w:contextualSpacing/>
        <w:rPr>
          <w:rFonts w:ascii="Helvetica" w:hAnsi="Helvetica" w:cs="Arial"/>
          <w:sz w:val="22"/>
          <w:szCs w:val="22"/>
        </w:rPr>
      </w:pPr>
    </w:p>
    <w:p w14:paraId="4EE160F1" w14:textId="77777777" w:rsidR="006A5075" w:rsidRDefault="006A5075" w:rsidP="006A5075">
      <w:pPr>
        <w:contextualSpacing/>
        <w:rPr>
          <w:rFonts w:ascii="Helvetica" w:hAnsi="Helvetica" w:cs="Arial"/>
          <w:sz w:val="22"/>
          <w:szCs w:val="22"/>
        </w:rPr>
      </w:pPr>
      <w:r w:rsidRPr="00776CD4">
        <w:rPr>
          <w:rFonts w:ascii="Helvetica" w:hAnsi="Helvetica" w:cs="Arial"/>
          <w:b/>
          <w:sz w:val="22"/>
          <w:szCs w:val="22"/>
        </w:rPr>
        <w:t xml:space="preserve">Figure </w:t>
      </w:r>
      <w:r>
        <w:rPr>
          <w:rFonts w:ascii="Helvetica" w:hAnsi="Helvetica" w:cs="Arial"/>
          <w:b/>
          <w:sz w:val="22"/>
          <w:szCs w:val="22"/>
        </w:rPr>
        <w:t>6</w:t>
      </w:r>
      <w:r w:rsidRPr="00776CD4">
        <w:rPr>
          <w:rFonts w:ascii="Helvetica" w:hAnsi="Helvetica" w:cs="Arial"/>
          <w:b/>
          <w:sz w:val="22"/>
          <w:szCs w:val="22"/>
        </w:rPr>
        <w:t>.</w:t>
      </w:r>
      <w:r w:rsidRPr="00B85D83">
        <w:rPr>
          <w:rFonts w:ascii="Helvetica" w:hAnsi="Helvetica" w:cs="Arial"/>
          <w:b/>
          <w:sz w:val="22"/>
          <w:szCs w:val="22"/>
        </w:rPr>
        <w:t xml:space="preserve"> </w:t>
      </w:r>
      <w:r>
        <w:rPr>
          <w:rFonts w:ascii="Helvetica" w:hAnsi="Helvetica" w:cs="Arial"/>
          <w:b/>
          <w:sz w:val="22"/>
          <w:szCs w:val="22"/>
        </w:rPr>
        <w:t>L</w:t>
      </w:r>
      <w:r w:rsidRPr="00B85D83">
        <w:rPr>
          <w:rFonts w:ascii="Helvetica" w:hAnsi="Helvetica" w:cs="Arial"/>
          <w:b/>
          <w:sz w:val="22"/>
          <w:szCs w:val="22"/>
        </w:rPr>
        <w:t xml:space="preserve">et-7a </w:t>
      </w:r>
      <w:r>
        <w:rPr>
          <w:rFonts w:ascii="Helvetica" w:hAnsi="Helvetica" w:cs="Arial"/>
          <w:b/>
          <w:sz w:val="22"/>
          <w:szCs w:val="22"/>
        </w:rPr>
        <w:t xml:space="preserve">variants sequences with permuted 3′ sequences demonstrate </w:t>
      </w:r>
      <w:r w:rsidRPr="00B85D83">
        <w:rPr>
          <w:rFonts w:ascii="Helvetica" w:hAnsi="Helvetica" w:cs="Arial"/>
          <w:b/>
          <w:sz w:val="22"/>
          <w:szCs w:val="22"/>
        </w:rPr>
        <w:t>that</w:t>
      </w:r>
      <w:r>
        <w:rPr>
          <w:rFonts w:ascii="Helvetica" w:hAnsi="Helvetica" w:cs="Arial"/>
          <w:b/>
          <w:sz w:val="22"/>
          <w:szCs w:val="22"/>
        </w:rPr>
        <w:t xml:space="preserve"> pairing and offset </w:t>
      </w:r>
      <w:r w:rsidRPr="00B85D83">
        <w:rPr>
          <w:rFonts w:ascii="Helvetica" w:hAnsi="Helvetica" w:cs="Arial"/>
          <w:b/>
          <w:sz w:val="22"/>
          <w:szCs w:val="22"/>
        </w:rPr>
        <w:t xml:space="preserve">preferences </w:t>
      </w:r>
      <w:r>
        <w:rPr>
          <w:rFonts w:ascii="Helvetica" w:hAnsi="Helvetica" w:cs="Arial"/>
          <w:b/>
          <w:sz w:val="22"/>
          <w:szCs w:val="22"/>
        </w:rPr>
        <w:t>track with the position of relevant miRNA nucleotides.</w:t>
      </w:r>
    </w:p>
    <w:p w14:paraId="3750E481" w14:textId="77777777" w:rsidR="006A5075" w:rsidRDefault="006A5075" w:rsidP="006A5075">
      <w:pPr>
        <w:contextualSpacing/>
        <w:rPr>
          <w:rFonts w:ascii="Helvetica" w:hAnsi="Helvetica" w:cs="Arial"/>
          <w:sz w:val="22"/>
          <w:szCs w:val="22"/>
        </w:rPr>
      </w:pPr>
      <w:r>
        <w:rPr>
          <w:rFonts w:ascii="Helvetica" w:hAnsi="Helvetica" w:cs="Arial"/>
          <w:sz w:val="22"/>
          <w:szCs w:val="22"/>
        </w:rPr>
        <w:t>(</w:t>
      </w:r>
      <w:r w:rsidRPr="004C61E4">
        <w:rPr>
          <w:rFonts w:ascii="Helvetica" w:hAnsi="Helvetica" w:cs="Arial"/>
          <w:sz w:val="22"/>
          <w:szCs w:val="22"/>
        </w:rPr>
        <w:t>A) Sequence</w:t>
      </w:r>
      <w:r>
        <w:rPr>
          <w:rFonts w:ascii="Helvetica" w:hAnsi="Helvetica" w:cs="Arial"/>
          <w:sz w:val="22"/>
          <w:szCs w:val="22"/>
        </w:rPr>
        <w:t>s</w:t>
      </w:r>
      <w:r w:rsidRPr="004C61E4">
        <w:rPr>
          <w:rFonts w:ascii="Helvetica" w:hAnsi="Helvetica" w:cs="Arial"/>
          <w:sz w:val="22"/>
          <w:szCs w:val="22"/>
        </w:rPr>
        <w:t xml:space="preserve"> </w:t>
      </w:r>
      <w:r>
        <w:rPr>
          <w:rFonts w:ascii="Helvetica" w:hAnsi="Helvetica" w:cs="Arial"/>
          <w:sz w:val="22"/>
          <w:szCs w:val="22"/>
        </w:rPr>
        <w:t>of let-7</w:t>
      </w:r>
      <w:proofErr w:type="gramStart"/>
      <w:r>
        <w:rPr>
          <w:rFonts w:ascii="Helvetica" w:hAnsi="Helvetica" w:cs="Arial"/>
          <w:sz w:val="22"/>
          <w:szCs w:val="22"/>
        </w:rPr>
        <w:t>a(</w:t>
      </w:r>
      <w:proofErr w:type="gramEnd"/>
      <w:r>
        <w:rPr>
          <w:rFonts w:ascii="Helvetica" w:hAnsi="Helvetica" w:cs="Arial"/>
          <w:sz w:val="22"/>
          <w:szCs w:val="22"/>
        </w:rPr>
        <w:t>−1), which contains a 3′ end permuted one nucleotide toward the 5′ end, native let-7a, and let-7a(+1),which contains a 3′ end permuted one nucleotide toward the 3′ end</w:t>
      </w:r>
      <w:r w:rsidRPr="004C61E4">
        <w:rPr>
          <w:rFonts w:ascii="Helvetica" w:hAnsi="Helvetica" w:cs="Arial"/>
          <w:sz w:val="22"/>
          <w:szCs w:val="22"/>
        </w:rPr>
        <w:t>.</w:t>
      </w:r>
      <w:r>
        <w:rPr>
          <w:rFonts w:ascii="Helvetica" w:hAnsi="Helvetica" w:cs="Arial"/>
          <w:sz w:val="22"/>
          <w:szCs w:val="22"/>
        </w:rPr>
        <w:t xml:space="preserve"> The seed and 3′ supplementary regions of each miRNA are indicated in red and yellow, respectively. The permuted sequence shared between all three miRNAs is shaded in blue, and the A and U nucleotides that are rearranged to generate the variant let-7a sequences are in blue and purple, respectively.</w:t>
      </w:r>
    </w:p>
    <w:p w14:paraId="355AF25E" w14:textId="77777777" w:rsidR="006A5075" w:rsidRDefault="006A5075" w:rsidP="006A5075">
      <w:pPr>
        <w:contextualSpacing/>
        <w:rPr>
          <w:rFonts w:ascii="Helvetica" w:hAnsi="Helvetica" w:cs="Arial"/>
          <w:sz w:val="22"/>
          <w:szCs w:val="22"/>
        </w:rPr>
      </w:pPr>
      <w:r>
        <w:rPr>
          <w:rFonts w:ascii="Helvetica" w:hAnsi="Helvetica" w:cs="Arial"/>
          <w:sz w:val="22"/>
          <w:szCs w:val="22"/>
        </w:rPr>
        <w:lastRenderedPageBreak/>
        <w:t>(B–D</w:t>
      </w:r>
      <w:r w:rsidRPr="004C61E4">
        <w:rPr>
          <w:rFonts w:ascii="Helvetica" w:hAnsi="Helvetica" w:cs="Arial"/>
          <w:sz w:val="22"/>
          <w:szCs w:val="22"/>
        </w:rPr>
        <w:t>)</w:t>
      </w:r>
      <w:r>
        <w:rPr>
          <w:rFonts w:ascii="Helvetica" w:hAnsi="Helvetica" w:cs="Arial"/>
          <w:sz w:val="22"/>
          <w:szCs w:val="22"/>
        </w:rPr>
        <w:t xml:space="preserve"> Pairing and offset preferences describing the 3′ compensatory pairing of the let-7</w:t>
      </w:r>
      <w:proofErr w:type="gramStart"/>
      <w:r>
        <w:rPr>
          <w:rFonts w:ascii="Helvetica" w:hAnsi="Helvetica" w:cs="Arial"/>
          <w:sz w:val="22"/>
          <w:szCs w:val="22"/>
        </w:rPr>
        <w:t>a(</w:t>
      </w:r>
      <w:proofErr w:type="gramEnd"/>
      <w:r>
        <w:rPr>
          <w:rFonts w:ascii="Helvetica" w:hAnsi="Helvetica" w:cs="Arial"/>
          <w:sz w:val="22"/>
          <w:szCs w:val="22"/>
        </w:rPr>
        <w:t>−1) variant miRNA (B), let-7a (C), and the variant let-7a(+1) miRNA (D). Everything is as in Figure 4A.</w:t>
      </w:r>
    </w:p>
    <w:p w14:paraId="7D10E141" w14:textId="77777777" w:rsidR="006A5075" w:rsidRDefault="006A5075" w:rsidP="006A5075">
      <w:pPr>
        <w:contextualSpacing/>
        <w:rPr>
          <w:rFonts w:ascii="Helvetica" w:hAnsi="Helvetica" w:cs="Arial"/>
          <w:sz w:val="22"/>
          <w:szCs w:val="22"/>
        </w:rPr>
      </w:pPr>
      <w:r>
        <w:rPr>
          <w:rFonts w:ascii="Helvetica" w:hAnsi="Helvetica" w:cs="Arial"/>
          <w:sz w:val="22"/>
          <w:szCs w:val="22"/>
        </w:rPr>
        <w:t>(E) Cross-correlation of the offset coefficient series for either of let-7a(−1) (blue) or let-7a(+1) (red) with that of let-7a (B–C, middle-left), as a function of the number of displaced nucleotides between the variant-sequence miRNA series and the let-7a series.</w:t>
      </w:r>
    </w:p>
    <w:p w14:paraId="0B9E640A" w14:textId="77777777" w:rsidR="006A5075" w:rsidRDefault="006A5075" w:rsidP="006A5075">
      <w:pPr>
        <w:contextualSpacing/>
        <w:rPr>
          <w:rFonts w:ascii="Helvetica" w:hAnsi="Helvetica" w:cs="Arial"/>
          <w:sz w:val="22"/>
          <w:szCs w:val="22"/>
        </w:rPr>
      </w:pPr>
      <w:r>
        <w:rPr>
          <w:rFonts w:ascii="Helvetica" w:hAnsi="Helvetica" w:cs="Arial"/>
          <w:sz w:val="22"/>
          <w:szCs w:val="22"/>
        </w:rPr>
        <w:t>(F) Seed-mismatch preferences of let-7</w:t>
      </w:r>
      <w:proofErr w:type="gramStart"/>
      <w:r>
        <w:rPr>
          <w:rFonts w:ascii="Helvetica" w:hAnsi="Helvetica" w:cs="Arial"/>
          <w:sz w:val="22"/>
          <w:szCs w:val="22"/>
        </w:rPr>
        <w:t>a(</w:t>
      </w:r>
      <w:proofErr w:type="gramEnd"/>
      <w:r>
        <w:rPr>
          <w:rFonts w:ascii="Helvetica" w:hAnsi="Helvetica" w:cs="Arial"/>
          <w:sz w:val="22"/>
          <w:szCs w:val="22"/>
        </w:rPr>
        <w:t>−1) (left), let-7a (middle), let-7a(+1) (right). Everything is as in Figure 4F.</w:t>
      </w:r>
    </w:p>
    <w:p w14:paraId="56709CFD" w14:textId="77777777" w:rsidR="006A5075" w:rsidRDefault="006A5075" w:rsidP="006A5075">
      <w:pPr>
        <w:contextualSpacing/>
        <w:rPr>
          <w:rFonts w:ascii="Helvetica" w:hAnsi="Helvetica" w:cs="Arial"/>
          <w:sz w:val="22"/>
          <w:szCs w:val="22"/>
        </w:rPr>
      </w:pPr>
    </w:p>
    <w:p w14:paraId="39436915" w14:textId="77777777" w:rsidR="006A5075" w:rsidRDefault="006A5075" w:rsidP="006A5075">
      <w:pPr>
        <w:contextualSpacing/>
        <w:rPr>
          <w:rFonts w:ascii="Helvetica" w:hAnsi="Helvetica" w:cs="Arial"/>
          <w:sz w:val="22"/>
          <w:szCs w:val="22"/>
        </w:rPr>
      </w:pPr>
      <w:r w:rsidRPr="00776CD4">
        <w:rPr>
          <w:rFonts w:ascii="Helvetica" w:hAnsi="Helvetica" w:cs="Arial"/>
          <w:b/>
          <w:sz w:val="22"/>
          <w:szCs w:val="22"/>
        </w:rPr>
        <w:t xml:space="preserve">Figure </w:t>
      </w:r>
      <w:r>
        <w:rPr>
          <w:rFonts w:ascii="Helvetica" w:hAnsi="Helvetica" w:cs="Arial"/>
          <w:b/>
          <w:sz w:val="22"/>
          <w:szCs w:val="22"/>
        </w:rPr>
        <w:t>7</w:t>
      </w:r>
      <w:r w:rsidRPr="00776CD4">
        <w:rPr>
          <w:rFonts w:ascii="Helvetica" w:hAnsi="Helvetica" w:cs="Arial"/>
          <w:b/>
          <w:sz w:val="22"/>
          <w:szCs w:val="22"/>
        </w:rPr>
        <w:t>.</w:t>
      </w:r>
      <w:r>
        <w:rPr>
          <w:rFonts w:ascii="Helvetica" w:hAnsi="Helvetica" w:cs="Arial"/>
          <w:b/>
          <w:sz w:val="22"/>
          <w:szCs w:val="22"/>
        </w:rPr>
        <w:t xml:space="preserve"> The impact of mismatched, bulged, and deleted target nucleotides on 3′ compensatory pairing.</w:t>
      </w:r>
    </w:p>
    <w:p w14:paraId="6A2315EE" w14:textId="77777777" w:rsidR="006A5075" w:rsidRDefault="006A5075" w:rsidP="006A5075">
      <w:pPr>
        <w:contextualSpacing/>
        <w:rPr>
          <w:rFonts w:ascii="Helvetica" w:hAnsi="Helvetica" w:cs="Arial"/>
          <w:sz w:val="22"/>
          <w:szCs w:val="22"/>
        </w:rPr>
      </w:pPr>
      <w:r>
        <w:rPr>
          <w:rFonts w:ascii="Helvetica" w:hAnsi="Helvetica" w:cs="Arial"/>
          <w:sz w:val="22"/>
          <w:szCs w:val="22"/>
        </w:rPr>
        <w:t xml:space="preserve">(A) The effect of mismatched, bulged, and deleted target nucleotides on 3′ compensatory pairing for let-7a. At the top is a schematic depicting each of the highest-affinity ranges of pairing for let-7a, reproduced from Figure 2B. At the bottom left are plots corresponding to each of the pairing ranges shown above, allowing all four possible nucleotide identities at each of the internal positions within the site (e.g., positions 11–19 when considering pairing at positions 10–20). Those mismatches that couldn’t be unambiguously calculated due to overlap with another type of site (e.g., the mismatched U across from position 14 within the context of pairing at positions 10–20 is </w:t>
      </w:r>
      <w:proofErr w:type="spellStart"/>
      <w:r>
        <w:rPr>
          <w:rFonts w:ascii="Helvetica" w:hAnsi="Helvetica" w:cs="Arial"/>
          <w:sz w:val="22"/>
          <w:szCs w:val="22"/>
        </w:rPr>
        <w:t>indistinquishable</w:t>
      </w:r>
      <w:proofErr w:type="spellEnd"/>
      <w:r>
        <w:rPr>
          <w:rFonts w:ascii="Helvetica" w:hAnsi="Helvetica" w:cs="Arial"/>
          <w:sz w:val="22"/>
          <w:szCs w:val="22"/>
        </w:rPr>
        <w:t xml:space="preserve"> from 6mer-m8 seed site) are represented in gray. At the bottom right are plots corresponding to the effects of bulged or deleted target nucleotides on 3′ compensatory pairing for let-7a, for each of the pairing ranges shown above. “Del” represents the deletion of the target nucleotide pairing to that miRNA position within the target site. A bulged target nucleotide at position </w:t>
      </w:r>
      <w:r w:rsidRPr="00530818">
        <w:rPr>
          <w:rFonts w:ascii="Helvetica" w:hAnsi="Helvetica" w:cs="Arial"/>
          <w:i/>
          <w:iCs/>
          <w:sz w:val="22"/>
          <w:szCs w:val="22"/>
        </w:rPr>
        <w:t>n</w:t>
      </w:r>
      <w:r>
        <w:rPr>
          <w:rFonts w:ascii="Helvetica" w:hAnsi="Helvetica" w:cs="Arial"/>
          <w:sz w:val="22"/>
          <w:szCs w:val="22"/>
        </w:rPr>
        <w:t xml:space="preserve"> </w:t>
      </w:r>
      <w:r w:rsidRPr="00530818">
        <w:rPr>
          <w:rFonts w:ascii="Helvetica" w:hAnsi="Helvetica" w:cs="Arial"/>
          <w:sz w:val="22"/>
          <w:szCs w:val="22"/>
        </w:rPr>
        <w:t>corresponds</w:t>
      </w:r>
      <w:r>
        <w:rPr>
          <w:rFonts w:ascii="Helvetica" w:hAnsi="Helvetica" w:cs="Arial"/>
          <w:sz w:val="22"/>
          <w:szCs w:val="22"/>
        </w:rPr>
        <w:t xml:space="preserve"> to having a target nucleotide unpaired between those pairing to miRNA positions </w:t>
      </w:r>
      <w:r>
        <w:rPr>
          <w:rFonts w:ascii="Helvetica" w:hAnsi="Helvetica" w:cs="Arial"/>
          <w:i/>
          <w:iCs/>
          <w:sz w:val="22"/>
          <w:szCs w:val="22"/>
        </w:rPr>
        <w:t xml:space="preserve">n </w:t>
      </w:r>
      <w:r>
        <w:rPr>
          <w:rFonts w:ascii="Helvetica" w:hAnsi="Helvetica" w:cs="Arial"/>
          <w:sz w:val="22"/>
          <w:szCs w:val="22"/>
        </w:rPr>
        <w:t xml:space="preserve">– 1 and </w:t>
      </w:r>
      <w:r w:rsidRPr="00530818">
        <w:rPr>
          <w:rFonts w:ascii="Helvetica" w:hAnsi="Helvetica" w:cs="Arial"/>
          <w:i/>
          <w:iCs/>
          <w:sz w:val="22"/>
          <w:szCs w:val="22"/>
        </w:rPr>
        <w:t>n</w:t>
      </w:r>
      <w:r>
        <w:rPr>
          <w:rFonts w:ascii="Helvetica" w:hAnsi="Helvetica" w:cs="Arial"/>
          <w:sz w:val="22"/>
          <w:szCs w:val="22"/>
        </w:rPr>
        <w:t>.</w:t>
      </w:r>
    </w:p>
    <w:p w14:paraId="5F0D3A5A" w14:textId="77777777" w:rsidR="006A5075" w:rsidRDefault="006A5075" w:rsidP="006A5075">
      <w:pPr>
        <w:contextualSpacing/>
        <w:rPr>
          <w:rFonts w:ascii="Helvetica" w:hAnsi="Helvetica" w:cs="Arial"/>
          <w:sz w:val="22"/>
          <w:szCs w:val="22"/>
        </w:rPr>
      </w:pPr>
      <w:r>
        <w:rPr>
          <w:rFonts w:ascii="Helvetica" w:hAnsi="Helvetica" w:cs="Arial"/>
          <w:sz w:val="22"/>
          <w:szCs w:val="22"/>
        </w:rPr>
        <w:t>(B) The effects of mismatched, bulged, and deleted target nucleotides for miR-1. Everything is as in A.</w:t>
      </w:r>
    </w:p>
    <w:p w14:paraId="1984884E" w14:textId="77777777" w:rsidR="006A5075" w:rsidRPr="00E15A5C" w:rsidRDefault="006A5075" w:rsidP="006A5075">
      <w:pPr>
        <w:contextualSpacing/>
        <w:rPr>
          <w:rFonts w:ascii="Helvetica" w:hAnsi="Helvetica" w:cs="Arial"/>
          <w:sz w:val="22"/>
          <w:szCs w:val="22"/>
        </w:rPr>
      </w:pPr>
      <w:r>
        <w:rPr>
          <w:rFonts w:ascii="Helvetica" w:hAnsi="Helvetica" w:cs="Arial"/>
          <w:sz w:val="22"/>
          <w:szCs w:val="22"/>
        </w:rPr>
        <w:t>(C) The effects of mismatched, bulged, and deleted target nucleotides for miR-155. Everything is as in A.</w:t>
      </w:r>
    </w:p>
    <w:p w14:paraId="66175BDD" w14:textId="77777777" w:rsidR="00872F7B" w:rsidRPr="006A5075" w:rsidRDefault="00BD6380">
      <w:pPr>
        <w:rPr>
          <w:rFonts w:ascii="Helvetica" w:hAnsi="Helvetica"/>
          <w:sz w:val="22"/>
          <w:szCs w:val="22"/>
        </w:rPr>
      </w:pPr>
    </w:p>
    <w:sectPr w:rsidR="00872F7B" w:rsidRPr="006A5075" w:rsidSect="009A3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075"/>
    <w:rsid w:val="00235B5B"/>
    <w:rsid w:val="003475E0"/>
    <w:rsid w:val="00571A24"/>
    <w:rsid w:val="005A3D9C"/>
    <w:rsid w:val="006A5075"/>
    <w:rsid w:val="00856CCD"/>
    <w:rsid w:val="0090160C"/>
    <w:rsid w:val="00936D72"/>
    <w:rsid w:val="009A36F2"/>
    <w:rsid w:val="00BD6380"/>
    <w:rsid w:val="00C73009"/>
    <w:rsid w:val="00E87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A701F6"/>
  <w15:chartTrackingRefBased/>
  <w15:docId w15:val="{712CF4BB-92DE-C044-9F70-946D0B9D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A5075"/>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2045</Words>
  <Characters>11661</Characters>
  <Application>Microsoft Office Word</Application>
  <DocSecurity>0</DocSecurity>
  <Lines>97</Lines>
  <Paragraphs>27</Paragraphs>
  <ScaleCrop>false</ScaleCrop>
  <Company/>
  <LinksUpToDate>false</LinksUpToDate>
  <CharactersWithSpaces>13679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E. McGeary</dc:creator>
  <cp:keywords/>
  <dc:description/>
  <cp:lastModifiedBy>Sean E. McGeary</cp:lastModifiedBy>
  <cp:revision>2</cp:revision>
  <dcterms:created xsi:type="dcterms:W3CDTF">2020-03-09T23:56:00Z</dcterms:created>
  <dcterms:modified xsi:type="dcterms:W3CDTF">2020-03-09T23:58:00Z</dcterms:modified>
</cp:coreProperties>
</file>