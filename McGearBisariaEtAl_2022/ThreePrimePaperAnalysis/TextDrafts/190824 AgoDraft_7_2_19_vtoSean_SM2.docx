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B3C69" w14:textId="59925B21" w:rsidR="00CD3077" w:rsidRDefault="00C8166C">
      <w:pPr>
        <w:pStyle w:val="Normal1"/>
        <w:ind w:right="-360"/>
        <w:rPr>
          <w:rFonts w:ascii="Arial" w:eastAsia="Arial" w:hAnsi="Arial" w:cs="Arial"/>
          <w:sz w:val="22"/>
          <w:szCs w:val="22"/>
        </w:rPr>
      </w:pPr>
      <w:r>
        <w:rPr>
          <w:rFonts w:ascii="Arial" w:eastAsia="Arial" w:hAnsi="Arial" w:cs="Arial"/>
          <w:b/>
          <w:sz w:val="22"/>
          <w:szCs w:val="22"/>
        </w:rPr>
        <w:t>Target Journals:</w:t>
      </w:r>
      <w:r>
        <w:rPr>
          <w:rFonts w:ascii="Arial" w:eastAsia="Arial" w:hAnsi="Arial" w:cs="Arial"/>
          <w:sz w:val="22"/>
          <w:szCs w:val="22"/>
        </w:rPr>
        <w:t xml:space="preserve"> </w:t>
      </w:r>
    </w:p>
    <w:p w14:paraId="33494A02" w14:textId="77777777" w:rsidR="00CD3077" w:rsidRDefault="00C8166C">
      <w:pPr>
        <w:pStyle w:val="Normal1"/>
        <w:numPr>
          <w:ilvl w:val="0"/>
          <w:numId w:val="2"/>
        </w:numPr>
        <w:rPr>
          <w:sz w:val="22"/>
          <w:szCs w:val="22"/>
        </w:rPr>
      </w:pPr>
      <w:r>
        <w:rPr>
          <w:rFonts w:ascii="Arial" w:eastAsia="Arial" w:hAnsi="Arial" w:cs="Arial"/>
          <w:sz w:val="22"/>
          <w:szCs w:val="22"/>
        </w:rPr>
        <w:t>Molecular Cell (13.9)- up to 8 figures, 55,000 characters</w:t>
      </w:r>
    </w:p>
    <w:p w14:paraId="1DA8FB9B" w14:textId="77777777" w:rsidR="00CD3077" w:rsidRDefault="00C8166C">
      <w:pPr>
        <w:pStyle w:val="Normal1"/>
        <w:numPr>
          <w:ilvl w:val="0"/>
          <w:numId w:val="2"/>
        </w:numPr>
        <w:rPr>
          <w:sz w:val="22"/>
          <w:szCs w:val="22"/>
        </w:rPr>
      </w:pPr>
      <w:r>
        <w:rPr>
          <w:rFonts w:ascii="Arial" w:eastAsia="Arial" w:hAnsi="Arial" w:cs="Arial"/>
          <w:sz w:val="22"/>
          <w:szCs w:val="22"/>
        </w:rPr>
        <w:t>NSMB (12.6)- 5-8 figures</w:t>
      </w:r>
    </w:p>
    <w:p w14:paraId="76C92AB8" w14:textId="77777777" w:rsidR="00CD3077" w:rsidRDefault="00C8166C">
      <w:pPr>
        <w:pStyle w:val="Normal1"/>
        <w:numPr>
          <w:ilvl w:val="0"/>
          <w:numId w:val="2"/>
        </w:numPr>
        <w:rPr>
          <w:sz w:val="22"/>
          <w:szCs w:val="22"/>
        </w:rPr>
      </w:pPr>
      <w:r>
        <w:rPr>
          <w:rFonts w:ascii="Arial" w:eastAsia="Arial" w:hAnsi="Arial" w:cs="Arial"/>
          <w:sz w:val="22"/>
          <w:szCs w:val="22"/>
        </w:rPr>
        <w:t>PNAS (9.661)-6 pages (39,000 characters)</w:t>
      </w:r>
    </w:p>
    <w:p w14:paraId="1E78C4A4" w14:textId="77777777" w:rsidR="00CD3077" w:rsidRDefault="00C8166C">
      <w:pPr>
        <w:pStyle w:val="Normal1"/>
        <w:numPr>
          <w:ilvl w:val="0"/>
          <w:numId w:val="2"/>
        </w:numPr>
        <w:rPr>
          <w:sz w:val="22"/>
          <w:szCs w:val="22"/>
        </w:rPr>
      </w:pPr>
      <w:r>
        <w:rPr>
          <w:rFonts w:ascii="Arial" w:eastAsia="Arial" w:hAnsi="Arial" w:cs="Arial"/>
          <w:sz w:val="22"/>
          <w:szCs w:val="22"/>
        </w:rPr>
        <w:t>Cell Reports (8.3)-32,000 characters, 4 figures</w:t>
      </w:r>
    </w:p>
    <w:p w14:paraId="1A1C7B5B" w14:textId="77777777" w:rsidR="00CD3077" w:rsidRDefault="00C8166C">
      <w:pPr>
        <w:pStyle w:val="Normal1"/>
        <w:numPr>
          <w:ilvl w:val="0"/>
          <w:numId w:val="2"/>
        </w:numPr>
        <w:rPr>
          <w:sz w:val="22"/>
          <w:szCs w:val="22"/>
        </w:rPr>
      </w:pPr>
      <w:proofErr w:type="spellStart"/>
      <w:r>
        <w:rPr>
          <w:rFonts w:ascii="Arial" w:eastAsia="Arial" w:hAnsi="Arial" w:cs="Arial"/>
          <w:sz w:val="22"/>
          <w:szCs w:val="22"/>
        </w:rPr>
        <w:t>eLife</w:t>
      </w:r>
      <w:proofErr w:type="spellEnd"/>
      <w:r>
        <w:rPr>
          <w:rFonts w:ascii="Arial" w:eastAsia="Arial" w:hAnsi="Arial" w:cs="Arial"/>
          <w:sz w:val="22"/>
          <w:szCs w:val="22"/>
        </w:rPr>
        <w:t xml:space="preserve"> (7.72)-no figure or length requirements</w:t>
      </w:r>
    </w:p>
    <w:p w14:paraId="51B5193D" w14:textId="77777777" w:rsidR="00CD3077" w:rsidRDefault="00CD3077">
      <w:pPr>
        <w:pStyle w:val="Normal1"/>
        <w:rPr>
          <w:rFonts w:ascii="Arial" w:eastAsia="Arial" w:hAnsi="Arial" w:cs="Arial"/>
          <w:b/>
          <w:sz w:val="22"/>
          <w:szCs w:val="22"/>
        </w:rPr>
      </w:pPr>
    </w:p>
    <w:p w14:paraId="2B96286E" w14:textId="77777777" w:rsidR="00CD3077" w:rsidRDefault="00C8166C">
      <w:pPr>
        <w:pStyle w:val="Normal1"/>
        <w:rPr>
          <w:rFonts w:ascii="Arial" w:eastAsia="Arial" w:hAnsi="Arial" w:cs="Arial"/>
          <w:b/>
          <w:sz w:val="22"/>
          <w:szCs w:val="22"/>
        </w:rPr>
      </w:pPr>
      <w:r>
        <w:rPr>
          <w:rFonts w:ascii="Arial" w:eastAsia="Arial" w:hAnsi="Arial" w:cs="Arial"/>
          <w:b/>
          <w:sz w:val="22"/>
          <w:szCs w:val="22"/>
        </w:rPr>
        <w:t>To do list:</w:t>
      </w:r>
    </w:p>
    <w:p w14:paraId="72479574" w14:textId="47A04AE9" w:rsidR="00622E0E" w:rsidRDefault="00622E0E">
      <w:pPr>
        <w:pStyle w:val="Normal1"/>
        <w:ind w:left="420"/>
        <w:rPr>
          <w:rFonts w:ascii="Arial" w:eastAsia="Arial" w:hAnsi="Arial" w:cs="Arial"/>
          <w:sz w:val="22"/>
          <w:szCs w:val="22"/>
        </w:rPr>
        <w:pPrChange w:id="0" w:author="Microsoft Office User" w:date="2019-07-02T11:06:00Z">
          <w:pPr>
            <w:pStyle w:val="Normal1"/>
          </w:pPr>
        </w:pPrChange>
      </w:pPr>
      <w:del w:id="1" w:author="Microsoft Office User" w:date="2019-06-12T10:18:00Z">
        <w:r w:rsidDel="00622E0E">
          <w:rPr>
            <w:rFonts w:ascii="Arial" w:eastAsia="Arial" w:hAnsi="Arial" w:cs="Arial"/>
            <w:sz w:val="22"/>
            <w:szCs w:val="22"/>
          </w:rPr>
          <w:delText xml:space="preserve"> </w:delText>
        </w:r>
      </w:del>
      <w:del w:id="2" w:author="Microsoft Office User" w:date="2019-07-02T11:06:00Z">
        <w:r w:rsidDel="000104AE">
          <w:rPr>
            <w:rFonts w:ascii="Arial" w:eastAsia="Arial" w:hAnsi="Arial" w:cs="Arial"/>
            <w:sz w:val="22"/>
            <w:szCs w:val="22"/>
          </w:rPr>
          <w:delText>figure out dave’s comment on position 9</w:delText>
        </w:r>
      </w:del>
    </w:p>
    <w:p w14:paraId="20F5D124" w14:textId="77777777" w:rsidR="00622E0E" w:rsidRDefault="00622E0E" w:rsidP="00622E0E">
      <w:pPr>
        <w:pStyle w:val="Normal1"/>
        <w:rPr>
          <w:rFonts w:ascii="Arial" w:eastAsia="Arial" w:hAnsi="Arial" w:cs="Arial"/>
          <w:sz w:val="22"/>
          <w:szCs w:val="22"/>
        </w:rPr>
      </w:pPr>
    </w:p>
    <w:p w14:paraId="3D198F6C" w14:textId="76A9AD40" w:rsidR="00CD3077" w:rsidDel="00622E0E" w:rsidRDefault="00C8166C">
      <w:pPr>
        <w:pStyle w:val="Normal1"/>
        <w:numPr>
          <w:ilvl w:val="0"/>
          <w:numId w:val="1"/>
        </w:numPr>
        <w:rPr>
          <w:del w:id="3" w:author="Microsoft Office User" w:date="2019-06-12T10:17:00Z"/>
          <w:rFonts w:ascii="Arial" w:eastAsia="Arial" w:hAnsi="Arial" w:cs="Arial"/>
          <w:sz w:val="22"/>
          <w:szCs w:val="22"/>
        </w:rPr>
      </w:pPr>
      <w:del w:id="4" w:author="Microsoft Office User" w:date="2019-06-12T10:17:00Z">
        <w:r w:rsidDel="00622E0E">
          <w:rPr>
            <w:rFonts w:ascii="Arial" w:eastAsia="Arial" w:hAnsi="Arial" w:cs="Arial"/>
            <w:sz w:val="22"/>
            <w:szCs w:val="22"/>
          </w:rPr>
          <w:delText>Figure S1A and S1B</w:delText>
        </w:r>
      </w:del>
    </w:p>
    <w:p w14:paraId="189FEC6B" w14:textId="4CF18371" w:rsidR="00CD3077" w:rsidDel="00622E0E" w:rsidRDefault="00C8166C">
      <w:pPr>
        <w:pStyle w:val="Normal1"/>
        <w:numPr>
          <w:ilvl w:val="0"/>
          <w:numId w:val="1"/>
        </w:numPr>
        <w:rPr>
          <w:del w:id="5" w:author="Microsoft Office User" w:date="2019-06-12T10:17:00Z"/>
          <w:rFonts w:ascii="Arial" w:eastAsia="Arial" w:hAnsi="Arial" w:cs="Arial"/>
          <w:sz w:val="22"/>
          <w:szCs w:val="22"/>
        </w:rPr>
      </w:pPr>
      <w:del w:id="6" w:author="Microsoft Office User" w:date="2019-06-12T10:17:00Z">
        <w:r w:rsidDel="00622E0E">
          <w:rPr>
            <w:rFonts w:ascii="Arial" w:eastAsia="Arial" w:hAnsi="Arial" w:cs="Arial"/>
            <w:sz w:val="22"/>
            <w:szCs w:val="22"/>
          </w:rPr>
          <w:delText>Generate figure S6</w:delText>
        </w:r>
      </w:del>
    </w:p>
    <w:p w14:paraId="4A3D719A" w14:textId="77777777" w:rsidR="00CD3077" w:rsidRDefault="00C8166C">
      <w:pPr>
        <w:pStyle w:val="Normal1"/>
        <w:rPr>
          <w:rFonts w:ascii="Arial" w:eastAsia="Arial" w:hAnsi="Arial" w:cs="Arial"/>
          <w:b/>
          <w:sz w:val="22"/>
          <w:szCs w:val="22"/>
        </w:rPr>
      </w:pPr>
      <w:r>
        <w:br w:type="page"/>
      </w:r>
    </w:p>
    <w:p w14:paraId="323C0BA5" w14:textId="77777777" w:rsidR="00CD3077" w:rsidRDefault="00CD3077">
      <w:pPr>
        <w:pStyle w:val="Normal1"/>
        <w:rPr>
          <w:rFonts w:ascii="Arial" w:eastAsia="Arial" w:hAnsi="Arial" w:cs="Arial"/>
          <w:b/>
          <w:sz w:val="22"/>
          <w:szCs w:val="22"/>
        </w:rPr>
      </w:pPr>
    </w:p>
    <w:p w14:paraId="44978598" w14:textId="77777777" w:rsidR="00CD3077" w:rsidRDefault="00C8166C">
      <w:pPr>
        <w:pStyle w:val="Normal1"/>
        <w:rPr>
          <w:rFonts w:ascii="Arial" w:eastAsia="Arial" w:hAnsi="Arial" w:cs="Arial"/>
          <w:b/>
          <w:sz w:val="22"/>
          <w:szCs w:val="22"/>
        </w:rPr>
      </w:pPr>
      <w:r>
        <w:rPr>
          <w:rFonts w:ascii="Arial" w:eastAsia="Arial" w:hAnsi="Arial" w:cs="Arial"/>
          <w:b/>
          <w:sz w:val="22"/>
          <w:szCs w:val="22"/>
        </w:rPr>
        <w:t>Titles:</w:t>
      </w:r>
    </w:p>
    <w:p w14:paraId="03ECEB18" w14:textId="77777777" w:rsidR="00CD3077" w:rsidRDefault="00C8166C">
      <w:pPr>
        <w:pStyle w:val="Normal1"/>
        <w:rPr>
          <w:rFonts w:ascii="Arial" w:eastAsia="Arial" w:hAnsi="Arial" w:cs="Arial"/>
          <w:sz w:val="22"/>
          <w:szCs w:val="22"/>
        </w:rPr>
      </w:pPr>
      <w:r>
        <w:rPr>
          <w:rFonts w:ascii="Arial" w:eastAsia="Arial" w:hAnsi="Arial" w:cs="Arial"/>
          <w:sz w:val="22"/>
          <w:szCs w:val="22"/>
        </w:rPr>
        <w:t xml:space="preserve">Target features that determine binding thermodynamics to the 3′-end of the miRNA </w:t>
      </w:r>
    </w:p>
    <w:p w14:paraId="3303A726" w14:textId="77777777" w:rsidR="00CD3077" w:rsidRDefault="00CD3077">
      <w:pPr>
        <w:pStyle w:val="Normal1"/>
        <w:rPr>
          <w:rFonts w:ascii="Arial" w:eastAsia="Arial" w:hAnsi="Arial" w:cs="Arial"/>
          <w:sz w:val="22"/>
          <w:szCs w:val="22"/>
        </w:rPr>
      </w:pPr>
    </w:p>
    <w:p w14:paraId="2E3035D2" w14:textId="77777777" w:rsidR="00CD3077" w:rsidRDefault="00C8166C">
      <w:pPr>
        <w:pStyle w:val="Normal1"/>
        <w:rPr>
          <w:rFonts w:ascii="Arial" w:eastAsia="Arial" w:hAnsi="Arial" w:cs="Arial"/>
          <w:sz w:val="22"/>
          <w:szCs w:val="22"/>
        </w:rPr>
      </w:pPr>
      <w:r>
        <w:rPr>
          <w:rFonts w:ascii="Arial" w:eastAsia="Arial" w:hAnsi="Arial" w:cs="Arial"/>
          <w:sz w:val="22"/>
          <w:szCs w:val="22"/>
        </w:rPr>
        <w:t>Thermodynamics of miRNA 3′-pairing relies on an interplay of miRNA-independent and dependent factors.</w:t>
      </w:r>
    </w:p>
    <w:p w14:paraId="0A8D8B0A" w14:textId="77777777" w:rsidR="00CD3077" w:rsidRDefault="00CD3077">
      <w:pPr>
        <w:pStyle w:val="Normal1"/>
        <w:rPr>
          <w:rFonts w:ascii="Arial" w:eastAsia="Arial" w:hAnsi="Arial" w:cs="Arial"/>
          <w:sz w:val="22"/>
          <w:szCs w:val="22"/>
        </w:rPr>
      </w:pPr>
    </w:p>
    <w:p w14:paraId="0986C299" w14:textId="77777777" w:rsidR="00CD3077" w:rsidRDefault="00CD3077">
      <w:pPr>
        <w:pStyle w:val="Normal1"/>
        <w:rPr>
          <w:rFonts w:ascii="Arial" w:eastAsia="Arial" w:hAnsi="Arial" w:cs="Arial"/>
          <w:sz w:val="22"/>
          <w:szCs w:val="22"/>
        </w:rPr>
      </w:pPr>
    </w:p>
    <w:p w14:paraId="11E40D6D" w14:textId="77777777" w:rsidR="00CD3077" w:rsidRDefault="00C8166C">
      <w:pPr>
        <w:pStyle w:val="Normal1"/>
        <w:rPr>
          <w:rFonts w:ascii="Arial" w:eastAsia="Arial" w:hAnsi="Arial" w:cs="Arial"/>
          <w:sz w:val="22"/>
          <w:szCs w:val="22"/>
        </w:rPr>
      </w:pPr>
      <w:r>
        <w:rPr>
          <w:rFonts w:ascii="Arial" w:eastAsia="Arial" w:hAnsi="Arial" w:cs="Arial"/>
          <w:b/>
          <w:sz w:val="22"/>
          <w:szCs w:val="22"/>
        </w:rPr>
        <w:t>Abstract:</w:t>
      </w:r>
      <w:r>
        <w:rPr>
          <w:rFonts w:ascii="Arial" w:eastAsia="Arial" w:hAnsi="Arial" w:cs="Arial"/>
          <w:sz w:val="22"/>
          <w:szCs w:val="22"/>
        </w:rPr>
        <w:t xml:space="preserve"> </w:t>
      </w:r>
    </w:p>
    <w:p w14:paraId="74E3B7A8" w14:textId="1A48A874" w:rsidR="00CD3077" w:rsidRDefault="00C8166C">
      <w:pPr>
        <w:pStyle w:val="Normal1"/>
        <w:rPr>
          <w:rFonts w:ascii="Arial" w:eastAsia="Arial" w:hAnsi="Arial" w:cs="Arial"/>
          <w:sz w:val="22"/>
          <w:szCs w:val="22"/>
        </w:rPr>
      </w:pPr>
      <w:r>
        <w:rPr>
          <w:rFonts w:ascii="Arial" w:eastAsia="Arial" w:hAnsi="Arial" w:cs="Arial"/>
          <w:sz w:val="22"/>
          <w:szCs w:val="22"/>
        </w:rPr>
        <w:t xml:space="preserve">The current understanding of animal microRNAs (miRNAs) </w:t>
      </w:r>
      <w:commentRangeStart w:id="7"/>
      <w:ins w:id="8" w:author="Sean E. McGeary" w:date="2019-08-24T13:12:00Z">
        <w:r w:rsidR="00DF122C">
          <w:rPr>
            <w:rFonts w:ascii="Arial" w:eastAsia="Arial" w:hAnsi="Arial" w:cs="Arial"/>
            <w:sz w:val="22"/>
            <w:szCs w:val="22"/>
          </w:rPr>
          <w:t xml:space="preserve">largely </w:t>
        </w:r>
      </w:ins>
      <w:r>
        <w:rPr>
          <w:rFonts w:ascii="Arial" w:eastAsia="Arial" w:hAnsi="Arial" w:cs="Arial"/>
          <w:sz w:val="22"/>
          <w:szCs w:val="22"/>
        </w:rPr>
        <w:t xml:space="preserve">pertains </w:t>
      </w:r>
      <w:commentRangeEnd w:id="7"/>
      <w:r w:rsidR="00DF122C">
        <w:rPr>
          <w:rStyle w:val="CommentReference"/>
        </w:rPr>
        <w:commentReference w:id="7"/>
      </w:r>
      <w:r>
        <w:rPr>
          <w:rFonts w:ascii="Arial" w:eastAsia="Arial" w:hAnsi="Arial" w:cs="Arial"/>
          <w:sz w:val="22"/>
          <w:szCs w:val="22"/>
        </w:rPr>
        <w:t xml:space="preserve">to the nucleotides at positions 2–8 of the miRNA guide sequence, referred to as the “seed” region. The </w:t>
      </w:r>
      <w:ins w:id="9" w:author="Sean E. McGeary" w:date="2019-08-24T13:13:00Z">
        <w:r w:rsidR="00DF122C">
          <w:rPr>
            <w:rFonts w:ascii="Arial" w:eastAsia="Arial" w:hAnsi="Arial" w:cs="Arial"/>
            <w:sz w:val="22"/>
            <w:szCs w:val="22"/>
          </w:rPr>
          <w:t xml:space="preserve">function of </w:t>
        </w:r>
      </w:ins>
      <w:r>
        <w:rPr>
          <w:rFonts w:ascii="Arial" w:eastAsia="Arial" w:hAnsi="Arial" w:cs="Arial"/>
          <w:sz w:val="22"/>
          <w:szCs w:val="22"/>
        </w:rPr>
        <w:t xml:space="preserve">~14 positions 3′ </w:t>
      </w:r>
      <w:del w:id="10" w:author="Sean E. McGeary" w:date="2019-08-24T13:10:00Z">
        <w:r w:rsidDel="00DF122C">
          <w:rPr>
            <w:rFonts w:ascii="Arial" w:eastAsia="Arial" w:hAnsi="Arial" w:cs="Arial"/>
            <w:sz w:val="22"/>
            <w:szCs w:val="22"/>
          </w:rPr>
          <w:delText xml:space="preserve">to </w:delText>
        </w:r>
      </w:del>
      <w:ins w:id="11" w:author="Sean E. McGeary" w:date="2019-08-24T13:11:00Z">
        <w:r w:rsidR="00DF122C">
          <w:rPr>
            <w:rFonts w:ascii="Arial" w:eastAsia="Arial" w:hAnsi="Arial" w:cs="Arial"/>
            <w:sz w:val="22"/>
            <w:szCs w:val="22"/>
          </w:rPr>
          <w:t>of</w:t>
        </w:r>
      </w:ins>
      <w:ins w:id="12" w:author="Sean E. McGeary" w:date="2019-08-24T13:10:00Z">
        <w:r w:rsidR="00DF122C">
          <w:rPr>
            <w:rFonts w:ascii="Arial" w:eastAsia="Arial" w:hAnsi="Arial" w:cs="Arial"/>
            <w:sz w:val="22"/>
            <w:szCs w:val="22"/>
          </w:rPr>
          <w:t xml:space="preserve"> </w:t>
        </w:r>
      </w:ins>
      <w:r>
        <w:rPr>
          <w:rFonts w:ascii="Arial" w:eastAsia="Arial" w:hAnsi="Arial" w:cs="Arial"/>
          <w:sz w:val="22"/>
          <w:szCs w:val="22"/>
        </w:rPr>
        <w:t>the seed, which are highly conserved for many miRNAs, remain</w:t>
      </w:r>
      <w:ins w:id="13" w:author="Sean E. McGeary" w:date="2019-08-24T13:13:00Z">
        <w:r w:rsidR="00DF122C">
          <w:rPr>
            <w:rFonts w:ascii="Arial" w:eastAsia="Arial" w:hAnsi="Arial" w:cs="Arial"/>
            <w:sz w:val="22"/>
            <w:szCs w:val="22"/>
          </w:rPr>
          <w:t>s</w:t>
        </w:r>
      </w:ins>
      <w:r>
        <w:rPr>
          <w:rFonts w:ascii="Arial" w:eastAsia="Arial" w:hAnsi="Arial" w:cs="Arial"/>
          <w:sz w:val="22"/>
          <w:szCs w:val="22"/>
        </w:rPr>
        <w:t xml:space="preserve"> enigmatic, </w:t>
      </w:r>
      <w:del w:id="14" w:author="Sean E. McGeary" w:date="2019-08-24T13:14:00Z">
        <w:r w:rsidDel="00DF122C">
          <w:rPr>
            <w:rFonts w:ascii="Arial" w:eastAsia="Arial" w:hAnsi="Arial" w:cs="Arial"/>
            <w:sz w:val="22"/>
            <w:szCs w:val="22"/>
          </w:rPr>
          <w:delText>and highly debated</w:delText>
        </w:r>
      </w:del>
      <w:ins w:id="15" w:author="Sean E. McGeary" w:date="2019-08-24T13:14:00Z">
        <w:r w:rsidR="00DF122C">
          <w:rPr>
            <w:rFonts w:ascii="Arial" w:eastAsia="Arial" w:hAnsi="Arial" w:cs="Arial"/>
            <w:sz w:val="22"/>
            <w:szCs w:val="22"/>
          </w:rPr>
          <w:t xml:space="preserve">with </w:t>
        </w:r>
      </w:ins>
      <w:ins w:id="16" w:author="Sean E. McGeary" w:date="2019-08-24T13:16:00Z">
        <w:r w:rsidR="00DF122C">
          <w:rPr>
            <w:rFonts w:ascii="Arial" w:eastAsia="Arial" w:hAnsi="Arial" w:cs="Arial"/>
            <w:sz w:val="22"/>
            <w:szCs w:val="22"/>
          </w:rPr>
          <w:t xml:space="preserve">discordant findings </w:t>
        </w:r>
      </w:ins>
      <w:ins w:id="17" w:author="Sean E. McGeary" w:date="2019-08-24T13:15:00Z">
        <w:r w:rsidR="00DF122C">
          <w:rPr>
            <w:rFonts w:ascii="Arial" w:eastAsia="Arial" w:hAnsi="Arial" w:cs="Arial"/>
            <w:sz w:val="22"/>
            <w:szCs w:val="22"/>
          </w:rPr>
          <w:t xml:space="preserve">across </w:t>
        </w:r>
      </w:ins>
      <w:ins w:id="18" w:author="Sean E. McGeary" w:date="2019-08-24T13:16:00Z">
        <w:r w:rsidR="00DF122C">
          <w:rPr>
            <w:rFonts w:ascii="Arial" w:eastAsia="Arial" w:hAnsi="Arial" w:cs="Arial"/>
            <w:sz w:val="22"/>
            <w:szCs w:val="22"/>
          </w:rPr>
          <w:t xml:space="preserve">a handful of </w:t>
        </w:r>
      </w:ins>
      <w:ins w:id="19" w:author="Sean E. McGeary" w:date="2019-08-24T13:15:00Z">
        <w:r w:rsidR="00DF122C">
          <w:rPr>
            <w:rFonts w:ascii="Arial" w:eastAsia="Arial" w:hAnsi="Arial" w:cs="Arial"/>
            <w:sz w:val="22"/>
            <w:szCs w:val="22"/>
          </w:rPr>
          <w:t>studies</w:t>
        </w:r>
      </w:ins>
      <w:r>
        <w:rPr>
          <w:rFonts w:ascii="Arial" w:eastAsia="Arial" w:hAnsi="Arial" w:cs="Arial"/>
          <w:sz w:val="22"/>
          <w:szCs w:val="22"/>
        </w:rPr>
        <w:t xml:space="preserve">. </w:t>
      </w:r>
      <w:ins w:id="20" w:author="Sean E. McGeary" w:date="2019-08-24T13:18:00Z">
        <w:r w:rsidR="00DF122C">
          <w:rPr>
            <w:rFonts w:ascii="Arial" w:eastAsia="Arial" w:hAnsi="Arial" w:cs="Arial"/>
            <w:sz w:val="22"/>
            <w:szCs w:val="22"/>
          </w:rPr>
          <w:t xml:space="preserve">We therefore </w:t>
        </w:r>
      </w:ins>
      <w:ins w:id="21" w:author="Sean E. McGeary" w:date="2019-08-24T13:19:00Z">
        <w:r w:rsidR="00DF122C">
          <w:rPr>
            <w:rFonts w:ascii="Arial" w:eastAsia="Arial" w:hAnsi="Arial" w:cs="Arial"/>
            <w:sz w:val="22"/>
            <w:szCs w:val="22"/>
          </w:rPr>
          <w:t>performed</w:t>
        </w:r>
      </w:ins>
      <w:ins w:id="22" w:author="Sean E. McGeary" w:date="2019-08-24T13:18:00Z">
        <w:r w:rsidR="00DF122C">
          <w:rPr>
            <w:rFonts w:ascii="Arial" w:eastAsia="Arial" w:hAnsi="Arial" w:cs="Arial"/>
            <w:sz w:val="22"/>
            <w:szCs w:val="22"/>
          </w:rPr>
          <w:t xml:space="preserve"> RNA bind-n-seq (RBNS)</w:t>
        </w:r>
      </w:ins>
      <w:ins w:id="23" w:author="Sean E. McGeary" w:date="2019-08-24T13:19:00Z">
        <w:r w:rsidR="00DF122C">
          <w:rPr>
            <w:rFonts w:ascii="Arial" w:eastAsia="Arial" w:hAnsi="Arial" w:cs="Arial"/>
            <w:sz w:val="22"/>
            <w:szCs w:val="22"/>
          </w:rPr>
          <w:t xml:space="preserve"> with purified </w:t>
        </w:r>
      </w:ins>
      <w:del w:id="24" w:author="Sean E. McGeary" w:date="2019-08-24T13:19:00Z">
        <w:r w:rsidDel="00DF122C">
          <w:rPr>
            <w:rFonts w:ascii="Arial" w:eastAsia="Arial" w:hAnsi="Arial" w:cs="Arial"/>
            <w:sz w:val="22"/>
            <w:szCs w:val="22"/>
          </w:rPr>
          <w:delText xml:space="preserve">Using </w:delText>
        </w:r>
        <w:r w:rsidDel="00DF122C">
          <w:rPr>
            <w:rFonts w:ascii="Arial" w:eastAsia="Arial" w:hAnsi="Arial" w:cs="Arial"/>
            <w:i/>
            <w:sz w:val="22"/>
            <w:szCs w:val="22"/>
          </w:rPr>
          <w:delText>in vitro</w:delText>
        </w:r>
        <w:r w:rsidDel="00DF122C">
          <w:rPr>
            <w:rFonts w:ascii="Arial" w:eastAsia="Arial" w:hAnsi="Arial" w:cs="Arial"/>
            <w:sz w:val="22"/>
            <w:szCs w:val="22"/>
          </w:rPr>
          <w:delText xml:space="preserve"> binding of a </w:delText>
        </w:r>
      </w:del>
      <w:r>
        <w:rPr>
          <w:rFonts w:ascii="Arial" w:eastAsia="Arial" w:hAnsi="Arial" w:cs="Arial"/>
          <w:sz w:val="22"/>
          <w:szCs w:val="22"/>
        </w:rPr>
        <w:t>AGO2–miRNA complex</w:t>
      </w:r>
      <w:ins w:id="25" w:author="Sean E. McGeary" w:date="2019-08-24T13:19:00Z">
        <w:r w:rsidR="00DF122C">
          <w:rPr>
            <w:rFonts w:ascii="Arial" w:eastAsia="Arial" w:hAnsi="Arial" w:cs="Arial"/>
            <w:sz w:val="22"/>
            <w:szCs w:val="22"/>
          </w:rPr>
          <w:t>es</w:t>
        </w:r>
      </w:ins>
      <w:r>
        <w:rPr>
          <w:rFonts w:ascii="Arial" w:eastAsia="Arial" w:hAnsi="Arial" w:cs="Arial"/>
          <w:sz w:val="22"/>
          <w:szCs w:val="22"/>
        </w:rPr>
        <w:t xml:space="preserve"> </w:t>
      </w:r>
      <w:del w:id="26" w:author="Sean E. McGeary" w:date="2019-08-24T13:19:00Z">
        <w:r w:rsidDel="00DF122C">
          <w:rPr>
            <w:rFonts w:ascii="Arial" w:eastAsia="Arial" w:hAnsi="Arial" w:cs="Arial"/>
            <w:sz w:val="22"/>
            <w:szCs w:val="22"/>
          </w:rPr>
          <w:delText xml:space="preserve">to </w:delText>
        </w:r>
      </w:del>
      <w:ins w:id="27" w:author="Sean E. McGeary" w:date="2019-08-24T13:19:00Z">
        <w:r w:rsidR="00DF122C">
          <w:rPr>
            <w:rFonts w:ascii="Arial" w:eastAsia="Arial" w:hAnsi="Arial" w:cs="Arial"/>
            <w:sz w:val="22"/>
            <w:szCs w:val="22"/>
          </w:rPr>
          <w:t xml:space="preserve">and </w:t>
        </w:r>
      </w:ins>
      <w:r>
        <w:rPr>
          <w:rFonts w:ascii="Arial" w:eastAsia="Arial" w:hAnsi="Arial" w:cs="Arial"/>
          <w:sz w:val="22"/>
          <w:szCs w:val="22"/>
        </w:rPr>
        <w:t>libraries</w:t>
      </w:r>
      <w:ins w:id="28" w:author="Sean E. McGeary" w:date="2019-08-24T13:19:00Z">
        <w:r w:rsidR="00DF122C">
          <w:rPr>
            <w:rFonts w:ascii="Arial" w:eastAsia="Arial" w:hAnsi="Arial" w:cs="Arial"/>
            <w:sz w:val="22"/>
            <w:szCs w:val="22"/>
          </w:rPr>
          <w:t xml:space="preserve"> </w:t>
        </w:r>
      </w:ins>
      <w:del w:id="29" w:author="Sean E. McGeary" w:date="2019-08-24T13:19:00Z">
        <w:r w:rsidDel="00DF122C">
          <w:rPr>
            <w:rFonts w:ascii="Arial" w:eastAsia="Arial" w:hAnsi="Arial" w:cs="Arial"/>
            <w:sz w:val="22"/>
            <w:szCs w:val="22"/>
          </w:rPr>
          <w:delText xml:space="preserve"> of</w:delText>
        </w:r>
      </w:del>
      <w:ins w:id="30" w:author="Sean E. McGeary" w:date="2019-08-24T13:19:00Z">
        <w:r w:rsidR="00DF122C">
          <w:rPr>
            <w:rFonts w:ascii="Arial" w:eastAsia="Arial" w:hAnsi="Arial" w:cs="Arial"/>
            <w:sz w:val="22"/>
            <w:szCs w:val="22"/>
          </w:rPr>
          <w:t>with</w:t>
        </w:r>
      </w:ins>
      <w:r>
        <w:rPr>
          <w:rFonts w:ascii="Arial" w:eastAsia="Arial" w:hAnsi="Arial" w:cs="Arial"/>
          <w:sz w:val="22"/>
          <w:szCs w:val="22"/>
        </w:rPr>
        <w:t xml:space="preserve"> partially randomized RNA </w:t>
      </w:r>
      <w:del w:id="31" w:author="Sean E. McGeary" w:date="2019-08-24T13:20:00Z">
        <w:r w:rsidDel="00DF122C">
          <w:rPr>
            <w:rFonts w:ascii="Arial" w:eastAsia="Arial" w:hAnsi="Arial" w:cs="Arial"/>
            <w:sz w:val="22"/>
            <w:szCs w:val="22"/>
          </w:rPr>
          <w:delText xml:space="preserve">sequence </w:delText>
        </w:r>
      </w:del>
      <w:ins w:id="32" w:author="Sean E. McGeary" w:date="2019-08-24T13:20:00Z">
        <w:r w:rsidR="00DF122C">
          <w:rPr>
            <w:rFonts w:ascii="Arial" w:eastAsia="Arial" w:hAnsi="Arial" w:cs="Arial"/>
            <w:sz w:val="22"/>
            <w:szCs w:val="22"/>
          </w:rPr>
          <w:t xml:space="preserve">sequence to measure </w:t>
        </w:r>
      </w:ins>
      <w:del w:id="33" w:author="Sean E. McGeary" w:date="2019-08-24T13:20:00Z">
        <w:r w:rsidDel="00DF122C">
          <w:rPr>
            <w:rFonts w:ascii="Arial" w:eastAsia="Arial" w:hAnsi="Arial" w:cs="Arial"/>
            <w:sz w:val="22"/>
            <w:szCs w:val="22"/>
          </w:rPr>
          <w:delText xml:space="preserve">coupled with sequencing, </w:delText>
        </w:r>
      </w:del>
      <w:del w:id="34" w:author="Sean E. McGeary" w:date="2019-08-24T13:18:00Z">
        <w:r w:rsidDel="00DF122C">
          <w:rPr>
            <w:rFonts w:ascii="Arial" w:eastAsia="Arial" w:hAnsi="Arial" w:cs="Arial"/>
            <w:sz w:val="22"/>
            <w:szCs w:val="22"/>
          </w:rPr>
          <w:delText>RNA bind-n-seq (RBNS)</w:delText>
        </w:r>
      </w:del>
      <w:del w:id="35" w:author="Sean E. McGeary" w:date="2019-08-24T13:20:00Z">
        <w:r w:rsidDel="00DF122C">
          <w:rPr>
            <w:rFonts w:ascii="Arial" w:eastAsia="Arial" w:hAnsi="Arial" w:cs="Arial"/>
            <w:sz w:val="22"/>
            <w:szCs w:val="22"/>
          </w:rPr>
          <w:delText xml:space="preserve">, </w:delText>
        </w:r>
      </w:del>
      <w:del w:id="36" w:author="Sean E. McGeary" w:date="2019-08-24T13:21:00Z">
        <w:r w:rsidDel="005A7E15">
          <w:rPr>
            <w:rFonts w:ascii="Arial" w:eastAsia="Arial" w:hAnsi="Arial" w:cs="Arial"/>
            <w:sz w:val="22"/>
            <w:szCs w:val="22"/>
          </w:rPr>
          <w:delText xml:space="preserve">we measured </w:delText>
        </w:r>
      </w:del>
      <w:r>
        <w:rPr>
          <w:rFonts w:ascii="Arial" w:eastAsia="Arial" w:hAnsi="Arial" w:cs="Arial"/>
          <w:sz w:val="22"/>
          <w:szCs w:val="22"/>
        </w:rPr>
        <w:t xml:space="preserve">the </w:t>
      </w:r>
      <w:ins w:id="37" w:author="Sean E. McGeary" w:date="2019-08-24T13:17:00Z">
        <w:r w:rsidR="00DF122C">
          <w:rPr>
            <w:rFonts w:ascii="Arial" w:eastAsia="Arial" w:hAnsi="Arial" w:cs="Arial"/>
            <w:sz w:val="22"/>
            <w:szCs w:val="22"/>
          </w:rPr>
          <w:t xml:space="preserve">relative </w:t>
        </w:r>
      </w:ins>
      <w:r>
        <w:rPr>
          <w:rFonts w:ascii="Arial" w:eastAsia="Arial" w:hAnsi="Arial" w:cs="Arial"/>
          <w:sz w:val="22"/>
          <w:szCs w:val="22"/>
        </w:rPr>
        <w:t xml:space="preserve">binding affinity of over </w:t>
      </w:r>
      <w:commentRangeStart w:id="38"/>
      <w:r>
        <w:rPr>
          <w:rFonts w:ascii="Arial" w:eastAsia="Arial" w:hAnsi="Arial" w:cs="Arial"/>
          <w:sz w:val="22"/>
          <w:szCs w:val="22"/>
        </w:rPr>
        <w:t>~12,000</w:t>
      </w:r>
      <w:commentRangeEnd w:id="38"/>
      <w:r w:rsidR="007D563A">
        <w:rPr>
          <w:rStyle w:val="CommentReference"/>
        </w:rPr>
        <w:commentReference w:id="38"/>
      </w:r>
      <w:r>
        <w:rPr>
          <w:rFonts w:ascii="Arial" w:eastAsia="Arial" w:hAnsi="Arial" w:cs="Arial"/>
          <w:sz w:val="22"/>
          <w:szCs w:val="22"/>
        </w:rPr>
        <w:t xml:space="preserve"> distinct 5′- and 3′-bipartite pairing configurations for </w:t>
      </w:r>
      <w:del w:id="39" w:author="Sean E. McGeary" w:date="2019-08-24T13:21:00Z">
        <w:r w:rsidDel="005A7E15">
          <w:rPr>
            <w:rFonts w:ascii="Arial" w:eastAsia="Arial" w:hAnsi="Arial" w:cs="Arial"/>
            <w:sz w:val="22"/>
            <w:szCs w:val="22"/>
          </w:rPr>
          <w:delText xml:space="preserve">a </w:delText>
        </w:r>
      </w:del>
      <w:ins w:id="40" w:author="Sean E. McGeary" w:date="2019-08-24T13:21:00Z">
        <w:r w:rsidR="005A7E15">
          <w:rPr>
            <w:rFonts w:ascii="Arial" w:eastAsia="Arial" w:hAnsi="Arial" w:cs="Arial"/>
            <w:sz w:val="22"/>
            <w:szCs w:val="22"/>
          </w:rPr>
          <w:t xml:space="preserve">each of </w:t>
        </w:r>
      </w:ins>
      <w:del w:id="41" w:author="Sean E. McGeary" w:date="2019-08-24T13:21:00Z">
        <w:r w:rsidDel="005A7E15">
          <w:rPr>
            <w:rFonts w:ascii="Arial" w:eastAsia="Arial" w:hAnsi="Arial" w:cs="Arial"/>
            <w:sz w:val="22"/>
            <w:szCs w:val="22"/>
          </w:rPr>
          <w:delText xml:space="preserve">set of </w:delText>
        </w:r>
      </w:del>
      <w:ins w:id="42" w:author="Sean E. McGeary" w:date="2019-08-24T13:21:00Z">
        <w:r w:rsidR="005A7E15">
          <w:rPr>
            <w:rFonts w:ascii="Arial" w:eastAsia="Arial" w:hAnsi="Arial" w:cs="Arial"/>
            <w:sz w:val="22"/>
            <w:szCs w:val="22"/>
          </w:rPr>
          <w:t xml:space="preserve">three naturally occurring </w:t>
        </w:r>
      </w:ins>
      <w:r>
        <w:rPr>
          <w:rFonts w:ascii="Arial" w:eastAsia="Arial" w:hAnsi="Arial" w:cs="Arial"/>
          <w:sz w:val="22"/>
          <w:szCs w:val="22"/>
        </w:rPr>
        <w:t>miRNAs</w:t>
      </w:r>
      <w:r w:rsidR="008C4BE9">
        <w:rPr>
          <w:rFonts w:ascii="Arial" w:eastAsia="Arial" w:hAnsi="Arial" w:cs="Arial"/>
          <w:sz w:val="22"/>
          <w:szCs w:val="22"/>
        </w:rPr>
        <w:t xml:space="preserve"> and </w:t>
      </w:r>
      <w:del w:id="43" w:author="Sean E. McGeary" w:date="2019-08-24T13:22:00Z">
        <w:r w:rsidR="008C4BE9" w:rsidDel="005A7E15">
          <w:rPr>
            <w:rFonts w:ascii="Arial" w:eastAsia="Arial" w:hAnsi="Arial" w:cs="Arial"/>
            <w:sz w:val="22"/>
            <w:szCs w:val="22"/>
          </w:rPr>
          <w:delText xml:space="preserve">their </w:delText>
        </w:r>
      </w:del>
      <w:ins w:id="44" w:author="Sean E. McGeary" w:date="2019-08-24T13:22:00Z">
        <w:r w:rsidR="005A7E15">
          <w:rPr>
            <w:rFonts w:ascii="Arial" w:eastAsia="Arial" w:hAnsi="Arial" w:cs="Arial"/>
            <w:sz w:val="22"/>
            <w:szCs w:val="22"/>
          </w:rPr>
          <w:t xml:space="preserve">five synthetic </w:t>
        </w:r>
      </w:ins>
      <w:r w:rsidR="008C4BE9">
        <w:rPr>
          <w:rFonts w:ascii="Arial" w:eastAsia="Arial" w:hAnsi="Arial" w:cs="Arial"/>
          <w:sz w:val="22"/>
          <w:szCs w:val="22"/>
        </w:rPr>
        <w:t>derivatives</w:t>
      </w:r>
      <w:r>
        <w:rPr>
          <w:rFonts w:ascii="Arial" w:eastAsia="Arial" w:hAnsi="Arial" w:cs="Arial"/>
          <w:sz w:val="22"/>
          <w:szCs w:val="22"/>
        </w:rPr>
        <w:t xml:space="preserve">. These data demonstrate upwards of </w:t>
      </w:r>
      <w:commentRangeStart w:id="45"/>
      <w:r>
        <w:rPr>
          <w:rFonts w:ascii="Arial" w:eastAsia="Arial" w:hAnsi="Arial" w:cs="Arial"/>
          <w:sz w:val="22"/>
          <w:szCs w:val="22"/>
        </w:rPr>
        <w:t>100</w:t>
      </w:r>
      <w:commentRangeEnd w:id="45"/>
      <w:r w:rsidR="00BA3580">
        <w:rPr>
          <w:rStyle w:val="CommentReference"/>
        </w:rPr>
        <w:commentReference w:id="45"/>
      </w:r>
      <w:r>
        <w:rPr>
          <w:rFonts w:ascii="Arial" w:eastAsia="Arial" w:hAnsi="Arial" w:cs="Arial"/>
          <w:sz w:val="22"/>
          <w:szCs w:val="22"/>
        </w:rPr>
        <w:t>-fold increase in binding affinity contributed by extensive pairing to the miRNA 3′ region</w:t>
      </w:r>
      <w:ins w:id="46" w:author="Sean E. McGeary" w:date="2019-08-24T13:26:00Z">
        <w:r w:rsidR="005A7E15">
          <w:rPr>
            <w:rFonts w:ascii="Arial" w:eastAsia="Arial" w:hAnsi="Arial" w:cs="Arial"/>
            <w:sz w:val="22"/>
            <w:szCs w:val="22"/>
          </w:rPr>
          <w:t xml:space="preserve"> in </w:t>
        </w:r>
        <w:proofErr w:type="spellStart"/>
        <w:r w:rsidR="005A7E15">
          <w:rPr>
            <w:rFonts w:ascii="Arial" w:eastAsia="Arial" w:hAnsi="Arial" w:cs="Arial"/>
            <w:sz w:val="22"/>
            <w:szCs w:val="22"/>
          </w:rPr>
          <w:t>comparson</w:t>
        </w:r>
        <w:proofErr w:type="spellEnd"/>
        <w:r w:rsidR="005A7E15">
          <w:rPr>
            <w:rFonts w:ascii="Arial" w:eastAsia="Arial" w:hAnsi="Arial" w:cs="Arial"/>
            <w:sz w:val="22"/>
            <w:szCs w:val="22"/>
          </w:rPr>
          <w:t xml:space="preserve"> to seed pairing alone</w:t>
        </w:r>
      </w:ins>
      <w:r>
        <w:rPr>
          <w:rFonts w:ascii="Arial" w:eastAsia="Arial" w:hAnsi="Arial" w:cs="Arial"/>
          <w:sz w:val="22"/>
          <w:szCs w:val="22"/>
        </w:rPr>
        <w:t xml:space="preserve">. </w:t>
      </w:r>
      <w:del w:id="47" w:author="Sean E. McGeary" w:date="2019-08-24T13:27:00Z">
        <w:r w:rsidDel="005A7E15">
          <w:rPr>
            <w:rFonts w:ascii="Arial" w:eastAsia="Arial" w:hAnsi="Arial" w:cs="Arial"/>
            <w:sz w:val="22"/>
            <w:szCs w:val="22"/>
          </w:rPr>
          <w:delText xml:space="preserve">We </w:delText>
        </w:r>
      </w:del>
      <w:ins w:id="48" w:author="Sean E. McGeary" w:date="2019-08-24T13:27:00Z">
        <w:r w:rsidR="005A7E15">
          <w:rPr>
            <w:rFonts w:ascii="Arial" w:eastAsia="Arial" w:hAnsi="Arial" w:cs="Arial"/>
            <w:sz w:val="22"/>
            <w:szCs w:val="22"/>
          </w:rPr>
          <w:t xml:space="preserve">In addition, we </w:t>
        </w:r>
      </w:ins>
      <w:r>
        <w:rPr>
          <w:rFonts w:ascii="Arial" w:eastAsia="Arial" w:hAnsi="Arial" w:cs="Arial"/>
          <w:sz w:val="22"/>
          <w:szCs w:val="22"/>
        </w:rPr>
        <w:t xml:space="preserve">find </w:t>
      </w:r>
      <w:del w:id="49" w:author="Sean E. McGeary" w:date="2019-08-24T13:27:00Z">
        <w:r w:rsidDel="005A7E15">
          <w:rPr>
            <w:rFonts w:ascii="Arial" w:eastAsia="Arial" w:hAnsi="Arial" w:cs="Arial"/>
            <w:sz w:val="22"/>
            <w:szCs w:val="22"/>
          </w:rPr>
          <w:delText xml:space="preserve">this </w:delText>
        </w:r>
      </w:del>
      <w:ins w:id="50" w:author="Sean E. McGeary" w:date="2019-08-24T13:27:00Z">
        <w:r w:rsidR="005A7E15">
          <w:rPr>
            <w:rFonts w:ascii="Arial" w:eastAsia="Arial" w:hAnsi="Arial" w:cs="Arial"/>
            <w:sz w:val="22"/>
            <w:szCs w:val="22"/>
          </w:rPr>
          <w:t xml:space="preserve">that the extent of this </w:t>
        </w:r>
      </w:ins>
      <w:r>
        <w:rPr>
          <w:rFonts w:ascii="Arial" w:eastAsia="Arial" w:hAnsi="Arial" w:cs="Arial"/>
          <w:sz w:val="22"/>
          <w:szCs w:val="22"/>
        </w:rPr>
        <w:t xml:space="preserve">increase is </w:t>
      </w:r>
      <w:del w:id="51" w:author="Sean E. McGeary" w:date="2019-08-24T13:28:00Z">
        <w:r w:rsidDel="005A7E15">
          <w:rPr>
            <w:rFonts w:ascii="Arial" w:eastAsia="Arial" w:hAnsi="Arial" w:cs="Arial"/>
            <w:sz w:val="22"/>
            <w:szCs w:val="22"/>
          </w:rPr>
          <w:delText xml:space="preserve">primarily </w:delText>
        </w:r>
      </w:del>
      <w:ins w:id="52" w:author="Sean E. McGeary" w:date="2019-08-24T13:28:00Z">
        <w:r w:rsidR="005A7E15">
          <w:rPr>
            <w:rFonts w:ascii="Arial" w:eastAsia="Arial" w:hAnsi="Arial" w:cs="Arial"/>
            <w:sz w:val="22"/>
            <w:szCs w:val="22"/>
          </w:rPr>
          <w:t xml:space="preserve">highly variable, and is primarily </w:t>
        </w:r>
      </w:ins>
      <w:del w:id="53" w:author="Sean E. McGeary" w:date="2019-08-24T13:28:00Z">
        <w:r w:rsidDel="005A7E15">
          <w:rPr>
            <w:rFonts w:ascii="Arial" w:eastAsia="Arial" w:hAnsi="Arial" w:cs="Arial"/>
            <w:sz w:val="22"/>
            <w:szCs w:val="22"/>
          </w:rPr>
          <w:delText xml:space="preserve">a function of </w:delText>
        </w:r>
      </w:del>
      <w:ins w:id="54" w:author="Sean E. McGeary" w:date="2019-08-24T13:28:00Z">
        <w:r w:rsidR="005A7E15">
          <w:rPr>
            <w:rFonts w:ascii="Arial" w:eastAsia="Arial" w:hAnsi="Arial" w:cs="Arial"/>
            <w:sz w:val="22"/>
            <w:szCs w:val="22"/>
          </w:rPr>
          <w:t xml:space="preserve">influenced by </w:t>
        </w:r>
      </w:ins>
      <w:commentRangeStart w:id="55"/>
      <w:r>
        <w:rPr>
          <w:rFonts w:ascii="Arial" w:eastAsia="Arial" w:hAnsi="Arial" w:cs="Arial"/>
          <w:sz w:val="22"/>
          <w:szCs w:val="22"/>
        </w:rPr>
        <w:t>1</w:t>
      </w:r>
      <w:ins w:id="56" w:author="Sean E. McGeary" w:date="2019-08-24T13:28:00Z">
        <w:r w:rsidR="005A7E15">
          <w:rPr>
            <w:rFonts w:ascii="Arial" w:eastAsia="Arial" w:hAnsi="Arial" w:cs="Arial"/>
            <w:sz w:val="22"/>
            <w:szCs w:val="22"/>
          </w:rPr>
          <w:t>.</w:t>
        </w:r>
      </w:ins>
      <w:r>
        <w:rPr>
          <w:rFonts w:ascii="Arial" w:eastAsia="Arial" w:hAnsi="Arial" w:cs="Arial"/>
          <w:sz w:val="22"/>
          <w:szCs w:val="22"/>
        </w:rPr>
        <w:t>) the predicted stability of the pairing between the miRNA 3′ region and the target RNA sequence, 2</w:t>
      </w:r>
      <w:ins w:id="57" w:author="Sean E. McGeary" w:date="2019-08-24T13:29:00Z">
        <w:r w:rsidR="005A7E15">
          <w:rPr>
            <w:rFonts w:ascii="Arial" w:eastAsia="Arial" w:hAnsi="Arial" w:cs="Arial"/>
            <w:sz w:val="22"/>
            <w:szCs w:val="22"/>
          </w:rPr>
          <w:t>.</w:t>
        </w:r>
      </w:ins>
      <w:r>
        <w:rPr>
          <w:rFonts w:ascii="Arial" w:eastAsia="Arial" w:hAnsi="Arial" w:cs="Arial"/>
          <w:sz w:val="22"/>
          <w:szCs w:val="22"/>
        </w:rPr>
        <w:t xml:space="preserve">) the length </w:t>
      </w:r>
      <w:commentRangeStart w:id="58"/>
      <w:ins w:id="59" w:author="Sean E. McGeary" w:date="2019-08-24T13:29:00Z">
        <w:r w:rsidR="005A7E15">
          <w:rPr>
            <w:rFonts w:ascii="Arial" w:eastAsia="Arial" w:hAnsi="Arial" w:cs="Arial"/>
            <w:sz w:val="22"/>
            <w:szCs w:val="22"/>
          </w:rPr>
          <w:t>and sequence content</w:t>
        </w:r>
      </w:ins>
      <w:commentRangeEnd w:id="58"/>
      <w:ins w:id="60" w:author="Sean E. McGeary" w:date="2019-08-24T13:30:00Z">
        <w:r w:rsidR="005A7E15">
          <w:rPr>
            <w:rStyle w:val="CommentReference"/>
          </w:rPr>
          <w:commentReference w:id="58"/>
        </w:r>
      </w:ins>
      <w:ins w:id="61" w:author="Sean E. McGeary" w:date="2019-08-24T13:29:00Z">
        <w:r w:rsidR="005A7E15">
          <w:rPr>
            <w:rFonts w:ascii="Arial" w:eastAsia="Arial" w:hAnsi="Arial" w:cs="Arial"/>
            <w:sz w:val="22"/>
            <w:szCs w:val="22"/>
          </w:rPr>
          <w:t xml:space="preserve"> </w:t>
        </w:r>
      </w:ins>
      <w:r>
        <w:rPr>
          <w:rFonts w:ascii="Arial" w:eastAsia="Arial" w:hAnsi="Arial" w:cs="Arial"/>
          <w:sz w:val="22"/>
          <w:szCs w:val="22"/>
        </w:rPr>
        <w:t xml:space="preserve">of </w:t>
      </w:r>
      <w:ins w:id="62" w:author="Sean E. McGeary" w:date="2019-08-24T13:30:00Z">
        <w:r w:rsidR="005A7E15">
          <w:rPr>
            <w:rFonts w:ascii="Arial" w:eastAsia="Arial" w:hAnsi="Arial" w:cs="Arial"/>
            <w:sz w:val="22"/>
            <w:szCs w:val="22"/>
          </w:rPr>
          <w:t xml:space="preserve">the </w:t>
        </w:r>
      </w:ins>
      <w:r>
        <w:rPr>
          <w:rFonts w:ascii="Arial" w:eastAsia="Arial" w:hAnsi="Arial" w:cs="Arial"/>
          <w:sz w:val="22"/>
          <w:szCs w:val="22"/>
        </w:rPr>
        <w:t>unpaired segment of the target RNA between the miRNA seed– and 3′–paired regions, and 3) the specific miRNA–target pairing configuration within the seed region. These affinity measurements are used to train a predictive linear model and quantifies importance of different features to a general model for 3′ pairing energetics</w:t>
      </w:r>
      <w:commentRangeEnd w:id="55"/>
      <w:r w:rsidR="00451C89">
        <w:rPr>
          <w:rStyle w:val="CommentReference"/>
        </w:rPr>
        <w:commentReference w:id="55"/>
      </w:r>
      <w:r>
        <w:rPr>
          <w:rFonts w:ascii="Arial" w:eastAsia="Arial" w:hAnsi="Arial" w:cs="Arial"/>
          <w:sz w:val="22"/>
          <w:szCs w:val="22"/>
        </w:rPr>
        <w:t>.</w:t>
      </w:r>
      <w:del w:id="63" w:author="Sean E. McGeary" w:date="2019-08-24T13:31:00Z">
        <w:r w:rsidDel="00451C89">
          <w:rPr>
            <w:rFonts w:ascii="Arial" w:eastAsia="Arial" w:hAnsi="Arial" w:cs="Arial"/>
            <w:sz w:val="22"/>
            <w:szCs w:val="22"/>
          </w:rPr>
          <w:delText xml:space="preserve"> </w:delText>
        </w:r>
      </w:del>
    </w:p>
    <w:p w14:paraId="5F09968D" w14:textId="77777777" w:rsidR="00CD3077" w:rsidRDefault="00CD3077">
      <w:pPr>
        <w:pStyle w:val="Normal1"/>
        <w:rPr>
          <w:rFonts w:ascii="Arial" w:eastAsia="Arial" w:hAnsi="Arial" w:cs="Arial"/>
          <w:sz w:val="22"/>
          <w:szCs w:val="22"/>
        </w:rPr>
      </w:pPr>
    </w:p>
    <w:p w14:paraId="0DE17611" w14:textId="77777777" w:rsidR="00CD3077" w:rsidRDefault="00C8166C">
      <w:pPr>
        <w:pStyle w:val="Normal1"/>
        <w:rPr>
          <w:rFonts w:ascii="Arial" w:eastAsia="Arial" w:hAnsi="Arial" w:cs="Arial"/>
          <w:sz w:val="22"/>
          <w:szCs w:val="22"/>
        </w:rPr>
      </w:pPr>
      <w:r>
        <w:rPr>
          <w:rFonts w:ascii="Arial" w:eastAsia="Arial" w:hAnsi="Arial" w:cs="Arial"/>
          <w:sz w:val="22"/>
          <w:szCs w:val="22"/>
          <w:u w:val="single"/>
        </w:rPr>
        <w:t>Depending on the end:</w:t>
      </w:r>
    </w:p>
    <w:p w14:paraId="1D7B31A9" w14:textId="77777777" w:rsidR="00CD3077" w:rsidRDefault="00C8166C">
      <w:pPr>
        <w:pStyle w:val="Normal1"/>
        <w:rPr>
          <w:rFonts w:ascii="Arial" w:eastAsia="Arial" w:hAnsi="Arial" w:cs="Arial"/>
          <w:sz w:val="22"/>
          <w:szCs w:val="22"/>
        </w:rPr>
      </w:pPr>
      <w:r>
        <w:rPr>
          <w:rFonts w:ascii="Arial" w:eastAsia="Arial" w:hAnsi="Arial" w:cs="Arial"/>
          <w:sz w:val="22"/>
          <w:szCs w:val="22"/>
        </w:rPr>
        <w:t>We find that a model utilizing these additional features enhances miRNA-target prediction and unearths additional potential target sites.</w:t>
      </w:r>
      <w:del w:id="64" w:author="Sean E. McGeary" w:date="2019-08-24T13:34:00Z">
        <w:r w:rsidDel="00451C89">
          <w:rPr>
            <w:rFonts w:ascii="Arial" w:eastAsia="Arial" w:hAnsi="Arial" w:cs="Arial"/>
            <w:sz w:val="22"/>
            <w:szCs w:val="22"/>
          </w:rPr>
          <w:delText xml:space="preserve"> </w:delText>
        </w:r>
      </w:del>
    </w:p>
    <w:p w14:paraId="1A2CDED0" w14:textId="77777777" w:rsidR="00CD3077" w:rsidRDefault="00CD3077">
      <w:pPr>
        <w:pStyle w:val="Normal1"/>
        <w:rPr>
          <w:rFonts w:ascii="Arial" w:eastAsia="Arial" w:hAnsi="Arial" w:cs="Arial"/>
          <w:sz w:val="22"/>
          <w:szCs w:val="22"/>
        </w:rPr>
      </w:pPr>
    </w:p>
    <w:p w14:paraId="466C90CD" w14:textId="77777777" w:rsidR="00CD3077" w:rsidRDefault="00C8166C">
      <w:pPr>
        <w:pStyle w:val="Normal1"/>
        <w:rPr>
          <w:rFonts w:ascii="Arial" w:eastAsia="Arial" w:hAnsi="Arial" w:cs="Arial"/>
          <w:sz w:val="22"/>
          <w:szCs w:val="22"/>
        </w:rPr>
      </w:pPr>
      <w:r>
        <w:rPr>
          <w:rFonts w:ascii="Arial" w:eastAsia="Arial" w:hAnsi="Arial" w:cs="Arial"/>
          <w:sz w:val="22"/>
          <w:szCs w:val="22"/>
        </w:rPr>
        <w:t>These data are used to train a predictive linear model that enhances miRNA-target prediction.</w:t>
      </w:r>
    </w:p>
    <w:p w14:paraId="4DFBEE00" w14:textId="77777777" w:rsidR="00CD3077" w:rsidRDefault="00CD3077">
      <w:pPr>
        <w:pStyle w:val="Normal1"/>
        <w:rPr>
          <w:rFonts w:ascii="Arial" w:eastAsia="Arial" w:hAnsi="Arial" w:cs="Arial"/>
          <w:sz w:val="22"/>
          <w:szCs w:val="22"/>
        </w:rPr>
      </w:pPr>
    </w:p>
    <w:p w14:paraId="54E6548F" w14:textId="77777777" w:rsidR="00CD3077" w:rsidRDefault="00C8166C">
      <w:pPr>
        <w:pStyle w:val="Normal1"/>
        <w:rPr>
          <w:rFonts w:ascii="Arial" w:eastAsia="Arial" w:hAnsi="Arial" w:cs="Arial"/>
          <w:sz w:val="22"/>
          <w:szCs w:val="22"/>
        </w:rPr>
      </w:pPr>
      <w:r>
        <w:rPr>
          <w:rFonts w:ascii="Arial" w:eastAsia="Arial" w:hAnsi="Arial" w:cs="Arial"/>
          <w:sz w:val="22"/>
          <w:szCs w:val="22"/>
        </w:rPr>
        <w:t xml:space="preserve">A high-throughput reporter assay of mRNAs containing these types of sites demonstrates that these </w:t>
      </w:r>
      <w:r>
        <w:rPr>
          <w:rFonts w:ascii="Arial" w:eastAsia="Arial" w:hAnsi="Arial" w:cs="Arial"/>
          <w:i/>
          <w:sz w:val="22"/>
          <w:szCs w:val="22"/>
        </w:rPr>
        <w:t>in vitro</w:t>
      </w:r>
      <w:r>
        <w:rPr>
          <w:rFonts w:ascii="Arial" w:eastAsia="Arial" w:hAnsi="Arial" w:cs="Arial"/>
          <w:sz w:val="22"/>
          <w:szCs w:val="22"/>
        </w:rPr>
        <w:t xml:space="preserve"> affinities (or </w:t>
      </w:r>
      <w:del w:id="65" w:author="Sean E. McGeary" w:date="2019-08-24T13:33:00Z">
        <w:r w:rsidDel="00451C89">
          <w:rPr>
            <w:rFonts w:ascii="Arial" w:eastAsia="Arial" w:hAnsi="Arial" w:cs="Arial"/>
            <w:sz w:val="22"/>
            <w:szCs w:val="22"/>
          </w:rPr>
          <w:delText xml:space="preserve"> </w:delText>
        </w:r>
      </w:del>
      <w:r>
        <w:rPr>
          <w:rFonts w:ascii="Arial" w:eastAsia="Arial" w:hAnsi="Arial" w:cs="Arial"/>
          <w:sz w:val="22"/>
          <w:szCs w:val="22"/>
        </w:rPr>
        <w:t xml:space="preserve">this linear </w:t>
      </w:r>
      <w:proofErr w:type="gramStart"/>
      <w:r>
        <w:rPr>
          <w:rFonts w:ascii="Arial" w:eastAsia="Arial" w:hAnsi="Arial" w:cs="Arial"/>
          <w:sz w:val="22"/>
          <w:szCs w:val="22"/>
        </w:rPr>
        <w:t>mode)l</w:t>
      </w:r>
      <w:proofErr w:type="gramEnd"/>
      <w:r>
        <w:rPr>
          <w:rFonts w:ascii="Arial" w:eastAsia="Arial" w:hAnsi="Arial" w:cs="Arial"/>
          <w:sz w:val="22"/>
          <w:szCs w:val="22"/>
        </w:rPr>
        <w:t xml:space="preserve"> is predictive of </w:t>
      </w:r>
      <w:r>
        <w:rPr>
          <w:rFonts w:ascii="Arial" w:eastAsia="Arial" w:hAnsi="Arial" w:cs="Arial"/>
          <w:i/>
          <w:sz w:val="22"/>
          <w:szCs w:val="22"/>
        </w:rPr>
        <w:t>in vivo</w:t>
      </w:r>
      <w:r>
        <w:rPr>
          <w:rFonts w:ascii="Arial" w:eastAsia="Arial" w:hAnsi="Arial" w:cs="Arial"/>
          <w:sz w:val="22"/>
          <w:szCs w:val="22"/>
        </w:rPr>
        <w:t xml:space="preserve"> repression.</w:t>
      </w:r>
    </w:p>
    <w:p w14:paraId="2346D4A2" w14:textId="77777777" w:rsidR="00CD3077" w:rsidRDefault="00CD3077">
      <w:pPr>
        <w:pStyle w:val="Normal1"/>
        <w:spacing w:line="480" w:lineRule="auto"/>
        <w:rPr>
          <w:rFonts w:ascii="Arial" w:eastAsia="Arial" w:hAnsi="Arial" w:cs="Arial"/>
          <w:sz w:val="22"/>
          <w:szCs w:val="22"/>
        </w:rPr>
      </w:pPr>
    </w:p>
    <w:p w14:paraId="6F5806CB" w14:textId="77777777" w:rsidR="00CD3077" w:rsidRDefault="00CD3077">
      <w:pPr>
        <w:pStyle w:val="Normal1"/>
        <w:spacing w:line="480" w:lineRule="auto"/>
        <w:rPr>
          <w:rFonts w:ascii="Arial" w:eastAsia="Arial" w:hAnsi="Arial" w:cs="Arial"/>
          <w:sz w:val="22"/>
          <w:szCs w:val="22"/>
        </w:rPr>
      </w:pPr>
    </w:p>
    <w:p w14:paraId="1F097F93" w14:textId="77777777" w:rsidR="00CD3077" w:rsidRDefault="00C8166C">
      <w:pPr>
        <w:pStyle w:val="Normal1"/>
        <w:spacing w:line="480" w:lineRule="auto"/>
        <w:rPr>
          <w:rFonts w:ascii="Arial" w:eastAsia="Arial" w:hAnsi="Arial" w:cs="Arial"/>
          <w:b/>
          <w:sz w:val="22"/>
          <w:szCs w:val="22"/>
        </w:rPr>
      </w:pPr>
      <w:r>
        <w:br w:type="page"/>
      </w:r>
    </w:p>
    <w:p w14:paraId="4A6FFE8C" w14:textId="77777777" w:rsidR="00CD3077" w:rsidRDefault="00C8166C">
      <w:pPr>
        <w:pStyle w:val="Normal1"/>
        <w:spacing w:line="480" w:lineRule="auto"/>
        <w:rPr>
          <w:rFonts w:ascii="Arial" w:eastAsia="Arial" w:hAnsi="Arial" w:cs="Arial"/>
          <w:b/>
          <w:sz w:val="22"/>
          <w:szCs w:val="22"/>
        </w:rPr>
      </w:pPr>
      <w:r>
        <w:rPr>
          <w:rFonts w:ascii="Arial" w:eastAsia="Arial" w:hAnsi="Arial" w:cs="Arial"/>
          <w:b/>
          <w:sz w:val="22"/>
          <w:szCs w:val="22"/>
        </w:rPr>
        <w:lastRenderedPageBreak/>
        <w:t>Introduction:</w:t>
      </w:r>
    </w:p>
    <w:p w14:paraId="45851A06" w14:textId="14163AEC" w:rsidR="00CD3077" w:rsidRDefault="00C8166C" w:rsidP="00383E4A">
      <w:pPr>
        <w:pStyle w:val="Normal1"/>
        <w:spacing w:line="480" w:lineRule="auto"/>
        <w:rPr>
          <w:rFonts w:ascii="Arial" w:eastAsia="Arial" w:hAnsi="Arial" w:cs="Arial"/>
          <w:sz w:val="22"/>
          <w:szCs w:val="22"/>
        </w:rPr>
      </w:pPr>
      <w:r>
        <w:rPr>
          <w:rFonts w:ascii="Arial" w:eastAsia="Arial" w:hAnsi="Arial" w:cs="Arial"/>
          <w:sz w:val="22"/>
          <w:szCs w:val="22"/>
        </w:rPr>
        <w:t xml:space="preserve">miRNAs are ~22-nt </w:t>
      </w:r>
      <w:r w:rsidR="0055428F">
        <w:rPr>
          <w:rFonts w:ascii="Arial" w:eastAsia="Arial" w:hAnsi="Arial" w:cs="Arial"/>
          <w:sz w:val="22"/>
          <w:szCs w:val="22"/>
        </w:rPr>
        <w:t xml:space="preserve">regulatory </w:t>
      </w:r>
      <w:r>
        <w:rPr>
          <w:rFonts w:ascii="Arial" w:eastAsia="Arial" w:hAnsi="Arial" w:cs="Arial"/>
          <w:sz w:val="22"/>
          <w:szCs w:val="22"/>
        </w:rPr>
        <w:t xml:space="preserve">RNAs </w:t>
      </w:r>
      <w:commentRangeStart w:id="66"/>
      <w:r>
        <w:rPr>
          <w:rFonts w:ascii="Arial" w:eastAsia="Arial" w:hAnsi="Arial" w:cs="Arial"/>
          <w:sz w:val="22"/>
          <w:szCs w:val="22"/>
        </w:rPr>
        <w:t>that</w:t>
      </w:r>
      <w:r w:rsidR="0055428F">
        <w:rPr>
          <w:rFonts w:ascii="Arial" w:eastAsia="Arial" w:hAnsi="Arial" w:cs="Arial"/>
          <w:sz w:val="22"/>
          <w:szCs w:val="22"/>
        </w:rPr>
        <w:t xml:space="preserve"> are processed from hairpin precursors</w:t>
      </w:r>
      <w:commentRangeEnd w:id="66"/>
      <w:r w:rsidR="00451C89">
        <w:rPr>
          <w:rStyle w:val="CommentReference"/>
        </w:rPr>
        <w:commentReference w:id="66"/>
      </w:r>
      <w:ins w:id="67" w:author="Sean E. McGeary" w:date="2019-08-24T13:36:00Z">
        <w:r w:rsidR="00451C89">
          <w:rPr>
            <w:rFonts w:ascii="Arial" w:eastAsia="Arial" w:hAnsi="Arial" w:cs="Arial"/>
            <w:sz w:val="22"/>
            <w:szCs w:val="22"/>
          </w:rPr>
          <w:t xml:space="preserve"> and</w:t>
        </w:r>
      </w:ins>
      <w:ins w:id="68" w:author="Sean E. McGeary" w:date="2019-08-24T13:45:00Z">
        <w:r w:rsidR="00DE0C64">
          <w:rPr>
            <w:rFonts w:ascii="Arial" w:eastAsia="Arial" w:hAnsi="Arial" w:cs="Arial"/>
            <w:sz w:val="22"/>
            <w:szCs w:val="22"/>
          </w:rPr>
          <w:t xml:space="preserve">, upon </w:t>
        </w:r>
      </w:ins>
      <w:del w:id="69" w:author="Sean E. McGeary" w:date="2019-08-24T13:45:00Z">
        <w:r w:rsidR="0055428F" w:rsidDel="00DE0C64">
          <w:rPr>
            <w:rFonts w:ascii="Arial" w:eastAsia="Arial" w:hAnsi="Arial" w:cs="Arial"/>
            <w:sz w:val="22"/>
            <w:szCs w:val="22"/>
          </w:rPr>
          <w:delText xml:space="preserve">. They act by </w:delText>
        </w:r>
      </w:del>
      <w:r w:rsidR="0091653C">
        <w:rPr>
          <w:rFonts w:ascii="Arial" w:eastAsia="Arial" w:hAnsi="Arial" w:cs="Arial"/>
          <w:sz w:val="22"/>
          <w:szCs w:val="22"/>
        </w:rPr>
        <w:t>associat</w:t>
      </w:r>
      <w:r w:rsidR="0055428F">
        <w:rPr>
          <w:rFonts w:ascii="Arial" w:eastAsia="Arial" w:hAnsi="Arial" w:cs="Arial"/>
          <w:sz w:val="22"/>
          <w:szCs w:val="22"/>
        </w:rPr>
        <w:t>i</w:t>
      </w:r>
      <w:del w:id="70" w:author="Sean E. McGeary" w:date="2019-08-24T13:45:00Z">
        <w:r w:rsidR="0055428F" w:rsidDel="00DE0C64">
          <w:rPr>
            <w:rFonts w:ascii="Arial" w:eastAsia="Arial" w:hAnsi="Arial" w:cs="Arial"/>
            <w:sz w:val="22"/>
            <w:szCs w:val="22"/>
          </w:rPr>
          <w:delText>ng</w:delText>
        </w:r>
      </w:del>
      <w:ins w:id="71" w:author="Sean E. McGeary" w:date="2019-08-24T13:45:00Z">
        <w:r w:rsidR="00DE0C64">
          <w:rPr>
            <w:rFonts w:ascii="Arial" w:eastAsia="Arial" w:hAnsi="Arial" w:cs="Arial"/>
            <w:sz w:val="22"/>
            <w:szCs w:val="22"/>
          </w:rPr>
          <w:t>on</w:t>
        </w:r>
      </w:ins>
      <w:r w:rsidR="0091653C">
        <w:rPr>
          <w:rFonts w:ascii="Arial" w:eastAsia="Arial" w:hAnsi="Arial" w:cs="Arial"/>
          <w:sz w:val="22"/>
          <w:szCs w:val="22"/>
        </w:rPr>
        <w:t xml:space="preserve"> with an </w:t>
      </w:r>
      <w:proofErr w:type="spellStart"/>
      <w:r w:rsidR="0091653C">
        <w:rPr>
          <w:rFonts w:ascii="Arial" w:eastAsia="Arial" w:hAnsi="Arial" w:cs="Arial"/>
          <w:sz w:val="22"/>
          <w:szCs w:val="22"/>
        </w:rPr>
        <w:t>Argonaute</w:t>
      </w:r>
      <w:proofErr w:type="spellEnd"/>
      <w:r w:rsidR="0091653C">
        <w:rPr>
          <w:rFonts w:ascii="Arial" w:eastAsia="Arial" w:hAnsi="Arial" w:cs="Arial"/>
          <w:sz w:val="22"/>
          <w:szCs w:val="22"/>
        </w:rPr>
        <w:t xml:space="preserve"> (AGO) protein</w:t>
      </w:r>
      <w:ins w:id="72" w:author="Sean E. McGeary" w:date="2019-08-24T13:45:00Z">
        <w:r w:rsidR="00DE0C64">
          <w:rPr>
            <w:rFonts w:ascii="Arial" w:eastAsia="Arial" w:hAnsi="Arial" w:cs="Arial"/>
            <w:sz w:val="22"/>
            <w:szCs w:val="22"/>
          </w:rPr>
          <w:t xml:space="preserve">, </w:t>
        </w:r>
      </w:ins>
      <w:del w:id="73" w:author="Sean E. McGeary" w:date="2019-08-24T13:45:00Z">
        <w:r w:rsidDel="00DE0C64">
          <w:rPr>
            <w:rFonts w:ascii="Arial" w:eastAsia="Arial" w:hAnsi="Arial" w:cs="Arial"/>
            <w:sz w:val="22"/>
            <w:szCs w:val="22"/>
          </w:rPr>
          <w:delText xml:space="preserve"> </w:delText>
        </w:r>
        <w:r w:rsidR="00363CF9" w:rsidDel="00DE0C64">
          <w:rPr>
            <w:rFonts w:ascii="Arial" w:eastAsia="Arial" w:hAnsi="Arial" w:cs="Arial"/>
            <w:sz w:val="22"/>
            <w:szCs w:val="22"/>
          </w:rPr>
          <w:delText xml:space="preserve">and </w:delText>
        </w:r>
      </w:del>
      <w:r w:rsidR="00363CF9">
        <w:rPr>
          <w:rFonts w:ascii="Arial" w:eastAsia="Arial" w:hAnsi="Arial" w:cs="Arial"/>
          <w:sz w:val="22"/>
          <w:szCs w:val="22"/>
        </w:rPr>
        <w:t>pair</w:t>
      </w:r>
      <w:r w:rsidR="0055428F">
        <w:rPr>
          <w:rFonts w:ascii="Arial" w:eastAsia="Arial" w:hAnsi="Arial" w:cs="Arial"/>
          <w:sz w:val="22"/>
          <w:szCs w:val="22"/>
        </w:rPr>
        <w:t xml:space="preserve">ing </w:t>
      </w:r>
      <w:r w:rsidR="00363CF9">
        <w:rPr>
          <w:rFonts w:ascii="Arial" w:eastAsia="Arial" w:hAnsi="Arial" w:cs="Arial"/>
          <w:sz w:val="22"/>
          <w:szCs w:val="22"/>
        </w:rPr>
        <w:t>to sites within mRNAs</w:t>
      </w:r>
      <w:r w:rsidR="00363CF9" w:rsidDel="008C4BE9">
        <w:rPr>
          <w:rFonts w:ascii="Arial" w:eastAsia="Arial" w:hAnsi="Arial" w:cs="Arial"/>
          <w:sz w:val="22"/>
          <w:szCs w:val="22"/>
        </w:rPr>
        <w:t xml:space="preserve"> </w:t>
      </w:r>
      <w:r w:rsidR="00363CF9">
        <w:rPr>
          <w:rFonts w:ascii="Arial" w:eastAsia="Arial" w:hAnsi="Arial" w:cs="Arial"/>
          <w:sz w:val="22"/>
          <w:szCs w:val="22"/>
        </w:rPr>
        <w:t xml:space="preserve">to </w:t>
      </w:r>
      <w:r w:rsidR="008C4BE9">
        <w:rPr>
          <w:rFonts w:ascii="Arial" w:eastAsia="Arial" w:hAnsi="Arial" w:cs="Arial"/>
          <w:sz w:val="22"/>
          <w:szCs w:val="22"/>
        </w:rPr>
        <w:t xml:space="preserve">direct </w:t>
      </w:r>
      <w:ins w:id="74" w:author="Sean E. McGeary" w:date="2019-08-24T13:47:00Z">
        <w:r w:rsidR="00DE0C64">
          <w:rPr>
            <w:rFonts w:ascii="Arial" w:eastAsia="Arial" w:hAnsi="Arial" w:cs="Arial"/>
            <w:sz w:val="22"/>
            <w:szCs w:val="22"/>
          </w:rPr>
          <w:t xml:space="preserve">their </w:t>
        </w:r>
      </w:ins>
      <w:del w:id="75" w:author="Sean E. McGeary" w:date="2019-08-24T13:47:00Z">
        <w:r w:rsidR="00363CF9" w:rsidDel="00DE0C64">
          <w:rPr>
            <w:rFonts w:ascii="Arial" w:eastAsia="Arial" w:hAnsi="Arial" w:cs="Arial"/>
            <w:sz w:val="22"/>
            <w:szCs w:val="22"/>
          </w:rPr>
          <w:delText>the</w:delText>
        </w:r>
      </w:del>
      <w:del w:id="76" w:author="Sean E. McGeary" w:date="2019-08-24T13:45:00Z">
        <w:r w:rsidR="00363CF9" w:rsidDel="00DE0C64">
          <w:rPr>
            <w:rFonts w:ascii="Arial" w:eastAsia="Arial" w:hAnsi="Arial" w:cs="Arial"/>
            <w:sz w:val="22"/>
            <w:szCs w:val="22"/>
          </w:rPr>
          <w:delText xml:space="preserve"> AGO-mediated</w:delText>
        </w:r>
      </w:del>
      <w:del w:id="77" w:author="Sean E. McGeary" w:date="2019-08-24T13:47:00Z">
        <w:r w:rsidR="00363CF9" w:rsidDel="00DE0C64">
          <w:rPr>
            <w:rFonts w:ascii="Arial" w:eastAsia="Arial" w:hAnsi="Arial" w:cs="Arial"/>
            <w:sz w:val="22"/>
            <w:szCs w:val="22"/>
          </w:rPr>
          <w:delText xml:space="preserve"> </w:delText>
        </w:r>
        <w:r w:rsidDel="00DE0C64">
          <w:rPr>
            <w:rFonts w:ascii="Arial" w:eastAsia="Arial" w:hAnsi="Arial" w:cs="Arial"/>
            <w:sz w:val="22"/>
            <w:szCs w:val="22"/>
          </w:rPr>
          <w:delText>repression</w:delText>
        </w:r>
      </w:del>
      <w:ins w:id="78" w:author="Sean E. McGeary" w:date="2019-08-24T13:47:00Z">
        <w:r w:rsidR="00DE0C64">
          <w:rPr>
            <w:rFonts w:ascii="Arial" w:eastAsia="Arial" w:hAnsi="Arial" w:cs="Arial"/>
            <w:sz w:val="22"/>
            <w:szCs w:val="22"/>
          </w:rPr>
          <w:t xml:space="preserve">destabilization and translational repression </w:t>
        </w:r>
      </w:ins>
      <w:del w:id="79" w:author="Sean E. McGeary" w:date="2019-08-24T13:46:00Z">
        <w:r w:rsidDel="00DE0C64">
          <w:rPr>
            <w:rFonts w:ascii="Arial" w:eastAsia="Arial" w:hAnsi="Arial" w:cs="Arial"/>
            <w:sz w:val="22"/>
            <w:szCs w:val="22"/>
          </w:rPr>
          <w:delText xml:space="preserve"> of </w:delText>
        </w:r>
        <w:r w:rsidR="00363CF9" w:rsidDel="00DE0C64">
          <w:rPr>
            <w:rFonts w:ascii="Arial" w:eastAsia="Arial" w:hAnsi="Arial" w:cs="Arial"/>
            <w:sz w:val="22"/>
            <w:szCs w:val="22"/>
          </w:rPr>
          <w:delText xml:space="preserve">these </w:delText>
        </w:r>
        <w:r w:rsidDel="00DE0C64">
          <w:rPr>
            <w:rFonts w:ascii="Arial" w:eastAsia="Arial" w:hAnsi="Arial" w:cs="Arial"/>
            <w:sz w:val="22"/>
            <w:szCs w:val="22"/>
          </w:rPr>
          <w:delText>mRNA</w:delText>
        </w:r>
        <w:r w:rsidR="00363CF9" w:rsidDel="00DE0C64">
          <w:rPr>
            <w:rFonts w:ascii="Arial" w:eastAsia="Arial" w:hAnsi="Arial" w:cs="Arial"/>
            <w:sz w:val="22"/>
            <w:szCs w:val="22"/>
          </w:rPr>
          <w:delText xml:space="preserve"> target</w:delText>
        </w:r>
        <w:r w:rsidDel="00DE0C64">
          <w:rPr>
            <w:rFonts w:ascii="Arial" w:eastAsia="Arial" w:hAnsi="Arial" w:cs="Arial"/>
            <w:sz w:val="22"/>
            <w:szCs w:val="22"/>
          </w:rPr>
          <w:delText xml:space="preserve">s </w:delText>
        </w:r>
      </w:del>
      <w:r>
        <w:rPr>
          <w:rFonts w:ascii="Arial" w:eastAsia="Arial" w:hAnsi="Arial" w:cs="Arial"/>
          <w:sz w:val="22"/>
          <w:szCs w:val="22"/>
        </w:rPr>
        <w:t>(</w:t>
      </w:r>
      <w:commentRangeStart w:id="80"/>
      <w:ins w:id="81" w:author="Sean E. McGeary" w:date="2019-08-24T13:41:00Z">
        <w:r w:rsidR="00DE0C64">
          <w:rPr>
            <w:rFonts w:ascii="Arial" w:eastAsia="Arial" w:hAnsi="Arial" w:cs="Arial"/>
            <w:sz w:val="22"/>
            <w:szCs w:val="22"/>
          </w:rPr>
          <w:t xml:space="preserve">Guo et al, 2010, Eichhorn et al, 2014, </w:t>
        </w:r>
      </w:ins>
      <w:del w:id="82" w:author="Sean E. McGeary" w:date="2019-08-24T13:41:00Z">
        <w:r w:rsidDel="00A73FE6">
          <w:rPr>
            <w:rFonts w:ascii="Arial" w:eastAsia="Arial" w:hAnsi="Arial" w:cs="Arial"/>
            <w:sz w:val="22"/>
            <w:szCs w:val="22"/>
          </w:rPr>
          <w:delText>REF</w:delText>
        </w:r>
      </w:del>
      <w:proofErr w:type="spellStart"/>
      <w:ins w:id="83" w:author="Sean E. McGeary" w:date="2019-08-24T13:41:00Z">
        <w:r w:rsidR="00A73FE6">
          <w:rPr>
            <w:rFonts w:ascii="Arial" w:eastAsia="Arial" w:hAnsi="Arial" w:cs="Arial"/>
            <w:sz w:val="22"/>
            <w:szCs w:val="22"/>
          </w:rPr>
          <w:t>Bartel</w:t>
        </w:r>
        <w:proofErr w:type="spellEnd"/>
        <w:r w:rsidR="00A73FE6">
          <w:rPr>
            <w:rFonts w:ascii="Arial" w:eastAsia="Arial" w:hAnsi="Arial" w:cs="Arial"/>
            <w:sz w:val="22"/>
            <w:szCs w:val="22"/>
          </w:rPr>
          <w:t>, 2019</w:t>
        </w:r>
        <w:commentRangeEnd w:id="80"/>
        <w:r w:rsidR="00DE0C64">
          <w:rPr>
            <w:rStyle w:val="CommentReference"/>
          </w:rPr>
          <w:commentReference w:id="80"/>
        </w:r>
      </w:ins>
      <w:r>
        <w:rPr>
          <w:rFonts w:ascii="Arial" w:eastAsia="Arial" w:hAnsi="Arial" w:cs="Arial"/>
          <w:sz w:val="22"/>
          <w:szCs w:val="22"/>
        </w:rPr>
        <w:t xml:space="preserve">). </w:t>
      </w:r>
      <w:r w:rsidR="0055428F">
        <w:rPr>
          <w:rFonts w:ascii="Arial" w:eastAsia="Arial" w:hAnsi="Arial" w:cs="Arial"/>
          <w:sz w:val="22"/>
          <w:szCs w:val="22"/>
        </w:rPr>
        <w:t>For most sites</w:t>
      </w:r>
      <w:r w:rsidR="007D2674">
        <w:rPr>
          <w:rFonts w:ascii="Arial" w:eastAsia="Arial" w:hAnsi="Arial" w:cs="Arial"/>
          <w:sz w:val="22"/>
          <w:szCs w:val="22"/>
        </w:rPr>
        <w:t xml:space="preserve"> that confer repression in mammalian cells, pairing to miRNA nucleotides 2–7, </w:t>
      </w:r>
      <w:del w:id="84" w:author="Sean E. McGeary" w:date="2019-08-24T13:42:00Z">
        <w:r w:rsidR="007D2674" w:rsidDel="00DE0C64">
          <w:rPr>
            <w:rFonts w:ascii="Arial" w:eastAsia="Arial" w:hAnsi="Arial" w:cs="Arial"/>
            <w:sz w:val="22"/>
            <w:szCs w:val="22"/>
          </w:rPr>
          <w:delText xml:space="preserve">known as </w:delText>
        </w:r>
      </w:del>
      <w:ins w:id="85" w:author="Sean E. McGeary" w:date="2019-08-24T13:42:00Z">
        <w:r w:rsidR="00DE0C64">
          <w:rPr>
            <w:rFonts w:ascii="Arial" w:eastAsia="Arial" w:hAnsi="Arial" w:cs="Arial"/>
            <w:sz w:val="22"/>
            <w:szCs w:val="22"/>
          </w:rPr>
          <w:t xml:space="preserve">referred to as </w:t>
        </w:r>
      </w:ins>
      <w:r w:rsidR="007D2674">
        <w:rPr>
          <w:rFonts w:ascii="Arial" w:eastAsia="Arial" w:hAnsi="Arial" w:cs="Arial"/>
          <w:sz w:val="22"/>
          <w:szCs w:val="22"/>
        </w:rPr>
        <w:t xml:space="preserve">the miRNA seed, is critical for target recognition, with an additional pair to miRNA position 8 </w:t>
      </w:r>
      <w:r w:rsidR="00317339">
        <w:rPr>
          <w:rFonts w:ascii="Arial" w:eastAsia="Arial" w:hAnsi="Arial" w:cs="Arial"/>
          <w:sz w:val="22"/>
          <w:szCs w:val="22"/>
        </w:rPr>
        <w:t xml:space="preserve">or </w:t>
      </w:r>
      <w:r w:rsidR="007D2674">
        <w:rPr>
          <w:rFonts w:ascii="Arial" w:eastAsia="Arial" w:hAnsi="Arial" w:cs="Arial"/>
          <w:sz w:val="22"/>
          <w:szCs w:val="22"/>
        </w:rPr>
        <w:t>an A at target position 1 often enhancing targeting efficacy (</w:t>
      </w:r>
      <w:ins w:id="86" w:author="Sean E. McGeary" w:date="2019-08-24T13:42:00Z">
        <w:r w:rsidR="00DE0C64">
          <w:rPr>
            <w:rFonts w:ascii="Arial" w:eastAsia="Arial" w:hAnsi="Arial" w:cs="Arial"/>
            <w:sz w:val="22"/>
            <w:szCs w:val="22"/>
          </w:rPr>
          <w:t>Lewis, 200</w:t>
        </w:r>
      </w:ins>
      <w:ins w:id="87" w:author="Sean E. McGeary" w:date="2019-08-24T13:43:00Z">
        <w:r w:rsidR="00DE0C64">
          <w:rPr>
            <w:rFonts w:ascii="Arial" w:eastAsia="Arial" w:hAnsi="Arial" w:cs="Arial"/>
            <w:sz w:val="22"/>
            <w:szCs w:val="22"/>
          </w:rPr>
          <w:t xml:space="preserve">5, </w:t>
        </w:r>
      </w:ins>
      <w:del w:id="88" w:author="Sean E. McGeary" w:date="2019-08-24T13:42:00Z">
        <w:r w:rsidR="007D2674" w:rsidDel="00DE0C64">
          <w:rPr>
            <w:rFonts w:ascii="Arial" w:eastAsia="Arial" w:hAnsi="Arial" w:cs="Arial"/>
            <w:sz w:val="22"/>
            <w:szCs w:val="22"/>
          </w:rPr>
          <w:delText>REF</w:delText>
        </w:r>
      </w:del>
      <w:proofErr w:type="spellStart"/>
      <w:ins w:id="89" w:author="Sean E. McGeary" w:date="2019-08-24T13:42:00Z">
        <w:r w:rsidR="00DE0C64">
          <w:rPr>
            <w:rFonts w:ascii="Arial" w:eastAsia="Arial" w:hAnsi="Arial" w:cs="Arial"/>
            <w:sz w:val="22"/>
            <w:szCs w:val="22"/>
          </w:rPr>
          <w:t>Bartel</w:t>
        </w:r>
        <w:proofErr w:type="spellEnd"/>
        <w:r w:rsidR="00DE0C64">
          <w:rPr>
            <w:rFonts w:ascii="Arial" w:eastAsia="Arial" w:hAnsi="Arial" w:cs="Arial"/>
            <w:sz w:val="22"/>
            <w:szCs w:val="22"/>
          </w:rPr>
          <w:t>, 2009</w:t>
        </w:r>
      </w:ins>
      <w:ins w:id="90" w:author="Sean E. McGeary" w:date="2019-08-24T14:52:00Z">
        <w:r w:rsidR="00717687">
          <w:rPr>
            <w:rFonts w:ascii="Arial" w:eastAsia="Arial" w:hAnsi="Arial" w:cs="Arial"/>
            <w:sz w:val="22"/>
            <w:szCs w:val="22"/>
          </w:rPr>
          <w:t xml:space="preserve">, </w:t>
        </w:r>
        <w:commentRangeStart w:id="91"/>
        <w:proofErr w:type="spellStart"/>
        <w:r w:rsidR="00717687">
          <w:rPr>
            <w:rFonts w:ascii="Arial" w:eastAsia="Arial" w:hAnsi="Arial" w:cs="Arial"/>
            <w:sz w:val="22"/>
            <w:szCs w:val="22"/>
          </w:rPr>
          <w:t>Schirle</w:t>
        </w:r>
        <w:proofErr w:type="spellEnd"/>
        <w:r w:rsidR="00717687">
          <w:rPr>
            <w:rFonts w:ascii="Arial" w:eastAsia="Arial" w:hAnsi="Arial" w:cs="Arial"/>
            <w:sz w:val="22"/>
            <w:szCs w:val="22"/>
          </w:rPr>
          <w:t xml:space="preserve"> et al., 201</w:t>
        </w:r>
      </w:ins>
      <w:commentRangeEnd w:id="91"/>
      <w:ins w:id="92" w:author="Sean E. McGeary" w:date="2019-08-24T14:54:00Z">
        <w:r w:rsidR="00717687">
          <w:rPr>
            <w:rFonts w:ascii="Arial" w:eastAsia="Arial" w:hAnsi="Arial" w:cs="Arial"/>
            <w:sz w:val="22"/>
            <w:szCs w:val="22"/>
          </w:rPr>
          <w:t>5</w:t>
        </w:r>
      </w:ins>
      <w:ins w:id="93" w:author="Sean E. McGeary" w:date="2019-08-24T14:52:00Z">
        <w:r w:rsidR="00717687">
          <w:rPr>
            <w:rStyle w:val="CommentReference"/>
          </w:rPr>
          <w:commentReference w:id="91"/>
        </w:r>
      </w:ins>
      <w:r w:rsidR="007D2674">
        <w:rPr>
          <w:rFonts w:ascii="Arial" w:eastAsia="Arial" w:hAnsi="Arial" w:cs="Arial"/>
          <w:sz w:val="22"/>
          <w:szCs w:val="22"/>
        </w:rPr>
        <w:t xml:space="preserve">). Such sites with </w:t>
      </w:r>
      <w:r w:rsidR="00882327">
        <w:rPr>
          <w:rFonts w:ascii="Arial" w:eastAsia="Arial" w:hAnsi="Arial" w:cs="Arial"/>
          <w:sz w:val="22"/>
          <w:szCs w:val="22"/>
        </w:rPr>
        <w:t>a perfect 6–8-nt match</w:t>
      </w:r>
      <w:r w:rsidR="000C5EE8">
        <w:rPr>
          <w:rFonts w:ascii="Arial" w:eastAsia="Arial" w:hAnsi="Arial" w:cs="Arial"/>
          <w:sz w:val="22"/>
          <w:szCs w:val="22"/>
        </w:rPr>
        <w:t>es</w:t>
      </w:r>
      <w:r w:rsidR="00882327">
        <w:rPr>
          <w:rFonts w:ascii="Arial" w:eastAsia="Arial" w:hAnsi="Arial" w:cs="Arial"/>
          <w:sz w:val="22"/>
          <w:szCs w:val="22"/>
        </w:rPr>
        <w:t xml:space="preserve"> to</w:t>
      </w:r>
      <w:r>
        <w:rPr>
          <w:rFonts w:ascii="Arial" w:eastAsia="Arial" w:hAnsi="Arial" w:cs="Arial"/>
          <w:sz w:val="22"/>
          <w:szCs w:val="22"/>
        </w:rPr>
        <w:t xml:space="preserve"> the miRNA seed region (Fig 1A) are heuristically predictive of repression, with longer sites being more effective than shorter ones and more sites being more effective than fewer sites</w:t>
      </w:r>
      <w:r w:rsidR="00317339">
        <w:rPr>
          <w:rFonts w:ascii="Arial" w:eastAsia="Arial" w:hAnsi="Arial" w:cs="Arial"/>
          <w:sz w:val="22"/>
          <w:szCs w:val="22"/>
        </w:rPr>
        <w:t xml:space="preserve"> (</w:t>
      </w:r>
      <w:proofErr w:type="spellStart"/>
      <w:del w:id="94" w:author="Sean E. McGeary" w:date="2019-08-24T13:55:00Z">
        <w:r w:rsidR="00317339" w:rsidDel="005353C1">
          <w:rPr>
            <w:rFonts w:ascii="Arial" w:eastAsia="Arial" w:hAnsi="Arial" w:cs="Arial"/>
            <w:sz w:val="22"/>
            <w:szCs w:val="22"/>
          </w:rPr>
          <w:delText>REF</w:delText>
        </w:r>
      </w:del>
      <w:ins w:id="95" w:author="Sean E. McGeary" w:date="2019-08-24T13:55:00Z">
        <w:r w:rsidR="005353C1">
          <w:rPr>
            <w:rFonts w:ascii="Arial" w:eastAsia="Arial" w:hAnsi="Arial" w:cs="Arial"/>
            <w:sz w:val="22"/>
            <w:szCs w:val="22"/>
          </w:rPr>
          <w:t>Grimson</w:t>
        </w:r>
        <w:proofErr w:type="spellEnd"/>
        <w:r w:rsidR="005353C1">
          <w:rPr>
            <w:rFonts w:ascii="Arial" w:eastAsia="Arial" w:hAnsi="Arial" w:cs="Arial"/>
            <w:sz w:val="22"/>
            <w:szCs w:val="22"/>
          </w:rPr>
          <w:t xml:space="preserve"> et al., 2007, Agarwal et al., 2015</w:t>
        </w:r>
      </w:ins>
      <w:r w:rsidR="00317339">
        <w:rPr>
          <w:rFonts w:ascii="Arial" w:eastAsia="Arial" w:hAnsi="Arial" w:cs="Arial"/>
          <w:sz w:val="22"/>
          <w:szCs w:val="22"/>
        </w:rPr>
        <w:t>)</w:t>
      </w:r>
      <w:r>
        <w:rPr>
          <w:rFonts w:ascii="Arial" w:eastAsia="Arial" w:hAnsi="Arial" w:cs="Arial"/>
          <w:sz w:val="22"/>
          <w:szCs w:val="22"/>
        </w:rPr>
        <w:t xml:space="preserve">. </w:t>
      </w:r>
      <w:r w:rsidR="000C5EE8">
        <w:rPr>
          <w:rFonts w:ascii="Arial" w:eastAsia="Arial" w:hAnsi="Arial" w:cs="Arial"/>
          <w:sz w:val="22"/>
          <w:szCs w:val="22"/>
        </w:rPr>
        <w:t>F</w:t>
      </w:r>
      <w:r>
        <w:rPr>
          <w:rFonts w:ascii="Arial" w:eastAsia="Arial" w:hAnsi="Arial" w:cs="Arial"/>
          <w:sz w:val="22"/>
          <w:szCs w:val="22"/>
        </w:rPr>
        <w:t xml:space="preserve">eatures of </w:t>
      </w:r>
      <w:r w:rsidR="00882327">
        <w:rPr>
          <w:rFonts w:ascii="Arial" w:eastAsia="Arial" w:hAnsi="Arial" w:cs="Arial"/>
          <w:sz w:val="22"/>
          <w:szCs w:val="22"/>
        </w:rPr>
        <w:t>site</w:t>
      </w:r>
      <w:r>
        <w:rPr>
          <w:rFonts w:ascii="Arial" w:eastAsia="Arial" w:hAnsi="Arial" w:cs="Arial"/>
          <w:sz w:val="22"/>
          <w:szCs w:val="22"/>
        </w:rPr>
        <w:t xml:space="preserve"> context </w:t>
      </w:r>
      <w:r w:rsidR="00882327">
        <w:rPr>
          <w:rFonts w:ascii="Arial" w:eastAsia="Arial" w:hAnsi="Arial" w:cs="Arial"/>
          <w:sz w:val="22"/>
          <w:szCs w:val="22"/>
        </w:rPr>
        <w:t xml:space="preserve">can </w:t>
      </w:r>
      <w:r w:rsidR="000C5EE8">
        <w:rPr>
          <w:rFonts w:ascii="Arial" w:eastAsia="Arial" w:hAnsi="Arial" w:cs="Arial"/>
          <w:sz w:val="22"/>
          <w:szCs w:val="22"/>
        </w:rPr>
        <w:t>also influence</w:t>
      </w:r>
      <w:r w:rsidR="00882327">
        <w:rPr>
          <w:rFonts w:ascii="Arial" w:eastAsia="Arial" w:hAnsi="Arial" w:cs="Arial"/>
          <w:sz w:val="22"/>
          <w:szCs w:val="22"/>
        </w:rPr>
        <w:t xml:space="preserve"> target</w:t>
      </w:r>
      <w:r w:rsidR="00AC3FD8">
        <w:rPr>
          <w:rFonts w:ascii="Arial" w:eastAsia="Arial" w:hAnsi="Arial" w:cs="Arial"/>
          <w:sz w:val="22"/>
          <w:szCs w:val="22"/>
        </w:rPr>
        <w:t>ing</w:t>
      </w:r>
      <w:r w:rsidR="00882327">
        <w:rPr>
          <w:rFonts w:ascii="Arial" w:eastAsia="Arial" w:hAnsi="Arial" w:cs="Arial"/>
          <w:sz w:val="22"/>
          <w:szCs w:val="22"/>
        </w:rPr>
        <w:t xml:space="preserve"> efficacy. </w:t>
      </w:r>
      <w:r w:rsidR="000C5EE8">
        <w:rPr>
          <w:rFonts w:ascii="Arial" w:eastAsia="Arial" w:hAnsi="Arial" w:cs="Arial"/>
          <w:sz w:val="22"/>
          <w:szCs w:val="22"/>
        </w:rPr>
        <w:t>For example, sites are more effective if they reside</w:t>
      </w:r>
      <w:r w:rsidR="00882327">
        <w:rPr>
          <w:rFonts w:ascii="Arial" w:eastAsia="Arial" w:hAnsi="Arial" w:cs="Arial"/>
          <w:sz w:val="22"/>
          <w:szCs w:val="22"/>
        </w:rPr>
        <w:t xml:space="preserve"> </w:t>
      </w:r>
      <w:r w:rsidR="000C5EE8">
        <w:rPr>
          <w:rFonts w:ascii="Arial" w:eastAsia="Arial" w:hAnsi="Arial" w:cs="Arial"/>
          <w:sz w:val="22"/>
          <w:szCs w:val="22"/>
        </w:rPr>
        <w:t xml:space="preserve">near to other sites that can act cooperatively, within a region that does not form occlusive secondary structure, and </w:t>
      </w:r>
      <w:r w:rsidR="00882327">
        <w:rPr>
          <w:rFonts w:ascii="Arial" w:eastAsia="Arial" w:hAnsi="Arial" w:cs="Arial"/>
          <w:sz w:val="22"/>
          <w:szCs w:val="22"/>
        </w:rPr>
        <w:t xml:space="preserve">in the </w:t>
      </w:r>
      <w:r>
        <w:rPr>
          <w:rFonts w:ascii="Arial" w:eastAsia="Arial" w:hAnsi="Arial" w:cs="Arial"/>
          <w:sz w:val="22"/>
          <w:szCs w:val="22"/>
        </w:rPr>
        <w:t>3′</w:t>
      </w:r>
      <w:r w:rsidR="000C5EE8">
        <w:rPr>
          <w:rFonts w:ascii="Arial" w:eastAsia="Arial" w:hAnsi="Arial" w:cs="Arial"/>
          <w:sz w:val="22"/>
          <w:szCs w:val="22"/>
        </w:rPr>
        <w:t>-</w:t>
      </w:r>
      <w:r w:rsidR="00882327">
        <w:rPr>
          <w:rFonts w:ascii="Arial" w:eastAsia="Arial" w:hAnsi="Arial" w:cs="Arial"/>
          <w:sz w:val="22"/>
          <w:szCs w:val="22"/>
        </w:rPr>
        <w:t>untranslated region (</w:t>
      </w:r>
      <w:r>
        <w:rPr>
          <w:rFonts w:ascii="Arial" w:eastAsia="Arial" w:hAnsi="Arial" w:cs="Arial"/>
          <w:sz w:val="22"/>
          <w:szCs w:val="22"/>
        </w:rPr>
        <w:t>UTR</w:t>
      </w:r>
      <w:r w:rsidR="00882327">
        <w:rPr>
          <w:rFonts w:ascii="Arial" w:eastAsia="Arial" w:hAnsi="Arial" w:cs="Arial"/>
          <w:sz w:val="22"/>
          <w:szCs w:val="22"/>
        </w:rPr>
        <w:t xml:space="preserve">), </w:t>
      </w:r>
      <w:r w:rsidR="000C5EE8">
        <w:rPr>
          <w:rFonts w:ascii="Arial" w:eastAsia="Arial" w:hAnsi="Arial" w:cs="Arial"/>
          <w:sz w:val="22"/>
          <w:szCs w:val="22"/>
        </w:rPr>
        <w:t xml:space="preserve">i.e., </w:t>
      </w:r>
      <w:r w:rsidR="00882327">
        <w:rPr>
          <w:rFonts w:ascii="Arial" w:eastAsia="Arial" w:hAnsi="Arial" w:cs="Arial"/>
          <w:sz w:val="22"/>
          <w:szCs w:val="22"/>
        </w:rPr>
        <w:t xml:space="preserve">out of the path of the </w:t>
      </w:r>
      <w:r w:rsidR="000C5EE8">
        <w:rPr>
          <w:rFonts w:ascii="Arial" w:eastAsia="Arial" w:hAnsi="Arial" w:cs="Arial"/>
          <w:sz w:val="22"/>
          <w:szCs w:val="22"/>
        </w:rPr>
        <w:t xml:space="preserve">scanning initiation complex and the </w:t>
      </w:r>
      <w:r w:rsidR="00882327">
        <w:rPr>
          <w:rFonts w:ascii="Arial" w:eastAsia="Arial" w:hAnsi="Arial" w:cs="Arial"/>
          <w:sz w:val="22"/>
          <w:szCs w:val="22"/>
        </w:rPr>
        <w:t>ribosome</w:t>
      </w:r>
      <w:r w:rsidR="000C5EE8">
        <w:rPr>
          <w:rFonts w:ascii="Arial" w:eastAsia="Arial" w:hAnsi="Arial" w:cs="Arial"/>
          <w:sz w:val="22"/>
          <w:szCs w:val="22"/>
        </w:rPr>
        <w:t xml:space="preserve"> (</w:t>
      </w:r>
      <w:proofErr w:type="spellStart"/>
      <w:del w:id="96" w:author="Sean E. McGeary" w:date="2019-08-24T13:56:00Z">
        <w:r w:rsidR="000C5EE8" w:rsidDel="005353C1">
          <w:rPr>
            <w:rFonts w:ascii="Arial" w:eastAsia="Arial" w:hAnsi="Arial" w:cs="Arial"/>
            <w:sz w:val="22"/>
            <w:szCs w:val="22"/>
          </w:rPr>
          <w:delText>REFS</w:delText>
        </w:r>
      </w:del>
      <w:ins w:id="97" w:author="Sean E. McGeary" w:date="2019-08-24T13:56:00Z">
        <w:r w:rsidR="005353C1">
          <w:rPr>
            <w:rFonts w:ascii="Arial" w:eastAsia="Arial" w:hAnsi="Arial" w:cs="Arial"/>
            <w:sz w:val="22"/>
            <w:szCs w:val="22"/>
          </w:rPr>
          <w:t>Grimson</w:t>
        </w:r>
        <w:proofErr w:type="spellEnd"/>
        <w:r w:rsidR="005353C1">
          <w:rPr>
            <w:rFonts w:ascii="Arial" w:eastAsia="Arial" w:hAnsi="Arial" w:cs="Arial"/>
            <w:sz w:val="22"/>
            <w:szCs w:val="22"/>
          </w:rPr>
          <w:t xml:space="preserve"> et al., 2007, </w:t>
        </w:r>
      </w:ins>
      <w:commentRangeStart w:id="98"/>
      <w:ins w:id="99" w:author="Sean E. McGeary" w:date="2019-08-24T13:57:00Z">
        <w:r w:rsidR="005353C1">
          <w:rPr>
            <w:rFonts w:ascii="Arial" w:eastAsia="Arial" w:hAnsi="Arial" w:cs="Arial"/>
            <w:sz w:val="22"/>
            <w:szCs w:val="22"/>
          </w:rPr>
          <w:t>Wan et al., 2014</w:t>
        </w:r>
        <w:commentRangeEnd w:id="98"/>
        <w:r w:rsidR="005353C1">
          <w:rPr>
            <w:rStyle w:val="CommentReference"/>
          </w:rPr>
          <w:commentReference w:id="98"/>
        </w:r>
      </w:ins>
      <w:r w:rsidR="000C5EE8">
        <w:rPr>
          <w:rFonts w:ascii="Arial" w:eastAsia="Arial" w:hAnsi="Arial" w:cs="Arial"/>
          <w:sz w:val="22"/>
          <w:szCs w:val="22"/>
        </w:rPr>
        <w:t>)</w:t>
      </w:r>
      <w:r>
        <w:rPr>
          <w:rFonts w:ascii="Arial" w:eastAsia="Arial" w:hAnsi="Arial" w:cs="Arial"/>
          <w:sz w:val="22"/>
          <w:szCs w:val="22"/>
        </w:rPr>
        <w:t xml:space="preserve">. </w:t>
      </w:r>
    </w:p>
    <w:p w14:paraId="238D7F2D" w14:textId="584913A3" w:rsidR="00DE0CEE" w:rsidRDefault="00C8166C" w:rsidP="001470BD">
      <w:pPr>
        <w:pStyle w:val="Normal1"/>
        <w:spacing w:line="480" w:lineRule="auto"/>
        <w:rPr>
          <w:rFonts w:ascii="Arial" w:eastAsia="Arial" w:hAnsi="Arial" w:cs="Arial"/>
          <w:sz w:val="22"/>
          <w:szCs w:val="22"/>
        </w:rPr>
      </w:pPr>
      <w:r>
        <w:rPr>
          <w:rFonts w:ascii="Arial" w:eastAsia="Arial" w:hAnsi="Arial" w:cs="Arial"/>
          <w:sz w:val="22"/>
          <w:szCs w:val="22"/>
        </w:rPr>
        <w:tab/>
      </w:r>
      <w:r w:rsidR="00AC3FD8">
        <w:rPr>
          <w:rFonts w:ascii="Arial" w:eastAsia="Arial" w:hAnsi="Arial" w:cs="Arial"/>
          <w:sz w:val="22"/>
          <w:szCs w:val="22"/>
        </w:rPr>
        <w:t>Pairing to the miRNA 3</w:t>
      </w:r>
      <w:r w:rsidR="00711BA7">
        <w:rPr>
          <w:rFonts w:ascii="Arial" w:eastAsia="Arial" w:hAnsi="Arial" w:cs="Arial"/>
          <w:sz w:val="22"/>
          <w:szCs w:val="22"/>
        </w:rPr>
        <w:t>′</w:t>
      </w:r>
      <w:r w:rsidR="00AC3FD8">
        <w:rPr>
          <w:rFonts w:ascii="Arial" w:eastAsia="Arial" w:hAnsi="Arial" w:cs="Arial"/>
          <w:sz w:val="22"/>
          <w:szCs w:val="22"/>
        </w:rPr>
        <w:t xml:space="preserve"> region, particularly nucleotides 13–16, can supplement </w:t>
      </w:r>
      <w:ins w:id="100" w:author="Sean E. McGeary" w:date="2019-08-24T14:08:00Z">
        <w:r w:rsidR="000A0B93">
          <w:rPr>
            <w:rFonts w:ascii="Arial" w:eastAsia="Arial" w:hAnsi="Arial" w:cs="Arial"/>
            <w:sz w:val="22"/>
            <w:szCs w:val="22"/>
          </w:rPr>
          <w:t xml:space="preserve">perfect </w:t>
        </w:r>
      </w:ins>
      <w:r w:rsidR="00AC3FD8">
        <w:rPr>
          <w:rFonts w:ascii="Arial" w:eastAsia="Arial" w:hAnsi="Arial" w:cs="Arial"/>
          <w:sz w:val="22"/>
          <w:szCs w:val="22"/>
        </w:rPr>
        <w:t>seed pairing to enhance targeting efficacy</w:t>
      </w:r>
      <w:r w:rsidR="009119CD">
        <w:rPr>
          <w:rFonts w:ascii="Arial" w:eastAsia="Arial" w:hAnsi="Arial" w:cs="Arial"/>
          <w:sz w:val="22"/>
          <w:szCs w:val="22"/>
        </w:rPr>
        <w:t xml:space="preserve">, </w:t>
      </w:r>
      <w:r w:rsidR="00AC3FD8">
        <w:rPr>
          <w:rFonts w:ascii="Arial" w:eastAsia="Arial" w:hAnsi="Arial" w:cs="Arial"/>
          <w:sz w:val="22"/>
          <w:szCs w:val="22"/>
        </w:rPr>
        <w:t xml:space="preserve">and </w:t>
      </w:r>
      <w:r w:rsidR="009119CD">
        <w:rPr>
          <w:rFonts w:ascii="Arial" w:eastAsia="Arial" w:hAnsi="Arial" w:cs="Arial"/>
          <w:sz w:val="22"/>
          <w:szCs w:val="22"/>
        </w:rPr>
        <w:t>more</w:t>
      </w:r>
      <w:r w:rsidR="00AC3FD8">
        <w:rPr>
          <w:rFonts w:ascii="Arial" w:eastAsia="Arial" w:hAnsi="Arial" w:cs="Arial"/>
          <w:sz w:val="22"/>
          <w:szCs w:val="22"/>
        </w:rPr>
        <w:t xml:space="preserve"> extensive pairing to th</w:t>
      </w:r>
      <w:r w:rsidR="009119CD">
        <w:rPr>
          <w:rFonts w:ascii="Arial" w:eastAsia="Arial" w:hAnsi="Arial" w:cs="Arial"/>
          <w:sz w:val="22"/>
          <w:szCs w:val="22"/>
        </w:rPr>
        <w:t>is</w:t>
      </w:r>
      <w:r w:rsidR="00AC3FD8">
        <w:rPr>
          <w:rFonts w:ascii="Arial" w:eastAsia="Arial" w:hAnsi="Arial" w:cs="Arial"/>
          <w:sz w:val="22"/>
          <w:szCs w:val="22"/>
        </w:rPr>
        <w:t xml:space="preserve"> region can compensate for imperfect seed pairing to </w:t>
      </w:r>
      <w:r w:rsidR="009119CD">
        <w:rPr>
          <w:rFonts w:ascii="Arial" w:eastAsia="Arial" w:hAnsi="Arial" w:cs="Arial"/>
          <w:sz w:val="22"/>
          <w:szCs w:val="22"/>
        </w:rPr>
        <w:t>enable targeting</w:t>
      </w:r>
      <w:r w:rsidR="001976B7">
        <w:rPr>
          <w:rFonts w:ascii="Arial" w:eastAsia="Arial" w:hAnsi="Arial" w:cs="Arial"/>
          <w:sz w:val="22"/>
          <w:szCs w:val="22"/>
        </w:rPr>
        <w:t xml:space="preserve"> (</w:t>
      </w:r>
      <w:proofErr w:type="spellStart"/>
      <w:del w:id="101" w:author="Sean E. McGeary" w:date="2019-08-24T14:06:00Z">
        <w:r w:rsidR="001976B7" w:rsidDel="000A0B93">
          <w:rPr>
            <w:rFonts w:ascii="Arial" w:eastAsia="Arial" w:hAnsi="Arial" w:cs="Arial"/>
            <w:sz w:val="22"/>
            <w:szCs w:val="22"/>
          </w:rPr>
          <w:delText>REF</w:delText>
        </w:r>
      </w:del>
      <w:ins w:id="102" w:author="Sean E. McGeary" w:date="2019-08-24T14:06:00Z">
        <w:r w:rsidR="000A0B93">
          <w:rPr>
            <w:rFonts w:ascii="Arial" w:eastAsia="Arial" w:hAnsi="Arial" w:cs="Arial"/>
            <w:sz w:val="22"/>
            <w:szCs w:val="22"/>
          </w:rPr>
          <w:t>Grimson</w:t>
        </w:r>
      </w:ins>
      <w:proofErr w:type="spellEnd"/>
      <w:ins w:id="103" w:author="Sean E. McGeary" w:date="2019-08-24T14:07:00Z">
        <w:r w:rsidR="000A0B93">
          <w:rPr>
            <w:rFonts w:ascii="Arial" w:eastAsia="Arial" w:hAnsi="Arial" w:cs="Arial"/>
            <w:sz w:val="22"/>
            <w:szCs w:val="22"/>
          </w:rPr>
          <w:t>, et al., 2007</w:t>
        </w:r>
      </w:ins>
      <w:r w:rsidR="001976B7">
        <w:rPr>
          <w:rFonts w:ascii="Arial" w:eastAsia="Arial" w:hAnsi="Arial" w:cs="Arial"/>
          <w:sz w:val="22"/>
          <w:szCs w:val="22"/>
        </w:rPr>
        <w:t>)</w:t>
      </w:r>
      <w:r w:rsidR="009119CD">
        <w:rPr>
          <w:rFonts w:ascii="Arial" w:eastAsia="Arial" w:hAnsi="Arial" w:cs="Arial"/>
          <w:sz w:val="22"/>
          <w:szCs w:val="22"/>
        </w:rPr>
        <w:t xml:space="preserve">. </w:t>
      </w:r>
      <w:r>
        <w:rPr>
          <w:rFonts w:ascii="Arial" w:eastAsia="Arial" w:hAnsi="Arial" w:cs="Arial"/>
          <w:sz w:val="22"/>
          <w:szCs w:val="22"/>
        </w:rPr>
        <w:t xml:space="preserve">These two bipartite site types are referred to </w:t>
      </w:r>
      <w:r w:rsidR="00711BA7">
        <w:rPr>
          <w:rFonts w:ascii="Arial" w:eastAsia="Arial" w:hAnsi="Arial" w:cs="Arial"/>
          <w:sz w:val="22"/>
          <w:szCs w:val="22"/>
        </w:rPr>
        <w:t xml:space="preserve">as </w:t>
      </w:r>
      <w:r>
        <w:rPr>
          <w:rFonts w:ascii="Arial" w:eastAsia="Arial" w:hAnsi="Arial" w:cs="Arial"/>
          <w:sz w:val="22"/>
          <w:szCs w:val="22"/>
        </w:rPr>
        <w:t>3′</w:t>
      </w:r>
      <w:r w:rsidR="00711BA7">
        <w:rPr>
          <w:rFonts w:ascii="Arial" w:eastAsia="Arial" w:hAnsi="Arial" w:cs="Arial"/>
          <w:sz w:val="22"/>
          <w:szCs w:val="22"/>
        </w:rPr>
        <w:t>-</w:t>
      </w:r>
      <w:r>
        <w:rPr>
          <w:rFonts w:ascii="Arial" w:eastAsia="Arial" w:hAnsi="Arial" w:cs="Arial"/>
          <w:sz w:val="22"/>
          <w:szCs w:val="22"/>
        </w:rPr>
        <w:t xml:space="preserve">supplementary </w:t>
      </w:r>
      <w:r w:rsidR="00711BA7">
        <w:rPr>
          <w:rFonts w:ascii="Arial" w:eastAsia="Arial" w:hAnsi="Arial" w:cs="Arial"/>
          <w:sz w:val="22"/>
          <w:szCs w:val="22"/>
        </w:rPr>
        <w:t xml:space="preserve">and </w:t>
      </w:r>
      <w:r>
        <w:rPr>
          <w:rFonts w:ascii="Arial" w:eastAsia="Arial" w:hAnsi="Arial" w:cs="Arial"/>
          <w:sz w:val="22"/>
          <w:szCs w:val="22"/>
        </w:rPr>
        <w:t>3′</w:t>
      </w:r>
      <w:r w:rsidR="00711BA7">
        <w:rPr>
          <w:rFonts w:ascii="Arial" w:eastAsia="Arial" w:hAnsi="Arial" w:cs="Arial"/>
          <w:sz w:val="22"/>
          <w:szCs w:val="22"/>
        </w:rPr>
        <w:t>-</w:t>
      </w:r>
      <w:r>
        <w:rPr>
          <w:rFonts w:ascii="Arial" w:eastAsia="Arial" w:hAnsi="Arial" w:cs="Arial"/>
          <w:sz w:val="22"/>
          <w:szCs w:val="22"/>
        </w:rPr>
        <w:t xml:space="preserve">compensatory sites, respectively (Fig 1A). </w:t>
      </w:r>
      <w:r w:rsidR="00711BA7">
        <w:rPr>
          <w:rFonts w:ascii="Arial" w:eastAsia="Arial" w:hAnsi="Arial" w:cs="Arial"/>
          <w:sz w:val="22"/>
          <w:szCs w:val="22"/>
        </w:rPr>
        <w:t xml:space="preserve">Although </w:t>
      </w:r>
      <w:commentRangeStart w:id="104"/>
      <w:r w:rsidR="00DE0CEE">
        <w:rPr>
          <w:rFonts w:ascii="Arial" w:eastAsia="Arial" w:hAnsi="Arial" w:cs="Arial"/>
          <w:sz w:val="22"/>
          <w:szCs w:val="22"/>
        </w:rPr>
        <w:t xml:space="preserve">much </w:t>
      </w:r>
      <w:commentRangeEnd w:id="104"/>
      <w:r w:rsidR="000A0B93">
        <w:rPr>
          <w:rStyle w:val="CommentReference"/>
        </w:rPr>
        <w:commentReference w:id="104"/>
      </w:r>
      <w:r>
        <w:rPr>
          <w:rFonts w:ascii="Arial" w:eastAsia="Arial" w:hAnsi="Arial" w:cs="Arial"/>
          <w:sz w:val="22"/>
          <w:szCs w:val="22"/>
        </w:rPr>
        <w:t>less common than sites</w:t>
      </w:r>
      <w:r w:rsidR="00711BA7">
        <w:rPr>
          <w:rFonts w:ascii="Arial" w:eastAsia="Arial" w:hAnsi="Arial" w:cs="Arial"/>
          <w:sz w:val="22"/>
          <w:szCs w:val="22"/>
        </w:rPr>
        <w:t xml:space="preserve"> with only a seed match</w:t>
      </w:r>
      <w:r>
        <w:rPr>
          <w:rFonts w:ascii="Arial" w:eastAsia="Arial" w:hAnsi="Arial" w:cs="Arial"/>
          <w:sz w:val="22"/>
          <w:szCs w:val="22"/>
        </w:rPr>
        <w:t xml:space="preserve">, thousands of </w:t>
      </w:r>
      <w:r w:rsidR="00711BA7">
        <w:rPr>
          <w:rFonts w:ascii="Arial" w:eastAsia="Arial" w:hAnsi="Arial" w:cs="Arial"/>
          <w:sz w:val="22"/>
          <w:szCs w:val="22"/>
        </w:rPr>
        <w:t xml:space="preserve">sites </w:t>
      </w:r>
      <w:ins w:id="105" w:author="Sean E. McGeary" w:date="2019-08-24T14:09:00Z">
        <w:r w:rsidR="000A0B93">
          <w:rPr>
            <w:rFonts w:ascii="Arial" w:eastAsia="Arial" w:hAnsi="Arial" w:cs="Arial"/>
            <w:sz w:val="22"/>
            <w:szCs w:val="22"/>
          </w:rPr>
          <w:t xml:space="preserve">with preferentially conserved 3′-supplementary pairing </w:t>
        </w:r>
      </w:ins>
      <w:ins w:id="106" w:author="Sean E. McGeary" w:date="2019-08-24T14:12:00Z">
        <w:r w:rsidR="000A0B93">
          <w:rPr>
            <w:rFonts w:ascii="Arial" w:eastAsia="Arial" w:hAnsi="Arial" w:cs="Arial"/>
            <w:sz w:val="22"/>
            <w:szCs w:val="22"/>
          </w:rPr>
          <w:t xml:space="preserve">are present in </w:t>
        </w:r>
      </w:ins>
      <w:del w:id="107" w:author="Sean E. McGeary" w:date="2019-08-24T14:12:00Z">
        <w:r w:rsidR="00711BA7" w:rsidDel="000A0B93">
          <w:rPr>
            <w:rFonts w:ascii="Arial" w:eastAsia="Arial" w:hAnsi="Arial" w:cs="Arial"/>
            <w:sz w:val="22"/>
            <w:szCs w:val="22"/>
          </w:rPr>
          <w:delText xml:space="preserve">in </w:delText>
        </w:r>
      </w:del>
      <w:r w:rsidR="00711BA7">
        <w:rPr>
          <w:rFonts w:ascii="Arial" w:eastAsia="Arial" w:hAnsi="Arial" w:cs="Arial"/>
          <w:sz w:val="22"/>
          <w:szCs w:val="22"/>
        </w:rPr>
        <w:t xml:space="preserve">human 3′-UTRs have </w:t>
      </w:r>
      <w:del w:id="108" w:author="Sean E. McGeary" w:date="2019-08-24T14:09:00Z">
        <w:r w:rsidR="00711BA7" w:rsidDel="000A0B93">
          <w:rPr>
            <w:rFonts w:ascii="Arial" w:eastAsia="Arial" w:hAnsi="Arial" w:cs="Arial"/>
            <w:sz w:val="22"/>
            <w:szCs w:val="22"/>
          </w:rPr>
          <w:delText>preferentially conserved 3′-supplementary pairing</w:delText>
        </w:r>
        <w:r w:rsidDel="000A0B93">
          <w:rPr>
            <w:rFonts w:ascii="Arial" w:eastAsia="Arial" w:hAnsi="Arial" w:cs="Arial"/>
            <w:sz w:val="22"/>
            <w:szCs w:val="22"/>
          </w:rPr>
          <w:delText xml:space="preserve"> </w:delText>
        </w:r>
      </w:del>
      <w:r>
        <w:rPr>
          <w:rFonts w:ascii="Arial" w:eastAsia="Arial" w:hAnsi="Arial" w:cs="Arial"/>
          <w:sz w:val="22"/>
          <w:szCs w:val="22"/>
        </w:rPr>
        <w:t>(</w:t>
      </w:r>
      <w:r w:rsidR="00711BA7">
        <w:rPr>
          <w:rFonts w:ascii="Arial" w:eastAsia="Arial" w:hAnsi="Arial" w:cs="Arial"/>
          <w:sz w:val="22"/>
          <w:szCs w:val="22"/>
        </w:rPr>
        <w:t>Friedman 2009</w:t>
      </w:r>
      <w:del w:id="109" w:author="Sean E. McGeary" w:date="2019-08-24T14:13:00Z">
        <w:r w:rsidDel="000A0B93">
          <w:rPr>
            <w:rFonts w:ascii="Arial" w:eastAsia="Arial" w:hAnsi="Arial" w:cs="Arial"/>
            <w:sz w:val="22"/>
            <w:szCs w:val="22"/>
          </w:rPr>
          <w:delText>)</w:delText>
        </w:r>
        <w:r w:rsidR="00711BA7" w:rsidDel="000A0B93">
          <w:rPr>
            <w:rFonts w:ascii="Arial" w:eastAsia="Arial" w:hAnsi="Arial" w:cs="Arial"/>
            <w:sz w:val="22"/>
            <w:szCs w:val="22"/>
          </w:rPr>
          <w:delText xml:space="preserve">, </w:delText>
        </w:r>
      </w:del>
      <w:ins w:id="110" w:author="Sean E. McGeary" w:date="2019-08-24T14:13:00Z">
        <w:r w:rsidR="000A0B93">
          <w:rPr>
            <w:rFonts w:ascii="Arial" w:eastAsia="Arial" w:hAnsi="Arial" w:cs="Arial"/>
            <w:sz w:val="22"/>
            <w:szCs w:val="22"/>
          </w:rPr>
          <w:t xml:space="preserve">). </w:t>
        </w:r>
      </w:ins>
      <w:del w:id="111" w:author="Sean E. McGeary" w:date="2019-08-24T14:13:00Z">
        <w:r w:rsidR="00711BA7" w:rsidDel="00FB75A7">
          <w:rPr>
            <w:rFonts w:ascii="Arial" w:eastAsia="Arial" w:hAnsi="Arial" w:cs="Arial"/>
            <w:sz w:val="22"/>
            <w:szCs w:val="22"/>
          </w:rPr>
          <w:delText xml:space="preserve">and although </w:delText>
        </w:r>
      </w:del>
      <w:ins w:id="112" w:author="Sean E. McGeary" w:date="2019-08-24T14:13:00Z">
        <w:r w:rsidR="00FB75A7">
          <w:rPr>
            <w:rFonts w:ascii="Arial" w:eastAsia="Arial" w:hAnsi="Arial" w:cs="Arial"/>
            <w:sz w:val="22"/>
            <w:szCs w:val="22"/>
          </w:rPr>
          <w:t xml:space="preserve">Indeed, while </w:t>
        </w:r>
      </w:ins>
      <w:r w:rsidR="00711BA7">
        <w:rPr>
          <w:rFonts w:ascii="Arial" w:eastAsia="Arial" w:hAnsi="Arial" w:cs="Arial"/>
          <w:sz w:val="22"/>
          <w:szCs w:val="22"/>
        </w:rPr>
        <w:t xml:space="preserve">conserved 3′-compensatory sites </w:t>
      </w:r>
      <w:r w:rsidR="00DE0CEE">
        <w:rPr>
          <w:rFonts w:ascii="Arial" w:eastAsia="Arial" w:hAnsi="Arial" w:cs="Arial"/>
          <w:sz w:val="22"/>
          <w:szCs w:val="22"/>
        </w:rPr>
        <w:t>are even</w:t>
      </w:r>
      <w:r w:rsidR="00711BA7">
        <w:rPr>
          <w:rFonts w:ascii="Arial" w:eastAsia="Arial" w:hAnsi="Arial" w:cs="Arial"/>
          <w:sz w:val="22"/>
          <w:szCs w:val="22"/>
        </w:rPr>
        <w:t xml:space="preserve"> less </w:t>
      </w:r>
      <w:r w:rsidR="00DE0CEE">
        <w:rPr>
          <w:rFonts w:ascii="Arial" w:eastAsia="Arial" w:hAnsi="Arial" w:cs="Arial"/>
          <w:sz w:val="22"/>
          <w:szCs w:val="22"/>
        </w:rPr>
        <w:t>common</w:t>
      </w:r>
      <w:r w:rsidR="00711BA7">
        <w:rPr>
          <w:rFonts w:ascii="Arial" w:eastAsia="Arial" w:hAnsi="Arial" w:cs="Arial"/>
          <w:sz w:val="22"/>
          <w:szCs w:val="22"/>
        </w:rPr>
        <w:t>, such sites can have crucial biological functions</w:t>
      </w:r>
      <w:r>
        <w:rPr>
          <w:rFonts w:ascii="Arial" w:eastAsia="Arial" w:hAnsi="Arial" w:cs="Arial"/>
          <w:sz w:val="22"/>
          <w:szCs w:val="22"/>
        </w:rPr>
        <w:t xml:space="preserve">. </w:t>
      </w:r>
      <w:r w:rsidR="00DE0CEE">
        <w:rPr>
          <w:rFonts w:ascii="Arial" w:eastAsia="Arial" w:hAnsi="Arial" w:cs="Arial"/>
          <w:sz w:val="22"/>
          <w:szCs w:val="22"/>
        </w:rPr>
        <w:t xml:space="preserve">For example, </w:t>
      </w:r>
      <w:ins w:id="113" w:author="Sean E. McGeary" w:date="2019-08-24T14:14:00Z">
        <w:r w:rsidR="00FB75A7">
          <w:rPr>
            <w:rFonts w:ascii="Arial" w:eastAsia="Arial" w:hAnsi="Arial" w:cs="Arial"/>
            <w:sz w:val="22"/>
            <w:szCs w:val="22"/>
          </w:rPr>
          <w:t xml:space="preserve">let-7-mediated </w:t>
        </w:r>
      </w:ins>
      <w:r w:rsidR="00DE0CEE">
        <w:rPr>
          <w:rFonts w:ascii="Arial" w:eastAsia="Arial" w:hAnsi="Arial" w:cs="Arial"/>
          <w:sz w:val="22"/>
          <w:szCs w:val="22"/>
        </w:rPr>
        <w:t>r</w:t>
      </w:r>
      <w:r>
        <w:rPr>
          <w:rFonts w:ascii="Arial" w:eastAsia="Arial" w:hAnsi="Arial" w:cs="Arial"/>
          <w:sz w:val="22"/>
          <w:szCs w:val="22"/>
        </w:rPr>
        <w:t>epress</w:t>
      </w:r>
      <w:r w:rsidR="001470BD">
        <w:rPr>
          <w:rFonts w:ascii="Arial" w:eastAsia="Arial" w:hAnsi="Arial" w:cs="Arial"/>
          <w:sz w:val="22"/>
          <w:szCs w:val="22"/>
        </w:rPr>
        <w:t>ion</w:t>
      </w:r>
      <w:r>
        <w:rPr>
          <w:rFonts w:ascii="Arial" w:eastAsia="Arial" w:hAnsi="Arial" w:cs="Arial"/>
          <w:sz w:val="22"/>
          <w:szCs w:val="22"/>
        </w:rPr>
        <w:t xml:space="preserve"> </w:t>
      </w:r>
      <w:r w:rsidR="001470BD">
        <w:rPr>
          <w:rFonts w:ascii="Arial" w:eastAsia="Arial" w:hAnsi="Arial" w:cs="Arial"/>
          <w:sz w:val="22"/>
          <w:szCs w:val="22"/>
        </w:rPr>
        <w:t>of</w:t>
      </w:r>
      <w:r>
        <w:rPr>
          <w:rFonts w:ascii="Arial" w:eastAsia="Arial" w:hAnsi="Arial" w:cs="Arial"/>
          <w:sz w:val="22"/>
          <w:szCs w:val="22"/>
        </w:rPr>
        <w:t xml:space="preserve"> </w:t>
      </w:r>
      <w:r>
        <w:rPr>
          <w:rFonts w:ascii="Arial" w:eastAsia="Arial" w:hAnsi="Arial" w:cs="Arial"/>
          <w:i/>
          <w:sz w:val="22"/>
          <w:szCs w:val="22"/>
        </w:rPr>
        <w:t>lin-41</w:t>
      </w:r>
      <w:r>
        <w:rPr>
          <w:rFonts w:ascii="Arial" w:eastAsia="Arial" w:hAnsi="Arial" w:cs="Arial"/>
          <w:sz w:val="22"/>
          <w:szCs w:val="22"/>
        </w:rPr>
        <w:t xml:space="preserve"> </w:t>
      </w:r>
      <w:ins w:id="114" w:author="Sean E. McGeary" w:date="2019-08-24T14:16:00Z">
        <w:r w:rsidR="00FB75A7">
          <w:rPr>
            <w:rFonts w:ascii="Arial" w:eastAsia="Arial" w:hAnsi="Arial" w:cs="Arial"/>
            <w:sz w:val="22"/>
            <w:szCs w:val="22"/>
          </w:rPr>
          <w:t xml:space="preserve">is required for viability in </w:t>
        </w:r>
        <w:r w:rsidR="00FB75A7" w:rsidRPr="0044631D">
          <w:rPr>
            <w:rFonts w:ascii="Arial" w:eastAsia="Arial" w:hAnsi="Arial" w:cs="Arial"/>
            <w:i/>
            <w:sz w:val="22"/>
            <w:szCs w:val="22"/>
          </w:rPr>
          <w:t>C. elegans</w:t>
        </w:r>
        <w:r w:rsidR="00FB75A7">
          <w:rPr>
            <w:rFonts w:ascii="Arial" w:eastAsia="Arial" w:hAnsi="Arial" w:cs="Arial"/>
            <w:sz w:val="22"/>
            <w:szCs w:val="22"/>
          </w:rPr>
          <w:t xml:space="preserve"> </w:t>
        </w:r>
      </w:ins>
      <w:r>
        <w:rPr>
          <w:rFonts w:ascii="Arial" w:eastAsia="Arial" w:hAnsi="Arial" w:cs="Arial"/>
          <w:sz w:val="22"/>
          <w:szCs w:val="22"/>
        </w:rPr>
        <w:t xml:space="preserve">through </w:t>
      </w:r>
      <w:r w:rsidR="001470BD">
        <w:rPr>
          <w:rFonts w:ascii="Arial" w:eastAsia="Arial" w:hAnsi="Arial" w:cs="Arial"/>
          <w:sz w:val="22"/>
          <w:szCs w:val="22"/>
        </w:rPr>
        <w:t xml:space="preserve">two 3′-compensatory </w:t>
      </w:r>
      <w:del w:id="115" w:author="Sean E. McGeary" w:date="2019-08-24T14:14:00Z">
        <w:r w:rsidDel="00FB75A7">
          <w:rPr>
            <w:rFonts w:ascii="Arial" w:eastAsia="Arial" w:hAnsi="Arial" w:cs="Arial"/>
            <w:sz w:val="22"/>
            <w:szCs w:val="22"/>
          </w:rPr>
          <w:delText>sites</w:delText>
        </w:r>
        <w:r w:rsidR="001470BD" w:rsidDel="00FB75A7">
          <w:rPr>
            <w:rFonts w:ascii="Arial" w:eastAsia="Arial" w:hAnsi="Arial" w:cs="Arial"/>
            <w:sz w:val="22"/>
            <w:szCs w:val="22"/>
          </w:rPr>
          <w:delText xml:space="preserve"> </w:delText>
        </w:r>
        <w:r w:rsidR="00DE0CEE" w:rsidDel="00FB75A7">
          <w:rPr>
            <w:rFonts w:ascii="Arial" w:eastAsia="Arial" w:hAnsi="Arial" w:cs="Arial"/>
            <w:sz w:val="22"/>
            <w:szCs w:val="22"/>
          </w:rPr>
          <w:delText>of</w:delText>
        </w:r>
        <w:r w:rsidR="001470BD" w:rsidDel="00FB75A7">
          <w:rPr>
            <w:rFonts w:ascii="Arial" w:eastAsia="Arial" w:hAnsi="Arial" w:cs="Arial"/>
            <w:sz w:val="22"/>
            <w:szCs w:val="22"/>
          </w:rPr>
          <w:delText xml:space="preserve"> the let-7 miRNA </w:delText>
        </w:r>
      </w:del>
      <w:del w:id="116" w:author="Sean E. McGeary" w:date="2019-08-24T14:16:00Z">
        <w:r w:rsidR="001470BD" w:rsidDel="00FB75A7">
          <w:rPr>
            <w:rFonts w:ascii="Arial" w:eastAsia="Arial" w:hAnsi="Arial" w:cs="Arial"/>
            <w:sz w:val="22"/>
            <w:szCs w:val="22"/>
          </w:rPr>
          <w:delText xml:space="preserve">is required for viability in </w:delText>
        </w:r>
        <w:r w:rsidR="001470BD" w:rsidRPr="0044631D" w:rsidDel="00FB75A7">
          <w:rPr>
            <w:rFonts w:ascii="Arial" w:eastAsia="Arial" w:hAnsi="Arial" w:cs="Arial"/>
            <w:i/>
            <w:sz w:val="22"/>
            <w:szCs w:val="22"/>
          </w:rPr>
          <w:delText>C. elegans</w:delText>
        </w:r>
        <w:r w:rsidR="001470BD" w:rsidDel="00FB75A7">
          <w:rPr>
            <w:rFonts w:ascii="Arial" w:eastAsia="Arial" w:hAnsi="Arial" w:cs="Arial"/>
            <w:sz w:val="22"/>
            <w:szCs w:val="22"/>
          </w:rPr>
          <w:delText xml:space="preserve"> </w:delText>
        </w:r>
      </w:del>
      <w:r w:rsidR="001470BD">
        <w:rPr>
          <w:rFonts w:ascii="Arial" w:eastAsia="Arial" w:hAnsi="Arial" w:cs="Arial"/>
          <w:sz w:val="22"/>
          <w:szCs w:val="22"/>
        </w:rPr>
        <w:t>(</w:t>
      </w:r>
      <w:ins w:id="117" w:author="Sean E. McGeary" w:date="2019-08-24T14:35:00Z">
        <w:r w:rsidR="00694446" w:rsidRPr="00694446">
          <w:rPr>
            <w:rFonts w:ascii="Arial" w:eastAsia="Arial" w:hAnsi="Arial" w:cs="Arial"/>
            <w:sz w:val="22"/>
            <w:szCs w:val="22"/>
          </w:rPr>
          <w:t>Reinhart</w:t>
        </w:r>
      </w:ins>
      <w:ins w:id="118" w:author="Sean E. McGeary" w:date="2019-08-24T14:36:00Z">
        <w:r w:rsidR="0048567F">
          <w:rPr>
            <w:rFonts w:ascii="Arial" w:eastAsia="Arial" w:hAnsi="Arial" w:cs="Arial"/>
            <w:sz w:val="22"/>
            <w:szCs w:val="22"/>
          </w:rPr>
          <w:t xml:space="preserve"> </w:t>
        </w:r>
        <w:r w:rsidR="0048567F">
          <w:rPr>
            <w:rFonts w:ascii="Arial" w:eastAsia="Arial" w:hAnsi="Arial" w:cs="Arial"/>
            <w:i/>
            <w:iCs/>
            <w:sz w:val="22"/>
            <w:szCs w:val="22"/>
          </w:rPr>
          <w:t>et al</w:t>
        </w:r>
        <w:r w:rsidR="0048567F" w:rsidRPr="0048567F">
          <w:rPr>
            <w:rFonts w:ascii="Arial" w:eastAsia="Arial" w:hAnsi="Arial" w:cs="Arial"/>
            <w:sz w:val="22"/>
            <w:szCs w:val="22"/>
            <w:rPrChange w:id="119" w:author="Sean E. McGeary" w:date="2019-08-24T14:36:00Z">
              <w:rPr>
                <w:rFonts w:ascii="Arial" w:eastAsia="Arial" w:hAnsi="Arial" w:cs="Arial"/>
                <w:i/>
                <w:iCs/>
                <w:sz w:val="22"/>
                <w:szCs w:val="22"/>
              </w:rPr>
            </w:rPrChange>
          </w:rPr>
          <w:t>.</w:t>
        </w:r>
        <w:r w:rsidR="0048567F">
          <w:rPr>
            <w:rFonts w:ascii="Arial" w:eastAsia="Arial" w:hAnsi="Arial" w:cs="Arial"/>
            <w:sz w:val="22"/>
            <w:szCs w:val="22"/>
          </w:rPr>
          <w:t>, 2000</w:t>
        </w:r>
      </w:ins>
      <w:del w:id="120" w:author="Sean E. McGeary" w:date="2019-08-24T14:35:00Z">
        <w:r w:rsidR="001470BD" w:rsidRPr="0048567F" w:rsidDel="00694446">
          <w:rPr>
            <w:rFonts w:ascii="Arial" w:eastAsia="Arial" w:hAnsi="Arial" w:cs="Arial"/>
            <w:sz w:val="22"/>
            <w:szCs w:val="22"/>
          </w:rPr>
          <w:delText>REFs</w:delText>
        </w:r>
      </w:del>
      <w:r w:rsidR="001470BD" w:rsidRPr="0048567F">
        <w:rPr>
          <w:rFonts w:ascii="Arial" w:eastAsia="Arial" w:hAnsi="Arial" w:cs="Arial"/>
          <w:sz w:val="22"/>
          <w:szCs w:val="22"/>
        </w:rPr>
        <w:t>)</w:t>
      </w:r>
      <w:r w:rsidRPr="0048567F">
        <w:rPr>
          <w:rFonts w:ascii="Arial" w:eastAsia="Arial" w:hAnsi="Arial" w:cs="Arial"/>
          <w:sz w:val="22"/>
          <w:szCs w:val="22"/>
        </w:rPr>
        <w:t>.</w:t>
      </w:r>
      <w:r>
        <w:rPr>
          <w:rFonts w:ascii="Arial" w:eastAsia="Arial" w:hAnsi="Arial" w:cs="Arial"/>
          <w:sz w:val="22"/>
          <w:szCs w:val="22"/>
        </w:rPr>
        <w:t xml:space="preserve"> </w:t>
      </w:r>
      <w:r w:rsidR="001976B7">
        <w:rPr>
          <w:rFonts w:ascii="Arial" w:eastAsia="Arial" w:hAnsi="Arial" w:cs="Arial"/>
          <w:sz w:val="22"/>
          <w:szCs w:val="22"/>
        </w:rPr>
        <w:t>Moreover, t</w:t>
      </w:r>
      <w:r w:rsidR="001470BD">
        <w:rPr>
          <w:rFonts w:ascii="Arial" w:eastAsia="Arial" w:hAnsi="Arial" w:cs="Arial"/>
          <w:sz w:val="22"/>
          <w:szCs w:val="22"/>
        </w:rPr>
        <w:t xml:space="preserve">he use of </w:t>
      </w:r>
      <w:r w:rsidR="00DE0CEE">
        <w:rPr>
          <w:rFonts w:ascii="Arial" w:eastAsia="Arial" w:hAnsi="Arial" w:cs="Arial"/>
          <w:sz w:val="22"/>
          <w:szCs w:val="22"/>
        </w:rPr>
        <w:t xml:space="preserve">3′-compensatory sites rather than canonical sites </w:t>
      </w:r>
      <w:r>
        <w:rPr>
          <w:rFonts w:ascii="Arial" w:eastAsia="Arial" w:hAnsi="Arial" w:cs="Arial"/>
          <w:sz w:val="22"/>
          <w:szCs w:val="22"/>
        </w:rPr>
        <w:t>provide</w:t>
      </w:r>
      <w:r w:rsidR="00DE0CEE">
        <w:rPr>
          <w:rFonts w:ascii="Arial" w:eastAsia="Arial" w:hAnsi="Arial" w:cs="Arial"/>
          <w:sz w:val="22"/>
          <w:szCs w:val="22"/>
        </w:rPr>
        <w:t>s</w:t>
      </w:r>
      <w:r>
        <w:rPr>
          <w:rFonts w:ascii="Arial" w:eastAsia="Arial" w:hAnsi="Arial" w:cs="Arial"/>
          <w:sz w:val="22"/>
          <w:szCs w:val="22"/>
        </w:rPr>
        <w:t xml:space="preserve"> a mechanism </w:t>
      </w:r>
      <w:ins w:id="121" w:author="Sean E. McGeary" w:date="2019-08-24T14:42:00Z">
        <w:r w:rsidR="0048567F">
          <w:rPr>
            <w:rFonts w:ascii="Arial" w:eastAsia="Arial" w:hAnsi="Arial" w:cs="Arial"/>
            <w:sz w:val="22"/>
            <w:szCs w:val="22"/>
          </w:rPr>
          <w:t xml:space="preserve">by which </w:t>
        </w:r>
      </w:ins>
      <w:r>
        <w:rPr>
          <w:rFonts w:ascii="Arial" w:eastAsia="Arial" w:hAnsi="Arial" w:cs="Arial"/>
          <w:sz w:val="22"/>
          <w:szCs w:val="22"/>
        </w:rPr>
        <w:t xml:space="preserve">to confer </w:t>
      </w:r>
      <w:ins w:id="122" w:author="Sean E. McGeary" w:date="2019-08-24T14:38:00Z">
        <w:r w:rsidR="0048567F">
          <w:rPr>
            <w:rFonts w:ascii="Arial" w:eastAsia="Arial" w:hAnsi="Arial" w:cs="Arial"/>
            <w:sz w:val="22"/>
            <w:szCs w:val="22"/>
          </w:rPr>
          <w:t xml:space="preserve">differential </w:t>
        </w:r>
      </w:ins>
      <w:r>
        <w:rPr>
          <w:rFonts w:ascii="Arial" w:eastAsia="Arial" w:hAnsi="Arial" w:cs="Arial"/>
          <w:sz w:val="22"/>
          <w:szCs w:val="22"/>
        </w:rPr>
        <w:t xml:space="preserve">target specificity </w:t>
      </w:r>
      <w:del w:id="123" w:author="Sean E. McGeary" w:date="2019-08-24T14:39:00Z">
        <w:r w:rsidR="00DE0CEE" w:rsidDel="0048567F">
          <w:rPr>
            <w:rFonts w:ascii="Arial" w:eastAsia="Arial" w:hAnsi="Arial" w:cs="Arial"/>
            <w:sz w:val="22"/>
            <w:szCs w:val="22"/>
          </w:rPr>
          <w:lastRenderedPageBreak/>
          <w:delText xml:space="preserve">to </w:delText>
        </w:r>
      </w:del>
      <w:ins w:id="124" w:author="Sean E. McGeary" w:date="2019-08-24T14:39:00Z">
        <w:r w:rsidR="0048567F">
          <w:rPr>
            <w:rFonts w:ascii="Arial" w:eastAsia="Arial" w:hAnsi="Arial" w:cs="Arial"/>
            <w:sz w:val="22"/>
            <w:szCs w:val="22"/>
          </w:rPr>
          <w:t xml:space="preserve">between </w:t>
        </w:r>
      </w:ins>
      <w:del w:id="125" w:author="Sean E. McGeary" w:date="2019-08-24T14:38:00Z">
        <w:r w:rsidDel="0048567F">
          <w:rPr>
            <w:rFonts w:ascii="Arial" w:eastAsia="Arial" w:hAnsi="Arial" w:cs="Arial"/>
            <w:sz w:val="22"/>
            <w:szCs w:val="22"/>
          </w:rPr>
          <w:delText xml:space="preserve">different </w:delText>
        </w:r>
      </w:del>
      <w:r>
        <w:rPr>
          <w:rFonts w:ascii="Arial" w:eastAsia="Arial" w:hAnsi="Arial" w:cs="Arial"/>
          <w:sz w:val="22"/>
          <w:szCs w:val="22"/>
        </w:rPr>
        <w:t>miRNA</w:t>
      </w:r>
      <w:ins w:id="126" w:author="Sean E. McGeary" w:date="2019-08-24T14:38:00Z">
        <w:r w:rsidR="0048567F">
          <w:rPr>
            <w:rFonts w:ascii="Arial" w:eastAsia="Arial" w:hAnsi="Arial" w:cs="Arial"/>
            <w:sz w:val="22"/>
            <w:szCs w:val="22"/>
          </w:rPr>
          <w:t>s</w:t>
        </w:r>
      </w:ins>
      <w:r>
        <w:rPr>
          <w:rFonts w:ascii="Arial" w:eastAsia="Arial" w:hAnsi="Arial" w:cs="Arial"/>
          <w:sz w:val="22"/>
          <w:szCs w:val="22"/>
        </w:rPr>
        <w:t xml:space="preserve"> </w:t>
      </w:r>
      <w:del w:id="127" w:author="Sean E. McGeary" w:date="2019-08-24T14:38:00Z">
        <w:r w:rsidR="00DE0CEE" w:rsidDel="0048567F">
          <w:rPr>
            <w:rFonts w:ascii="Arial" w:eastAsia="Arial" w:hAnsi="Arial" w:cs="Arial"/>
            <w:sz w:val="22"/>
            <w:szCs w:val="22"/>
          </w:rPr>
          <w:delText xml:space="preserve">paralogs </w:delText>
        </w:r>
      </w:del>
      <w:r w:rsidR="00DE0CEE">
        <w:rPr>
          <w:rFonts w:ascii="Arial" w:eastAsia="Arial" w:hAnsi="Arial" w:cs="Arial"/>
          <w:sz w:val="22"/>
          <w:szCs w:val="22"/>
        </w:rPr>
        <w:t xml:space="preserve">that share common seed sequences but differ at their 3′ regions, which </w:t>
      </w:r>
      <w:r w:rsidR="00FE51EB">
        <w:rPr>
          <w:rFonts w:ascii="Arial" w:eastAsia="Arial" w:hAnsi="Arial" w:cs="Arial"/>
          <w:sz w:val="22"/>
          <w:szCs w:val="22"/>
        </w:rPr>
        <w:t>is</w:t>
      </w:r>
      <w:r w:rsidR="00DE0CEE">
        <w:rPr>
          <w:rFonts w:ascii="Arial" w:eastAsia="Arial" w:hAnsi="Arial" w:cs="Arial"/>
          <w:sz w:val="22"/>
          <w:szCs w:val="22"/>
        </w:rPr>
        <w:t xml:space="preserve"> proposed to prevent precocious repression of </w:t>
      </w:r>
      <w:r w:rsidR="00DE0CEE">
        <w:rPr>
          <w:rFonts w:ascii="Arial" w:eastAsia="Arial" w:hAnsi="Arial" w:cs="Arial"/>
          <w:i/>
          <w:sz w:val="22"/>
          <w:szCs w:val="22"/>
        </w:rPr>
        <w:t>lin-41</w:t>
      </w:r>
      <w:r w:rsidR="00DE0CEE">
        <w:rPr>
          <w:rFonts w:ascii="Arial" w:eastAsia="Arial" w:hAnsi="Arial" w:cs="Arial"/>
          <w:sz w:val="22"/>
          <w:szCs w:val="22"/>
        </w:rPr>
        <w:t xml:space="preserve"> by earlier-expressed let-7 paralogs</w:t>
      </w:r>
      <w:r>
        <w:rPr>
          <w:rFonts w:ascii="Arial" w:eastAsia="Arial" w:hAnsi="Arial" w:cs="Arial"/>
          <w:sz w:val="22"/>
          <w:szCs w:val="22"/>
        </w:rPr>
        <w:t xml:space="preserve"> (REF</w:t>
      </w:r>
      <w:r w:rsidR="00DE0CEE">
        <w:rPr>
          <w:rFonts w:ascii="Arial" w:eastAsia="Arial" w:hAnsi="Arial" w:cs="Arial"/>
          <w:sz w:val="22"/>
          <w:szCs w:val="22"/>
        </w:rPr>
        <w:t>s</w:t>
      </w:r>
      <w:r>
        <w:rPr>
          <w:rFonts w:ascii="Arial" w:eastAsia="Arial" w:hAnsi="Arial" w:cs="Arial"/>
          <w:sz w:val="22"/>
          <w:szCs w:val="22"/>
        </w:rPr>
        <w:t>).</w:t>
      </w:r>
      <w:del w:id="128" w:author="Sean E. McGeary" w:date="2019-08-24T14:40:00Z">
        <w:r w:rsidDel="0048567F">
          <w:rPr>
            <w:rFonts w:ascii="Arial" w:eastAsia="Arial" w:hAnsi="Arial" w:cs="Arial"/>
            <w:sz w:val="22"/>
            <w:szCs w:val="22"/>
          </w:rPr>
          <w:delText xml:space="preserve"> </w:delText>
        </w:r>
      </w:del>
    </w:p>
    <w:p w14:paraId="7FD3BAF8" w14:textId="5DCF75C1" w:rsidR="001A4E55" w:rsidRDefault="00B9431C" w:rsidP="001B4C98">
      <w:pPr>
        <w:pStyle w:val="Normal1"/>
        <w:spacing w:line="480" w:lineRule="auto"/>
        <w:ind w:firstLine="720"/>
        <w:rPr>
          <w:rFonts w:ascii="Arial" w:eastAsia="Arial" w:hAnsi="Arial" w:cs="Arial"/>
          <w:sz w:val="22"/>
          <w:szCs w:val="22"/>
        </w:rPr>
      </w:pPr>
      <w:commentRangeStart w:id="129"/>
      <w:r>
        <w:rPr>
          <w:rFonts w:ascii="Arial" w:eastAsia="Arial" w:hAnsi="Arial" w:cs="Arial"/>
          <w:sz w:val="22"/>
          <w:szCs w:val="22"/>
        </w:rPr>
        <w:t>Although analyses of site conservation can detect the preferential conservation of 3′-supplementary and 3′-compensatory pairing (</w:t>
      </w:r>
      <w:proofErr w:type="spellStart"/>
      <w:del w:id="130" w:author="Sean E. McGeary" w:date="2019-08-24T14:44:00Z">
        <w:r w:rsidDel="0048567F">
          <w:rPr>
            <w:rFonts w:ascii="Arial" w:eastAsia="Arial" w:hAnsi="Arial" w:cs="Arial"/>
            <w:sz w:val="22"/>
            <w:szCs w:val="22"/>
          </w:rPr>
          <w:delText>REF</w:delText>
        </w:r>
      </w:del>
      <w:ins w:id="131" w:author="Sean E. McGeary" w:date="2019-08-24T14:44:00Z">
        <w:r w:rsidR="0048567F">
          <w:rPr>
            <w:rFonts w:ascii="Arial" w:eastAsia="Arial" w:hAnsi="Arial" w:cs="Arial"/>
            <w:sz w:val="22"/>
            <w:szCs w:val="22"/>
          </w:rPr>
          <w:t>Grimson</w:t>
        </w:r>
        <w:proofErr w:type="spellEnd"/>
        <w:r w:rsidR="0048567F">
          <w:rPr>
            <w:rFonts w:ascii="Arial" w:eastAsia="Arial" w:hAnsi="Arial" w:cs="Arial"/>
            <w:sz w:val="22"/>
            <w:szCs w:val="22"/>
          </w:rPr>
          <w:t xml:space="preserve"> et al., 2007</w:t>
        </w:r>
      </w:ins>
      <w:r>
        <w:rPr>
          <w:rFonts w:ascii="Arial" w:eastAsia="Arial" w:hAnsi="Arial" w:cs="Arial"/>
          <w:sz w:val="22"/>
          <w:szCs w:val="22"/>
        </w:rPr>
        <w:t xml:space="preserve">), and a global contribution to targeting efficacy can be detected for 3′-supplementary </w:t>
      </w:r>
      <w:r w:rsidR="00642826">
        <w:rPr>
          <w:rFonts w:ascii="Arial" w:eastAsia="Arial" w:hAnsi="Arial" w:cs="Arial"/>
          <w:sz w:val="22"/>
          <w:szCs w:val="22"/>
        </w:rPr>
        <w:t xml:space="preserve">pairing </w:t>
      </w:r>
      <w:r>
        <w:rPr>
          <w:rFonts w:ascii="Arial" w:eastAsia="Arial" w:hAnsi="Arial" w:cs="Arial"/>
          <w:sz w:val="22"/>
          <w:szCs w:val="22"/>
        </w:rPr>
        <w:t>after introducing a miRNA to cells (REF), the biochemical contribution of pairing to the miRNA 3′ region is poorly understood.</w:t>
      </w:r>
      <w:commentRangeEnd w:id="129"/>
      <w:r w:rsidR="001B0F49">
        <w:rPr>
          <w:rStyle w:val="CommentReference"/>
        </w:rPr>
        <w:commentReference w:id="129"/>
      </w:r>
      <w:r>
        <w:rPr>
          <w:rFonts w:ascii="Arial" w:eastAsia="Arial" w:hAnsi="Arial" w:cs="Arial"/>
          <w:sz w:val="22"/>
          <w:szCs w:val="22"/>
        </w:rPr>
        <w:t xml:space="preserve"> S</w:t>
      </w:r>
      <w:r w:rsidR="00C8166C">
        <w:rPr>
          <w:rFonts w:ascii="Arial" w:eastAsia="Arial" w:hAnsi="Arial" w:cs="Arial"/>
          <w:sz w:val="22"/>
          <w:szCs w:val="22"/>
        </w:rPr>
        <w:t xml:space="preserve">tudies of a few target sites </w:t>
      </w:r>
      <w:r w:rsidR="00F02473">
        <w:rPr>
          <w:rFonts w:ascii="Arial" w:eastAsia="Arial" w:hAnsi="Arial" w:cs="Arial"/>
          <w:sz w:val="22"/>
          <w:szCs w:val="22"/>
        </w:rPr>
        <w:t xml:space="preserve">of a few miRNAs </w:t>
      </w:r>
      <w:r>
        <w:rPr>
          <w:rFonts w:ascii="Arial" w:eastAsia="Arial" w:hAnsi="Arial" w:cs="Arial"/>
          <w:sz w:val="22"/>
          <w:szCs w:val="22"/>
        </w:rPr>
        <w:t xml:space="preserve">indicate </w:t>
      </w:r>
      <w:r w:rsidR="00C8166C">
        <w:rPr>
          <w:rFonts w:ascii="Arial" w:eastAsia="Arial" w:hAnsi="Arial" w:cs="Arial"/>
          <w:sz w:val="22"/>
          <w:szCs w:val="22"/>
        </w:rPr>
        <w:t xml:space="preserve">that pairing to the 3′ region of the miRNA confers </w:t>
      </w:r>
      <w:r>
        <w:rPr>
          <w:rFonts w:ascii="Arial" w:eastAsia="Arial" w:hAnsi="Arial" w:cs="Arial"/>
          <w:sz w:val="22"/>
          <w:szCs w:val="22"/>
        </w:rPr>
        <w:t>either negligible</w:t>
      </w:r>
      <w:r w:rsidR="00F02473">
        <w:rPr>
          <w:rFonts w:ascii="Arial" w:eastAsia="Arial" w:hAnsi="Arial" w:cs="Arial"/>
          <w:sz w:val="22"/>
          <w:szCs w:val="22"/>
        </w:rPr>
        <w:t>-</w:t>
      </w:r>
      <w:r>
        <w:rPr>
          <w:rFonts w:ascii="Arial" w:eastAsia="Arial" w:hAnsi="Arial" w:cs="Arial"/>
          <w:sz w:val="22"/>
          <w:szCs w:val="22"/>
        </w:rPr>
        <w:t>to</w:t>
      </w:r>
      <w:r w:rsidR="00F02473">
        <w:rPr>
          <w:rFonts w:ascii="Arial" w:eastAsia="Arial" w:hAnsi="Arial" w:cs="Arial"/>
          <w:sz w:val="22"/>
          <w:szCs w:val="22"/>
        </w:rPr>
        <w:t>-</w:t>
      </w:r>
      <w:r w:rsidR="00C8166C">
        <w:rPr>
          <w:rFonts w:ascii="Arial" w:eastAsia="Arial" w:hAnsi="Arial" w:cs="Arial"/>
          <w:sz w:val="22"/>
          <w:szCs w:val="22"/>
        </w:rPr>
        <w:t xml:space="preserve">small </w:t>
      </w:r>
      <w:r>
        <w:rPr>
          <w:rFonts w:ascii="Arial" w:eastAsia="Arial" w:hAnsi="Arial" w:cs="Arial"/>
          <w:sz w:val="22"/>
          <w:szCs w:val="22"/>
        </w:rPr>
        <w:t>(2–7</w:t>
      </w:r>
      <w:r w:rsidR="00F02473">
        <w:rPr>
          <w:rFonts w:ascii="Arial" w:eastAsia="Arial" w:hAnsi="Arial" w:cs="Arial"/>
          <w:sz w:val="22"/>
          <w:szCs w:val="22"/>
        </w:rPr>
        <w:t>-</w:t>
      </w:r>
      <w:r>
        <w:rPr>
          <w:rFonts w:ascii="Arial" w:eastAsia="Arial" w:hAnsi="Arial" w:cs="Arial"/>
          <w:sz w:val="22"/>
          <w:szCs w:val="22"/>
        </w:rPr>
        <w:t xml:space="preserve">fold) </w:t>
      </w:r>
      <w:r w:rsidR="00C8166C">
        <w:rPr>
          <w:rFonts w:ascii="Arial" w:eastAsia="Arial" w:hAnsi="Arial" w:cs="Arial"/>
          <w:sz w:val="22"/>
          <w:szCs w:val="22"/>
        </w:rPr>
        <w:t xml:space="preserve">(REF </w:t>
      </w:r>
      <w:r>
        <w:rPr>
          <w:rFonts w:ascii="Arial" w:eastAsia="Arial" w:hAnsi="Arial" w:cs="Arial"/>
          <w:sz w:val="22"/>
          <w:szCs w:val="22"/>
        </w:rPr>
        <w:t xml:space="preserve">Wee </w:t>
      </w:r>
      <w:proofErr w:type="spellStart"/>
      <w:r w:rsidR="00C8166C">
        <w:rPr>
          <w:rFonts w:ascii="Arial" w:eastAsia="Arial" w:hAnsi="Arial" w:cs="Arial"/>
          <w:sz w:val="22"/>
          <w:szCs w:val="22"/>
        </w:rPr>
        <w:t>Saloman</w:t>
      </w:r>
      <w:proofErr w:type="spellEnd"/>
      <w:r w:rsidR="00C8166C">
        <w:rPr>
          <w:rFonts w:ascii="Arial" w:eastAsia="Arial" w:hAnsi="Arial" w:cs="Arial"/>
          <w:sz w:val="22"/>
          <w:szCs w:val="22"/>
        </w:rPr>
        <w:t xml:space="preserve">) </w:t>
      </w:r>
      <w:r w:rsidR="00F02473">
        <w:rPr>
          <w:rFonts w:ascii="Arial" w:eastAsia="Arial" w:hAnsi="Arial" w:cs="Arial"/>
          <w:sz w:val="22"/>
          <w:szCs w:val="22"/>
        </w:rPr>
        <w:t>or</w:t>
      </w:r>
      <w:r w:rsidR="00C8166C">
        <w:rPr>
          <w:rFonts w:ascii="Arial" w:eastAsia="Arial" w:hAnsi="Arial" w:cs="Arial"/>
          <w:sz w:val="22"/>
          <w:szCs w:val="22"/>
        </w:rPr>
        <w:t xml:space="preserve"> moderate </w:t>
      </w:r>
      <w:r>
        <w:rPr>
          <w:rFonts w:ascii="Arial" w:eastAsia="Arial" w:hAnsi="Arial" w:cs="Arial"/>
          <w:sz w:val="22"/>
          <w:szCs w:val="22"/>
        </w:rPr>
        <w:t>(</w:t>
      </w:r>
      <w:r w:rsidR="00F02473">
        <w:rPr>
          <w:rFonts w:ascii="Arial" w:eastAsia="Arial" w:hAnsi="Arial" w:cs="Arial"/>
          <w:sz w:val="22"/>
          <w:szCs w:val="22"/>
        </w:rPr>
        <w:t xml:space="preserve">&gt;20-fold, REF </w:t>
      </w:r>
      <w:proofErr w:type="spellStart"/>
      <w:r w:rsidR="00F02473">
        <w:rPr>
          <w:rFonts w:ascii="Arial" w:eastAsia="Arial" w:hAnsi="Arial" w:cs="Arial"/>
          <w:sz w:val="22"/>
          <w:szCs w:val="22"/>
        </w:rPr>
        <w:t>MacRae</w:t>
      </w:r>
      <w:proofErr w:type="spellEnd"/>
      <w:r w:rsidR="00F02473">
        <w:rPr>
          <w:rFonts w:ascii="Arial" w:eastAsia="Arial" w:hAnsi="Arial" w:cs="Arial"/>
          <w:sz w:val="22"/>
          <w:szCs w:val="22"/>
        </w:rPr>
        <w:t xml:space="preserve">) </w:t>
      </w:r>
      <w:r w:rsidR="00C8166C">
        <w:rPr>
          <w:rFonts w:ascii="Arial" w:eastAsia="Arial" w:hAnsi="Arial" w:cs="Arial"/>
          <w:sz w:val="22"/>
          <w:szCs w:val="22"/>
        </w:rPr>
        <w:t>increases in binding stability.</w:t>
      </w:r>
      <w:r w:rsidR="00BB4F25">
        <w:rPr>
          <w:rFonts w:ascii="Arial" w:eastAsia="Arial" w:hAnsi="Arial" w:cs="Arial"/>
          <w:sz w:val="22"/>
          <w:szCs w:val="22"/>
        </w:rPr>
        <w:t xml:space="preserve"> </w:t>
      </w:r>
      <w:commentRangeStart w:id="132"/>
      <w:r w:rsidR="00BB4F25">
        <w:rPr>
          <w:rFonts w:ascii="Arial" w:eastAsia="Arial" w:hAnsi="Arial" w:cs="Arial"/>
          <w:sz w:val="22"/>
          <w:szCs w:val="22"/>
        </w:rPr>
        <w:t>With this paucity of biochemical information,</w:t>
      </w:r>
      <w:commentRangeEnd w:id="132"/>
      <w:r w:rsidR="001B0F49">
        <w:rPr>
          <w:rStyle w:val="CommentReference"/>
        </w:rPr>
        <w:commentReference w:id="132"/>
      </w:r>
      <w:r w:rsidR="00BB4F25">
        <w:rPr>
          <w:rFonts w:ascii="Arial" w:eastAsia="Arial" w:hAnsi="Arial" w:cs="Arial"/>
          <w:sz w:val="22"/>
          <w:szCs w:val="22"/>
        </w:rPr>
        <w:t xml:space="preserve"> </w:t>
      </w:r>
      <w:r w:rsidR="006E41C7">
        <w:rPr>
          <w:rFonts w:ascii="Arial" w:eastAsia="Arial" w:hAnsi="Arial" w:cs="Arial"/>
          <w:sz w:val="22"/>
          <w:szCs w:val="22"/>
        </w:rPr>
        <w:t xml:space="preserve">many fundamental </w:t>
      </w:r>
      <w:r w:rsidR="00BB4F25">
        <w:rPr>
          <w:rFonts w:ascii="Arial" w:eastAsia="Arial" w:hAnsi="Arial" w:cs="Arial"/>
          <w:sz w:val="22"/>
          <w:szCs w:val="22"/>
        </w:rPr>
        <w:t xml:space="preserve">questions </w:t>
      </w:r>
      <w:r w:rsidR="006E41C7">
        <w:rPr>
          <w:rFonts w:ascii="Arial" w:eastAsia="Arial" w:hAnsi="Arial" w:cs="Arial"/>
          <w:sz w:val="22"/>
          <w:szCs w:val="22"/>
        </w:rPr>
        <w:t xml:space="preserve">regarding pairing to the miRNA 3′ region </w:t>
      </w:r>
      <w:r w:rsidR="00EA20C5">
        <w:rPr>
          <w:rFonts w:ascii="Arial" w:eastAsia="Arial" w:hAnsi="Arial" w:cs="Arial"/>
          <w:sz w:val="22"/>
          <w:szCs w:val="22"/>
        </w:rPr>
        <w:t>(hereafter refer</w:t>
      </w:r>
      <w:r w:rsidR="008D548D">
        <w:rPr>
          <w:rFonts w:ascii="Arial" w:eastAsia="Arial" w:hAnsi="Arial" w:cs="Arial"/>
          <w:sz w:val="22"/>
          <w:szCs w:val="22"/>
        </w:rPr>
        <w:t>r</w:t>
      </w:r>
      <w:r w:rsidR="00EA20C5">
        <w:rPr>
          <w:rFonts w:ascii="Arial" w:eastAsia="Arial" w:hAnsi="Arial" w:cs="Arial"/>
          <w:sz w:val="22"/>
          <w:szCs w:val="22"/>
        </w:rPr>
        <w:t xml:space="preserve">ed to as </w:t>
      </w:r>
      <w:r w:rsidR="00C14070">
        <w:rPr>
          <w:rFonts w:ascii="Arial" w:eastAsia="Arial" w:hAnsi="Arial" w:cs="Arial"/>
          <w:sz w:val="22"/>
          <w:szCs w:val="22"/>
        </w:rPr>
        <w:t>“</w:t>
      </w:r>
      <w:r w:rsidR="00EA20C5">
        <w:rPr>
          <w:rFonts w:ascii="Arial" w:eastAsia="Arial" w:hAnsi="Arial" w:cs="Arial"/>
          <w:sz w:val="22"/>
          <w:szCs w:val="22"/>
        </w:rPr>
        <w:t>3′ pairing</w:t>
      </w:r>
      <w:r w:rsidR="00C14070">
        <w:rPr>
          <w:rFonts w:ascii="Arial" w:eastAsia="Arial" w:hAnsi="Arial" w:cs="Arial"/>
          <w:sz w:val="22"/>
          <w:szCs w:val="22"/>
        </w:rPr>
        <w:t>”</w:t>
      </w:r>
      <w:r w:rsidR="00EA20C5">
        <w:rPr>
          <w:rFonts w:ascii="Arial" w:eastAsia="Arial" w:hAnsi="Arial" w:cs="Arial"/>
          <w:sz w:val="22"/>
          <w:szCs w:val="22"/>
        </w:rPr>
        <w:t xml:space="preserve">) </w:t>
      </w:r>
      <w:r w:rsidR="006E41C7">
        <w:rPr>
          <w:rFonts w:ascii="Arial" w:eastAsia="Arial" w:hAnsi="Arial" w:cs="Arial"/>
          <w:sz w:val="22"/>
          <w:szCs w:val="22"/>
        </w:rPr>
        <w:t xml:space="preserve">have </w:t>
      </w:r>
      <w:r w:rsidR="00BE2989">
        <w:rPr>
          <w:rFonts w:ascii="Arial" w:eastAsia="Arial" w:hAnsi="Arial" w:cs="Arial"/>
          <w:sz w:val="22"/>
          <w:szCs w:val="22"/>
        </w:rPr>
        <w:t xml:space="preserve">at best </w:t>
      </w:r>
      <w:r w:rsidR="006E41C7">
        <w:rPr>
          <w:rFonts w:ascii="Arial" w:eastAsia="Arial" w:hAnsi="Arial" w:cs="Arial"/>
          <w:sz w:val="22"/>
          <w:szCs w:val="22"/>
        </w:rPr>
        <w:t xml:space="preserve">only begun to be answered. </w:t>
      </w:r>
      <w:r w:rsidR="001C7CC0">
        <w:rPr>
          <w:rFonts w:ascii="Arial" w:eastAsia="Arial" w:hAnsi="Arial" w:cs="Arial"/>
          <w:sz w:val="22"/>
          <w:szCs w:val="22"/>
        </w:rPr>
        <w:t>For example, what is</w:t>
      </w:r>
      <w:r w:rsidR="006E41C7">
        <w:rPr>
          <w:rFonts w:ascii="Arial" w:eastAsia="Arial" w:hAnsi="Arial" w:cs="Arial"/>
          <w:sz w:val="22"/>
          <w:szCs w:val="22"/>
        </w:rPr>
        <w:t xml:space="preserve"> the influence of 1) the extent of pairing, 2) the register of pairing within the miRNA, 3) the length of the loop linking the two parts of the bipartite site, </w:t>
      </w:r>
      <w:r w:rsidR="001C7CC0">
        <w:rPr>
          <w:rFonts w:ascii="Arial" w:eastAsia="Arial" w:hAnsi="Arial" w:cs="Arial"/>
          <w:sz w:val="22"/>
          <w:szCs w:val="22"/>
        </w:rPr>
        <w:t>or</w:t>
      </w:r>
      <w:r w:rsidR="008D548D">
        <w:rPr>
          <w:rFonts w:ascii="Arial" w:eastAsia="Arial" w:hAnsi="Arial" w:cs="Arial"/>
          <w:sz w:val="22"/>
          <w:szCs w:val="22"/>
        </w:rPr>
        <w:t xml:space="preserve"> </w:t>
      </w:r>
      <w:r w:rsidR="006E41C7">
        <w:rPr>
          <w:rFonts w:ascii="Arial" w:eastAsia="Arial" w:hAnsi="Arial" w:cs="Arial"/>
          <w:sz w:val="22"/>
          <w:szCs w:val="22"/>
        </w:rPr>
        <w:t>4) the identity of imperfections in seed pairing</w:t>
      </w:r>
      <w:r w:rsidR="00BE2989">
        <w:rPr>
          <w:rFonts w:ascii="Arial" w:eastAsia="Arial" w:hAnsi="Arial" w:cs="Arial"/>
          <w:sz w:val="22"/>
          <w:szCs w:val="22"/>
        </w:rPr>
        <w:t xml:space="preserve"> (Fig 1B)</w:t>
      </w:r>
      <w:r w:rsidR="00642826">
        <w:rPr>
          <w:rFonts w:ascii="Arial" w:eastAsia="Arial" w:hAnsi="Arial" w:cs="Arial"/>
          <w:sz w:val="22"/>
          <w:szCs w:val="22"/>
        </w:rPr>
        <w:t>;</w:t>
      </w:r>
      <w:r w:rsidR="006E41C7">
        <w:rPr>
          <w:rFonts w:ascii="Arial" w:eastAsia="Arial" w:hAnsi="Arial" w:cs="Arial"/>
          <w:sz w:val="22"/>
          <w:szCs w:val="22"/>
        </w:rPr>
        <w:t xml:space="preserve"> </w:t>
      </w:r>
      <w:r w:rsidR="00BE2989">
        <w:rPr>
          <w:rFonts w:ascii="Arial" w:eastAsia="Arial" w:hAnsi="Arial" w:cs="Arial"/>
          <w:sz w:val="22"/>
          <w:szCs w:val="22"/>
        </w:rPr>
        <w:t xml:space="preserve">and how </w:t>
      </w:r>
      <w:r w:rsidR="001C7CC0">
        <w:rPr>
          <w:rFonts w:ascii="Arial" w:eastAsia="Arial" w:hAnsi="Arial" w:cs="Arial"/>
          <w:sz w:val="22"/>
          <w:szCs w:val="22"/>
        </w:rPr>
        <w:t xml:space="preserve">might </w:t>
      </w:r>
      <w:r w:rsidR="00BE2989">
        <w:rPr>
          <w:rFonts w:ascii="Arial" w:eastAsia="Arial" w:hAnsi="Arial" w:cs="Arial"/>
          <w:sz w:val="22"/>
          <w:szCs w:val="22"/>
        </w:rPr>
        <w:t>the identity of the miRNA modify the influence of each of these features</w:t>
      </w:r>
      <w:r w:rsidR="001C7CC0">
        <w:rPr>
          <w:rFonts w:ascii="Arial" w:eastAsia="Arial" w:hAnsi="Arial" w:cs="Arial"/>
          <w:sz w:val="22"/>
          <w:szCs w:val="22"/>
        </w:rPr>
        <w:t>?</w:t>
      </w:r>
      <w:r w:rsidR="00BE2989">
        <w:rPr>
          <w:rFonts w:ascii="Arial" w:eastAsia="Arial" w:hAnsi="Arial" w:cs="Arial"/>
          <w:sz w:val="22"/>
          <w:szCs w:val="22"/>
        </w:rPr>
        <w:t xml:space="preserve"> </w:t>
      </w:r>
      <w:commentRangeStart w:id="133"/>
      <w:r w:rsidR="00F02473">
        <w:rPr>
          <w:rFonts w:ascii="Arial" w:eastAsia="Arial" w:hAnsi="Arial" w:cs="Arial"/>
          <w:sz w:val="22"/>
          <w:szCs w:val="22"/>
        </w:rPr>
        <w:t xml:space="preserve">A fuller understanding of the contribution of paring to the miRNA 3′ region </w:t>
      </w:r>
      <w:r w:rsidR="008F30D8">
        <w:rPr>
          <w:rFonts w:ascii="Arial" w:eastAsia="Arial" w:hAnsi="Arial" w:cs="Arial"/>
          <w:sz w:val="22"/>
          <w:szCs w:val="22"/>
        </w:rPr>
        <w:t>requires</w:t>
      </w:r>
      <w:r w:rsidR="00F02473">
        <w:rPr>
          <w:rFonts w:ascii="Arial" w:eastAsia="Arial" w:hAnsi="Arial" w:cs="Arial"/>
          <w:sz w:val="22"/>
          <w:szCs w:val="22"/>
        </w:rPr>
        <w:t xml:space="preserve"> the acquisition of many more measurements. </w:t>
      </w:r>
      <w:r w:rsidR="00C8166C">
        <w:rPr>
          <w:rFonts w:ascii="Arial" w:eastAsia="Arial" w:hAnsi="Arial" w:cs="Arial"/>
          <w:sz w:val="22"/>
          <w:szCs w:val="22"/>
        </w:rPr>
        <w:t xml:space="preserve">Without a more general model of how pairing to the miRNA 3′ end occurs and the magnitude of its effects for different miRNAs, it is difficult to predict the </w:t>
      </w:r>
      <w:r w:rsidR="00383E4A">
        <w:rPr>
          <w:rFonts w:ascii="Arial" w:eastAsia="Arial" w:hAnsi="Arial" w:cs="Arial"/>
          <w:sz w:val="22"/>
          <w:szCs w:val="22"/>
        </w:rPr>
        <w:t>occurrence</w:t>
      </w:r>
      <w:r w:rsidR="00C8166C">
        <w:rPr>
          <w:rFonts w:ascii="Arial" w:eastAsia="Arial" w:hAnsi="Arial" w:cs="Arial"/>
          <w:sz w:val="22"/>
          <w:szCs w:val="22"/>
        </w:rPr>
        <w:t xml:space="preserve"> and efficacy of these types of sites </w:t>
      </w:r>
      <w:r w:rsidR="00C8166C">
        <w:rPr>
          <w:rFonts w:ascii="Arial" w:eastAsia="Arial" w:hAnsi="Arial" w:cs="Arial"/>
          <w:i/>
          <w:sz w:val="22"/>
          <w:szCs w:val="22"/>
        </w:rPr>
        <w:t>in vivo</w:t>
      </w:r>
      <w:r w:rsidR="00C8166C">
        <w:rPr>
          <w:rFonts w:ascii="Arial" w:eastAsia="Arial" w:hAnsi="Arial" w:cs="Arial"/>
          <w:sz w:val="22"/>
          <w:szCs w:val="22"/>
        </w:rPr>
        <w:t>.</w:t>
      </w:r>
      <w:commentRangeEnd w:id="133"/>
      <w:r w:rsidR="00550049">
        <w:rPr>
          <w:rStyle w:val="CommentReference"/>
        </w:rPr>
        <w:commentReference w:id="133"/>
      </w:r>
      <w:r w:rsidR="00C8166C">
        <w:rPr>
          <w:rFonts w:ascii="Arial" w:eastAsia="Arial" w:hAnsi="Arial" w:cs="Arial"/>
          <w:sz w:val="22"/>
          <w:szCs w:val="22"/>
        </w:rPr>
        <w:t xml:space="preserve"> </w:t>
      </w:r>
    </w:p>
    <w:p w14:paraId="0C0EAF12" w14:textId="569515B8" w:rsidR="001A4E55" w:rsidRDefault="001A4E55" w:rsidP="001A4E55">
      <w:pPr>
        <w:pStyle w:val="Normal1"/>
        <w:spacing w:line="480" w:lineRule="auto"/>
        <w:ind w:firstLine="720"/>
        <w:rPr>
          <w:rFonts w:ascii="Arial" w:eastAsia="Arial" w:hAnsi="Arial" w:cs="Arial"/>
          <w:sz w:val="22"/>
          <w:szCs w:val="22"/>
        </w:rPr>
      </w:pPr>
      <w:r>
        <w:rPr>
          <w:rFonts w:ascii="Arial" w:eastAsia="Arial" w:hAnsi="Arial" w:cs="Arial"/>
          <w:sz w:val="22"/>
          <w:szCs w:val="22"/>
        </w:rPr>
        <w:t xml:space="preserve">RNA bind-n-seq (RBNS) allows for unbiased, high-throughput assessment the relative binding activities of RNA </w:t>
      </w:r>
      <w:r>
        <w:rPr>
          <w:rFonts w:ascii="Arial" w:eastAsia="Arial" w:hAnsi="Arial" w:cs="Arial"/>
          <w:i/>
          <w:sz w:val="22"/>
          <w:szCs w:val="22"/>
        </w:rPr>
        <w:t>k</w:t>
      </w:r>
      <w:r>
        <w:rPr>
          <w:rFonts w:ascii="Arial" w:eastAsia="Arial" w:hAnsi="Arial" w:cs="Arial"/>
          <w:sz w:val="22"/>
          <w:szCs w:val="22"/>
        </w:rPr>
        <w:t>-</w:t>
      </w:r>
      <w:proofErr w:type="spellStart"/>
      <w:r>
        <w:rPr>
          <w:rFonts w:ascii="Arial" w:eastAsia="Arial" w:hAnsi="Arial" w:cs="Arial"/>
          <w:sz w:val="22"/>
          <w:szCs w:val="22"/>
        </w:rPr>
        <w:t>mers</w:t>
      </w:r>
      <w:proofErr w:type="spellEnd"/>
      <w:r>
        <w:rPr>
          <w:rFonts w:ascii="Arial" w:eastAsia="Arial" w:hAnsi="Arial" w:cs="Arial"/>
          <w:sz w:val="22"/>
          <w:szCs w:val="22"/>
        </w:rPr>
        <w:t xml:space="preserve"> of variable length embedded within a larger random</w:t>
      </w:r>
      <w:r w:rsidR="001B4C98">
        <w:rPr>
          <w:rFonts w:ascii="Arial" w:eastAsia="Arial" w:hAnsi="Arial" w:cs="Arial"/>
          <w:sz w:val="22"/>
          <w:szCs w:val="22"/>
        </w:rPr>
        <w:t>-</w:t>
      </w:r>
      <w:r>
        <w:rPr>
          <w:rFonts w:ascii="Arial" w:eastAsia="Arial" w:hAnsi="Arial" w:cs="Arial"/>
          <w:sz w:val="22"/>
          <w:szCs w:val="22"/>
        </w:rPr>
        <w:t xml:space="preserve">sequence context (REF). </w:t>
      </w:r>
      <w:commentRangeStart w:id="134"/>
      <w:r w:rsidR="00FE51EB">
        <w:rPr>
          <w:rFonts w:ascii="Arial" w:eastAsia="Arial" w:hAnsi="Arial" w:cs="Arial"/>
          <w:sz w:val="22"/>
          <w:szCs w:val="22"/>
        </w:rPr>
        <w:t>W</w:t>
      </w:r>
      <w:r w:rsidR="002138DD">
        <w:rPr>
          <w:rFonts w:ascii="Arial" w:eastAsia="Arial" w:hAnsi="Arial" w:cs="Arial"/>
          <w:sz w:val="22"/>
          <w:szCs w:val="22"/>
        </w:rPr>
        <w:t xml:space="preserve">e </w:t>
      </w:r>
      <w:r w:rsidR="00FE51EB">
        <w:rPr>
          <w:rFonts w:ascii="Arial" w:eastAsia="Arial" w:hAnsi="Arial" w:cs="Arial"/>
          <w:sz w:val="22"/>
          <w:szCs w:val="22"/>
        </w:rPr>
        <w:t xml:space="preserve">recently </w:t>
      </w:r>
      <w:r w:rsidR="002138DD">
        <w:rPr>
          <w:rFonts w:ascii="Arial" w:eastAsia="Arial" w:hAnsi="Arial" w:cs="Arial"/>
          <w:sz w:val="22"/>
          <w:szCs w:val="22"/>
        </w:rPr>
        <w:t xml:space="preserve">adapted RBNS </w:t>
      </w:r>
      <w:del w:id="135" w:author="Sean E. McGeary" w:date="2019-09-01T13:24:00Z">
        <w:r w:rsidR="002138DD" w:rsidDel="00871BE9">
          <w:rPr>
            <w:rFonts w:ascii="Arial" w:eastAsia="Arial" w:hAnsi="Arial" w:cs="Arial"/>
            <w:sz w:val="22"/>
            <w:szCs w:val="22"/>
          </w:rPr>
          <w:delText xml:space="preserve">to </w:delText>
        </w:r>
      </w:del>
      <w:ins w:id="136" w:author="Sean E. McGeary" w:date="2019-09-01T13:24:00Z">
        <w:r w:rsidR="00871BE9">
          <w:rPr>
            <w:rFonts w:ascii="Arial" w:eastAsia="Arial" w:hAnsi="Arial" w:cs="Arial"/>
            <w:sz w:val="22"/>
            <w:szCs w:val="22"/>
          </w:rPr>
          <w:t xml:space="preserve">for </w:t>
        </w:r>
      </w:ins>
      <w:r w:rsidR="002138DD">
        <w:rPr>
          <w:rFonts w:ascii="Arial" w:eastAsia="Arial" w:hAnsi="Arial" w:cs="Arial"/>
          <w:sz w:val="22"/>
          <w:szCs w:val="22"/>
        </w:rPr>
        <w:t>the study of miRNA</w:t>
      </w:r>
      <w:r w:rsidR="0065504B">
        <w:rPr>
          <w:rFonts w:ascii="Arial" w:eastAsia="Arial" w:hAnsi="Arial" w:cs="Arial"/>
          <w:sz w:val="22"/>
          <w:szCs w:val="22"/>
        </w:rPr>
        <w:t xml:space="preserve"> targeting, </w:t>
      </w:r>
      <w:r w:rsidR="002138DD">
        <w:rPr>
          <w:rFonts w:ascii="Arial" w:eastAsia="Arial" w:hAnsi="Arial" w:cs="Arial"/>
          <w:sz w:val="22"/>
          <w:szCs w:val="22"/>
        </w:rPr>
        <w:t xml:space="preserve">and </w:t>
      </w:r>
      <w:r w:rsidR="0065504B">
        <w:rPr>
          <w:rFonts w:ascii="Arial" w:eastAsia="Arial" w:hAnsi="Arial" w:cs="Arial"/>
          <w:sz w:val="22"/>
          <w:szCs w:val="22"/>
        </w:rPr>
        <w:t xml:space="preserve">we </w:t>
      </w:r>
      <w:del w:id="137" w:author="Sean E. McGeary" w:date="2019-09-01T13:24:00Z">
        <w:r w:rsidR="0065504B" w:rsidDel="00871BE9">
          <w:rPr>
            <w:rFonts w:ascii="Arial" w:eastAsia="Arial" w:hAnsi="Arial" w:cs="Arial"/>
            <w:sz w:val="22"/>
            <w:szCs w:val="22"/>
          </w:rPr>
          <w:delText xml:space="preserve">extended </w:delText>
        </w:r>
        <w:r w:rsidR="00FE51EB" w:rsidDel="00871BE9">
          <w:rPr>
            <w:rFonts w:ascii="Arial" w:eastAsia="Arial" w:hAnsi="Arial" w:cs="Arial"/>
            <w:sz w:val="22"/>
            <w:szCs w:val="22"/>
          </w:rPr>
          <w:delText xml:space="preserve">the </w:delText>
        </w:r>
        <w:r w:rsidR="001B4C98" w:rsidDel="00871BE9">
          <w:rPr>
            <w:rFonts w:ascii="Arial" w:eastAsia="Arial" w:hAnsi="Arial" w:cs="Arial"/>
            <w:sz w:val="22"/>
            <w:szCs w:val="22"/>
          </w:rPr>
          <w:delText>downstream</w:delText>
        </w:r>
      </w:del>
      <w:ins w:id="138" w:author="Sean E. McGeary" w:date="2019-09-01T13:24:00Z">
        <w:r w:rsidR="00871BE9">
          <w:rPr>
            <w:rFonts w:ascii="Arial" w:eastAsia="Arial" w:hAnsi="Arial" w:cs="Arial"/>
            <w:sz w:val="22"/>
            <w:szCs w:val="22"/>
          </w:rPr>
          <w:t>built a</w:t>
        </w:r>
      </w:ins>
      <w:r w:rsidR="001B4C98">
        <w:rPr>
          <w:rFonts w:ascii="Arial" w:eastAsia="Arial" w:hAnsi="Arial" w:cs="Arial"/>
          <w:sz w:val="22"/>
          <w:szCs w:val="22"/>
        </w:rPr>
        <w:t xml:space="preserve"> </w:t>
      </w:r>
      <w:r w:rsidR="002138DD">
        <w:rPr>
          <w:rFonts w:ascii="Arial" w:eastAsia="Arial" w:hAnsi="Arial" w:cs="Arial"/>
          <w:sz w:val="22"/>
          <w:szCs w:val="22"/>
        </w:rPr>
        <w:t xml:space="preserve">computational analysis </w:t>
      </w:r>
      <w:ins w:id="139" w:author="Sean E. McGeary" w:date="2019-09-01T13:24:00Z">
        <w:r w:rsidR="00871BE9">
          <w:rPr>
            <w:rFonts w:ascii="Arial" w:eastAsia="Arial" w:hAnsi="Arial" w:cs="Arial"/>
            <w:sz w:val="22"/>
            <w:szCs w:val="22"/>
          </w:rPr>
          <w:t xml:space="preserve">pipeline </w:t>
        </w:r>
      </w:ins>
      <w:ins w:id="140" w:author="Sean E. McGeary" w:date="2019-09-01T13:26:00Z">
        <w:r w:rsidR="00871BE9">
          <w:rPr>
            <w:rFonts w:ascii="Arial" w:eastAsia="Arial" w:hAnsi="Arial" w:cs="Arial"/>
            <w:sz w:val="22"/>
            <w:szCs w:val="22"/>
          </w:rPr>
          <w:t>enabling</w:t>
        </w:r>
      </w:ins>
      <w:ins w:id="141" w:author="Sean E. McGeary" w:date="2019-09-01T13:27:00Z">
        <w:r w:rsidR="00871BE9">
          <w:rPr>
            <w:rFonts w:ascii="Arial" w:eastAsia="Arial" w:hAnsi="Arial" w:cs="Arial"/>
            <w:sz w:val="22"/>
            <w:szCs w:val="22"/>
          </w:rPr>
          <w:t xml:space="preserve"> calculation of</w:t>
        </w:r>
      </w:ins>
      <w:ins w:id="142" w:author="Sean E. McGeary" w:date="2019-09-01T13:25:00Z">
        <w:r w:rsidR="00871BE9">
          <w:rPr>
            <w:rFonts w:ascii="Arial" w:eastAsia="Arial" w:hAnsi="Arial" w:cs="Arial"/>
            <w:sz w:val="22"/>
            <w:szCs w:val="22"/>
          </w:rPr>
          <w:t xml:space="preserve"> relative equilibrium dissociation constants </w:t>
        </w:r>
        <w:commentRangeStart w:id="143"/>
        <w:r w:rsidR="00871BE9">
          <w:rPr>
            <w:rFonts w:ascii="Arial" w:eastAsia="Arial" w:hAnsi="Arial" w:cs="Arial"/>
            <w:sz w:val="22"/>
            <w:szCs w:val="22"/>
          </w:rPr>
          <w:t>(</w:t>
        </w:r>
        <w:proofErr w:type="spellStart"/>
        <w:r w:rsidR="00871BE9">
          <w:rPr>
            <w:rFonts w:ascii="Arial" w:eastAsia="Arial" w:hAnsi="Arial" w:cs="Arial"/>
            <w:i/>
            <w:sz w:val="22"/>
            <w:szCs w:val="22"/>
          </w:rPr>
          <w:t>K</w:t>
        </w:r>
        <w:r w:rsidR="00871BE9">
          <w:rPr>
            <w:rFonts w:ascii="Arial" w:eastAsia="Arial" w:hAnsi="Arial" w:cs="Arial"/>
            <w:sz w:val="22"/>
            <w:szCs w:val="22"/>
            <w:vertAlign w:val="subscript"/>
          </w:rPr>
          <w:t>D,Rel</w:t>
        </w:r>
        <w:proofErr w:type="spellEnd"/>
        <w:r w:rsidR="00871BE9">
          <w:rPr>
            <w:rFonts w:ascii="Arial" w:eastAsia="Arial" w:hAnsi="Arial" w:cs="Arial"/>
            <w:sz w:val="22"/>
            <w:szCs w:val="22"/>
          </w:rPr>
          <w:t xml:space="preserve"> values) </w:t>
        </w:r>
      </w:ins>
      <w:commentRangeEnd w:id="143"/>
      <w:ins w:id="144" w:author="Sean E. McGeary" w:date="2019-09-01T13:34:00Z">
        <w:r w:rsidR="00871BE9">
          <w:rPr>
            <w:rStyle w:val="CommentReference"/>
          </w:rPr>
          <w:commentReference w:id="143"/>
        </w:r>
      </w:ins>
      <w:ins w:id="145" w:author="Sean E. McGeary" w:date="2019-09-01T13:25:00Z">
        <w:r w:rsidR="00871BE9">
          <w:rPr>
            <w:rFonts w:ascii="Arial" w:eastAsia="Arial" w:hAnsi="Arial" w:cs="Arial"/>
            <w:sz w:val="22"/>
            <w:szCs w:val="22"/>
          </w:rPr>
          <w:t>of many thousands of different RNA sequences</w:t>
        </w:r>
      </w:ins>
      <w:ins w:id="146" w:author="Sean E. McGeary" w:date="2019-09-01T13:27:00Z">
        <w:r w:rsidR="00871BE9">
          <w:rPr>
            <w:rFonts w:ascii="Arial" w:eastAsia="Arial" w:hAnsi="Arial" w:cs="Arial"/>
            <w:sz w:val="22"/>
            <w:szCs w:val="22"/>
          </w:rPr>
          <w:t xml:space="preserve">, which allowed for </w:t>
        </w:r>
      </w:ins>
      <w:ins w:id="147" w:author="Sean E. McGeary" w:date="2019-09-01T13:28:00Z">
        <w:r w:rsidR="00871BE9">
          <w:rPr>
            <w:rFonts w:ascii="Arial" w:eastAsia="Arial" w:hAnsi="Arial" w:cs="Arial"/>
            <w:sz w:val="22"/>
            <w:szCs w:val="22"/>
          </w:rPr>
          <w:t xml:space="preserve">quantitative comparisons </w:t>
        </w:r>
      </w:ins>
      <w:ins w:id="148" w:author="Sean E. McGeary" w:date="2019-09-01T13:30:00Z">
        <w:r w:rsidR="00871BE9">
          <w:rPr>
            <w:rFonts w:ascii="Arial" w:eastAsia="Arial" w:hAnsi="Arial" w:cs="Arial"/>
            <w:sz w:val="22"/>
            <w:szCs w:val="22"/>
          </w:rPr>
          <w:t xml:space="preserve">of putative </w:t>
        </w:r>
      </w:ins>
      <w:ins w:id="149" w:author="Sean E. McGeary" w:date="2019-09-01T13:29:00Z">
        <w:r w:rsidR="00871BE9">
          <w:rPr>
            <w:rFonts w:ascii="Arial" w:eastAsia="Arial" w:hAnsi="Arial" w:cs="Arial"/>
            <w:sz w:val="22"/>
            <w:szCs w:val="22"/>
          </w:rPr>
          <w:t xml:space="preserve">site types and sequence </w:t>
        </w:r>
        <w:r w:rsidR="00871BE9">
          <w:rPr>
            <w:rFonts w:ascii="Arial" w:eastAsia="Arial" w:hAnsi="Arial" w:cs="Arial"/>
            <w:sz w:val="22"/>
            <w:szCs w:val="22"/>
          </w:rPr>
          <w:lastRenderedPageBreak/>
          <w:t xml:space="preserve">features </w:t>
        </w:r>
      </w:ins>
      <w:ins w:id="150" w:author="Sean E. McGeary" w:date="2019-09-01T13:31:00Z">
        <w:r w:rsidR="00871BE9">
          <w:rPr>
            <w:rFonts w:ascii="Arial" w:eastAsia="Arial" w:hAnsi="Arial" w:cs="Arial"/>
            <w:sz w:val="22"/>
            <w:szCs w:val="22"/>
          </w:rPr>
          <w:t>that is not possible through the analysis of</w:t>
        </w:r>
      </w:ins>
      <w:ins w:id="151" w:author="Sean E. McGeary" w:date="2019-09-01T13:29:00Z">
        <w:r w:rsidR="00871BE9">
          <w:rPr>
            <w:rFonts w:ascii="Arial" w:eastAsia="Arial" w:hAnsi="Arial" w:cs="Arial"/>
            <w:sz w:val="22"/>
            <w:szCs w:val="22"/>
          </w:rPr>
          <w:t xml:space="preserve"> </w:t>
        </w:r>
      </w:ins>
      <w:ins w:id="152" w:author="Sean E. McGeary" w:date="2019-09-01T13:31:00Z">
        <w:r w:rsidR="00871BE9" w:rsidRPr="00871BE9">
          <w:rPr>
            <w:rFonts w:ascii="Arial" w:eastAsia="Arial" w:hAnsi="Arial" w:cs="Arial"/>
            <w:i/>
            <w:iCs/>
            <w:sz w:val="22"/>
            <w:szCs w:val="22"/>
            <w:rPrChange w:id="153" w:author="Sean E. McGeary" w:date="2019-09-01T13:31:00Z">
              <w:rPr>
                <w:rFonts w:ascii="Arial" w:eastAsia="Arial" w:hAnsi="Arial" w:cs="Arial"/>
                <w:sz w:val="22"/>
                <w:szCs w:val="22"/>
              </w:rPr>
            </w:rPrChange>
          </w:rPr>
          <w:t>k</w:t>
        </w:r>
        <w:r w:rsidR="00871BE9">
          <w:rPr>
            <w:rFonts w:ascii="Arial" w:eastAsia="Arial" w:hAnsi="Arial" w:cs="Arial"/>
            <w:sz w:val="22"/>
            <w:szCs w:val="22"/>
          </w:rPr>
          <w:t>-</w:t>
        </w:r>
        <w:proofErr w:type="spellStart"/>
        <w:r w:rsidR="00871BE9">
          <w:rPr>
            <w:rFonts w:ascii="Arial" w:eastAsia="Arial" w:hAnsi="Arial" w:cs="Arial"/>
            <w:sz w:val="22"/>
            <w:szCs w:val="22"/>
          </w:rPr>
          <w:t>mer</w:t>
        </w:r>
        <w:proofErr w:type="spellEnd"/>
        <w:r w:rsidR="00871BE9">
          <w:rPr>
            <w:rFonts w:ascii="Arial" w:eastAsia="Arial" w:hAnsi="Arial" w:cs="Arial"/>
            <w:sz w:val="22"/>
            <w:szCs w:val="22"/>
          </w:rPr>
          <w:t xml:space="preserve"> </w:t>
        </w:r>
      </w:ins>
      <w:del w:id="154" w:author="Sean E. McGeary" w:date="2019-09-01T13:29:00Z">
        <w:r w:rsidR="002821E4" w:rsidDel="00871BE9">
          <w:rPr>
            <w:rFonts w:ascii="Arial" w:eastAsia="Arial" w:hAnsi="Arial" w:cs="Arial"/>
            <w:sz w:val="22"/>
            <w:szCs w:val="22"/>
          </w:rPr>
          <w:delText xml:space="preserve">beyond determination of </w:delText>
        </w:r>
      </w:del>
      <w:r w:rsidR="002821E4">
        <w:rPr>
          <w:rFonts w:ascii="Arial" w:eastAsia="Arial" w:hAnsi="Arial" w:cs="Arial"/>
          <w:sz w:val="22"/>
          <w:szCs w:val="22"/>
        </w:rPr>
        <w:t>enrichment</w:t>
      </w:r>
      <w:del w:id="155" w:author="Sean E. McGeary" w:date="2019-09-01T13:29:00Z">
        <w:r w:rsidR="002821E4" w:rsidDel="00871BE9">
          <w:rPr>
            <w:rFonts w:ascii="Arial" w:eastAsia="Arial" w:hAnsi="Arial" w:cs="Arial"/>
            <w:sz w:val="22"/>
            <w:szCs w:val="22"/>
          </w:rPr>
          <w:delText xml:space="preserve">s </w:delText>
        </w:r>
        <w:r w:rsidR="002138DD" w:rsidDel="00871BE9">
          <w:rPr>
            <w:rFonts w:ascii="Arial" w:eastAsia="Arial" w:hAnsi="Arial" w:cs="Arial"/>
            <w:sz w:val="22"/>
            <w:szCs w:val="22"/>
          </w:rPr>
          <w:delText xml:space="preserve">to </w:delText>
        </w:r>
        <w:r w:rsidR="002821E4" w:rsidDel="00871BE9">
          <w:rPr>
            <w:rFonts w:ascii="Arial" w:eastAsia="Arial" w:hAnsi="Arial" w:cs="Arial"/>
            <w:sz w:val="22"/>
            <w:szCs w:val="22"/>
          </w:rPr>
          <w:delText>the</w:delText>
        </w:r>
      </w:del>
      <w:ins w:id="156" w:author="Sean E. McGeary" w:date="2019-09-01T13:29:00Z">
        <w:r w:rsidR="00871BE9">
          <w:rPr>
            <w:rFonts w:ascii="Arial" w:eastAsia="Arial" w:hAnsi="Arial" w:cs="Arial"/>
            <w:sz w:val="22"/>
            <w:szCs w:val="22"/>
          </w:rPr>
          <w:t xml:space="preserve"> alone</w:t>
        </w:r>
      </w:ins>
      <w:r w:rsidR="002821E4">
        <w:rPr>
          <w:rFonts w:ascii="Arial" w:eastAsia="Arial" w:hAnsi="Arial" w:cs="Arial"/>
          <w:sz w:val="22"/>
          <w:szCs w:val="22"/>
        </w:rPr>
        <w:t xml:space="preserve"> </w:t>
      </w:r>
      <w:commentRangeEnd w:id="134"/>
      <w:r w:rsidR="00871BE9">
        <w:rPr>
          <w:rStyle w:val="CommentReference"/>
        </w:rPr>
        <w:commentReference w:id="134"/>
      </w:r>
      <w:del w:id="157" w:author="Sean E. McGeary" w:date="2019-09-01T13:25:00Z">
        <w:r w:rsidR="00FE51EB" w:rsidDel="00871BE9">
          <w:rPr>
            <w:rFonts w:ascii="Arial" w:eastAsia="Arial" w:hAnsi="Arial" w:cs="Arial"/>
            <w:sz w:val="22"/>
            <w:szCs w:val="22"/>
          </w:rPr>
          <w:delText>determin</w:delText>
        </w:r>
        <w:r w:rsidR="002821E4" w:rsidDel="00871BE9">
          <w:rPr>
            <w:rFonts w:ascii="Arial" w:eastAsia="Arial" w:hAnsi="Arial" w:cs="Arial"/>
            <w:sz w:val="22"/>
            <w:szCs w:val="22"/>
          </w:rPr>
          <w:delText>ation</w:delText>
        </w:r>
        <w:r w:rsidR="0065504B" w:rsidDel="00871BE9">
          <w:rPr>
            <w:rFonts w:ascii="Arial" w:eastAsia="Arial" w:hAnsi="Arial" w:cs="Arial"/>
            <w:sz w:val="22"/>
            <w:szCs w:val="22"/>
          </w:rPr>
          <w:delText xml:space="preserve"> relative</w:delText>
        </w:r>
        <w:r w:rsidR="00FE51EB" w:rsidDel="00871BE9">
          <w:rPr>
            <w:rFonts w:ascii="Arial" w:eastAsia="Arial" w:hAnsi="Arial" w:cs="Arial"/>
            <w:sz w:val="22"/>
            <w:szCs w:val="22"/>
          </w:rPr>
          <w:delText xml:space="preserve"> </w:delText>
        </w:r>
        <w:r w:rsidR="00DE3D13" w:rsidDel="00871BE9">
          <w:rPr>
            <w:rFonts w:ascii="Arial" w:eastAsia="Arial" w:hAnsi="Arial" w:cs="Arial"/>
            <w:sz w:val="22"/>
            <w:szCs w:val="22"/>
          </w:rPr>
          <w:delText xml:space="preserve">equilibrium </w:delText>
        </w:r>
        <w:r w:rsidR="00FE51EB" w:rsidDel="00871BE9">
          <w:rPr>
            <w:rFonts w:ascii="Arial" w:eastAsia="Arial" w:hAnsi="Arial" w:cs="Arial"/>
            <w:sz w:val="22"/>
            <w:szCs w:val="22"/>
          </w:rPr>
          <w:delText>dissociation constants</w:delText>
        </w:r>
        <w:r w:rsidR="00C8166C" w:rsidDel="00871BE9">
          <w:rPr>
            <w:rFonts w:ascii="Arial" w:eastAsia="Arial" w:hAnsi="Arial" w:cs="Arial"/>
            <w:sz w:val="22"/>
            <w:szCs w:val="22"/>
          </w:rPr>
          <w:delText xml:space="preserve"> </w:delText>
        </w:r>
        <w:r w:rsidR="00FE51EB" w:rsidDel="00871BE9">
          <w:rPr>
            <w:rFonts w:ascii="Arial" w:eastAsia="Arial" w:hAnsi="Arial" w:cs="Arial"/>
            <w:sz w:val="22"/>
            <w:szCs w:val="22"/>
          </w:rPr>
          <w:delText>(</w:delText>
        </w:r>
        <w:r w:rsidR="00C8166C" w:rsidDel="00871BE9">
          <w:rPr>
            <w:rFonts w:ascii="Arial" w:eastAsia="Arial" w:hAnsi="Arial" w:cs="Arial"/>
            <w:i/>
            <w:sz w:val="22"/>
            <w:szCs w:val="22"/>
          </w:rPr>
          <w:delText>K</w:delText>
        </w:r>
        <w:r w:rsidR="00C8166C" w:rsidDel="00871BE9">
          <w:rPr>
            <w:rFonts w:ascii="Arial" w:eastAsia="Arial" w:hAnsi="Arial" w:cs="Arial"/>
            <w:sz w:val="22"/>
            <w:szCs w:val="22"/>
            <w:vertAlign w:val="subscript"/>
          </w:rPr>
          <w:delText>D</w:delText>
        </w:r>
        <w:r w:rsidR="008F30D8" w:rsidDel="00871BE9">
          <w:rPr>
            <w:rFonts w:ascii="Arial" w:eastAsia="Arial" w:hAnsi="Arial" w:cs="Arial"/>
            <w:sz w:val="22"/>
            <w:szCs w:val="22"/>
            <w:vertAlign w:val="subscript"/>
          </w:rPr>
          <w:delText>,Rel</w:delText>
        </w:r>
        <w:r w:rsidR="00C8166C" w:rsidDel="00871BE9">
          <w:rPr>
            <w:rFonts w:ascii="Arial" w:eastAsia="Arial" w:hAnsi="Arial" w:cs="Arial"/>
            <w:sz w:val="22"/>
            <w:szCs w:val="22"/>
          </w:rPr>
          <w:delText xml:space="preserve"> values</w:delText>
        </w:r>
        <w:r w:rsidR="00FE51EB" w:rsidDel="00871BE9">
          <w:rPr>
            <w:rFonts w:ascii="Arial" w:eastAsia="Arial" w:hAnsi="Arial" w:cs="Arial"/>
            <w:sz w:val="22"/>
            <w:szCs w:val="22"/>
          </w:rPr>
          <w:delText>)</w:delText>
        </w:r>
        <w:r w:rsidR="00C8166C" w:rsidDel="00871BE9">
          <w:rPr>
            <w:rFonts w:ascii="Arial" w:eastAsia="Arial" w:hAnsi="Arial" w:cs="Arial"/>
            <w:sz w:val="22"/>
            <w:szCs w:val="22"/>
          </w:rPr>
          <w:delText xml:space="preserve"> </w:delText>
        </w:r>
        <w:r w:rsidR="00FE51EB" w:rsidDel="00871BE9">
          <w:rPr>
            <w:rFonts w:ascii="Arial" w:eastAsia="Arial" w:hAnsi="Arial" w:cs="Arial"/>
            <w:sz w:val="22"/>
            <w:szCs w:val="22"/>
          </w:rPr>
          <w:delText>of</w:delText>
        </w:r>
        <w:r w:rsidR="0065504B" w:rsidDel="00871BE9">
          <w:rPr>
            <w:rFonts w:ascii="Arial" w:eastAsia="Arial" w:hAnsi="Arial" w:cs="Arial"/>
            <w:sz w:val="22"/>
            <w:szCs w:val="22"/>
          </w:rPr>
          <w:delText xml:space="preserve"> many thousands of </w:delText>
        </w:r>
        <w:r w:rsidR="00FE51EB" w:rsidDel="00871BE9">
          <w:rPr>
            <w:rFonts w:ascii="Arial" w:eastAsia="Arial" w:hAnsi="Arial" w:cs="Arial"/>
            <w:sz w:val="22"/>
            <w:szCs w:val="22"/>
          </w:rPr>
          <w:delText xml:space="preserve">different </w:delText>
        </w:r>
        <w:r w:rsidR="00C8166C" w:rsidDel="00871BE9">
          <w:rPr>
            <w:rFonts w:ascii="Arial" w:eastAsia="Arial" w:hAnsi="Arial" w:cs="Arial"/>
            <w:sz w:val="22"/>
            <w:szCs w:val="22"/>
          </w:rPr>
          <w:delText>RNA</w:delText>
        </w:r>
        <w:r w:rsidR="0065504B" w:rsidDel="00871BE9">
          <w:rPr>
            <w:rFonts w:ascii="Arial" w:eastAsia="Arial" w:hAnsi="Arial" w:cs="Arial"/>
            <w:sz w:val="22"/>
            <w:szCs w:val="22"/>
          </w:rPr>
          <w:delText xml:space="preserve"> sequences</w:delText>
        </w:r>
        <w:r w:rsidR="004F1938" w:rsidDel="00871BE9">
          <w:rPr>
            <w:rFonts w:ascii="Arial" w:eastAsia="Arial" w:hAnsi="Arial" w:cs="Arial"/>
            <w:sz w:val="22"/>
            <w:szCs w:val="22"/>
          </w:rPr>
          <w:delText xml:space="preserve"> </w:delText>
        </w:r>
      </w:del>
      <w:r w:rsidR="004F1938">
        <w:rPr>
          <w:rFonts w:ascii="Arial" w:eastAsia="Arial" w:hAnsi="Arial" w:cs="Arial"/>
          <w:sz w:val="22"/>
          <w:szCs w:val="22"/>
        </w:rPr>
        <w:t>(McGeary et al.)</w:t>
      </w:r>
      <w:r w:rsidR="0065504B">
        <w:rPr>
          <w:rFonts w:ascii="Arial" w:eastAsia="Arial" w:hAnsi="Arial" w:cs="Arial"/>
          <w:sz w:val="22"/>
          <w:szCs w:val="22"/>
        </w:rPr>
        <w:t xml:space="preserve">. Applying this </w:t>
      </w:r>
      <w:r w:rsidR="00C8166C">
        <w:rPr>
          <w:rFonts w:ascii="Arial" w:eastAsia="Arial" w:hAnsi="Arial" w:cs="Arial"/>
          <w:sz w:val="22"/>
          <w:szCs w:val="22"/>
        </w:rPr>
        <w:t>AGO-RBNS</w:t>
      </w:r>
      <w:r w:rsidR="0065504B">
        <w:rPr>
          <w:rFonts w:ascii="Arial" w:eastAsia="Arial" w:hAnsi="Arial" w:cs="Arial"/>
          <w:sz w:val="22"/>
          <w:szCs w:val="22"/>
        </w:rPr>
        <w:t xml:space="preserve"> </w:t>
      </w:r>
      <w:del w:id="158" w:author="Sean E. McGeary" w:date="2019-09-01T13:35:00Z">
        <w:r w:rsidR="0065504B" w:rsidDel="007E6158">
          <w:rPr>
            <w:rFonts w:ascii="Arial" w:eastAsia="Arial" w:hAnsi="Arial" w:cs="Arial"/>
            <w:sz w:val="22"/>
            <w:szCs w:val="22"/>
          </w:rPr>
          <w:delText xml:space="preserve">protocol </w:delText>
        </w:r>
      </w:del>
      <w:ins w:id="159" w:author="Sean E. McGeary" w:date="2019-09-01T13:35:00Z">
        <w:r w:rsidR="007E6158">
          <w:rPr>
            <w:rFonts w:ascii="Arial" w:eastAsia="Arial" w:hAnsi="Arial" w:cs="Arial"/>
            <w:sz w:val="22"/>
            <w:szCs w:val="22"/>
          </w:rPr>
          <w:t xml:space="preserve">platform </w:t>
        </w:r>
      </w:ins>
      <w:r w:rsidR="0065504B">
        <w:rPr>
          <w:rFonts w:ascii="Arial" w:eastAsia="Arial" w:hAnsi="Arial" w:cs="Arial"/>
          <w:sz w:val="22"/>
          <w:szCs w:val="22"/>
        </w:rPr>
        <w:t xml:space="preserve">to miRNA–AGO complexes </w:t>
      </w:r>
      <w:r w:rsidR="00E65460">
        <w:rPr>
          <w:rFonts w:ascii="Arial" w:eastAsia="Arial" w:hAnsi="Arial" w:cs="Arial"/>
          <w:sz w:val="22"/>
          <w:szCs w:val="22"/>
        </w:rPr>
        <w:t xml:space="preserve">with six different miRNAs </w:t>
      </w:r>
      <w:r w:rsidR="004F1938">
        <w:rPr>
          <w:rFonts w:ascii="Arial" w:eastAsia="Arial" w:hAnsi="Arial" w:cs="Arial"/>
          <w:sz w:val="22"/>
          <w:szCs w:val="22"/>
        </w:rPr>
        <w:t>reveal</w:t>
      </w:r>
      <w:r w:rsidR="001C7CC0">
        <w:rPr>
          <w:rFonts w:ascii="Arial" w:eastAsia="Arial" w:hAnsi="Arial" w:cs="Arial"/>
          <w:sz w:val="22"/>
          <w:szCs w:val="22"/>
        </w:rPr>
        <w:t>ed</w:t>
      </w:r>
      <w:r w:rsidR="004F1938">
        <w:rPr>
          <w:rFonts w:ascii="Arial" w:eastAsia="Arial" w:hAnsi="Arial" w:cs="Arial"/>
          <w:sz w:val="22"/>
          <w:szCs w:val="22"/>
        </w:rPr>
        <w:t xml:space="preserve"> unanticipated site preferences for these miRNAs and </w:t>
      </w:r>
      <w:commentRangeStart w:id="160"/>
      <w:del w:id="161" w:author="Sean E. McGeary" w:date="2019-09-01T13:36:00Z">
        <w:r w:rsidR="008F30D8" w:rsidDel="007E6158">
          <w:rPr>
            <w:rFonts w:ascii="Arial" w:eastAsia="Arial" w:hAnsi="Arial" w:cs="Arial"/>
            <w:sz w:val="22"/>
            <w:szCs w:val="22"/>
          </w:rPr>
          <w:delText xml:space="preserve">provided </w:delText>
        </w:r>
        <w:r w:rsidR="004F1938" w:rsidDel="007E6158">
          <w:rPr>
            <w:rFonts w:ascii="Arial" w:eastAsia="Arial" w:hAnsi="Arial" w:cs="Arial"/>
            <w:sz w:val="22"/>
            <w:szCs w:val="22"/>
          </w:rPr>
          <w:delText>the data needed to construct</w:delText>
        </w:r>
      </w:del>
      <w:ins w:id="162" w:author="Sean E. McGeary" w:date="2019-09-01T13:36:00Z">
        <w:r w:rsidR="007E6158">
          <w:rPr>
            <w:rFonts w:ascii="Arial" w:eastAsia="Arial" w:hAnsi="Arial" w:cs="Arial"/>
            <w:sz w:val="22"/>
            <w:szCs w:val="22"/>
          </w:rPr>
          <w:t>enabled</w:t>
        </w:r>
      </w:ins>
      <w:r w:rsidR="004F1938">
        <w:rPr>
          <w:rFonts w:ascii="Arial" w:eastAsia="Arial" w:hAnsi="Arial" w:cs="Arial"/>
          <w:sz w:val="22"/>
          <w:szCs w:val="22"/>
        </w:rPr>
        <w:t xml:space="preserve"> a principled biochemical model of miRNA-targeting efficacy</w:t>
      </w:r>
      <w:commentRangeEnd w:id="160"/>
      <w:r w:rsidR="007E6158">
        <w:rPr>
          <w:rStyle w:val="CommentReference"/>
        </w:rPr>
        <w:commentReference w:id="160"/>
      </w:r>
      <w:r w:rsidR="00C8166C">
        <w:rPr>
          <w:rFonts w:ascii="Arial" w:eastAsia="Arial" w:hAnsi="Arial" w:cs="Arial"/>
          <w:sz w:val="22"/>
          <w:szCs w:val="22"/>
        </w:rPr>
        <w:t xml:space="preserve"> (McGeary et al.,).</w:t>
      </w:r>
      <w:del w:id="163" w:author="Sean E. McGeary" w:date="2019-08-24T18:21:00Z">
        <w:r w:rsidR="00C8166C" w:rsidDel="009C773D">
          <w:rPr>
            <w:rFonts w:ascii="Arial" w:eastAsia="Arial" w:hAnsi="Arial" w:cs="Arial"/>
            <w:sz w:val="22"/>
            <w:szCs w:val="22"/>
          </w:rPr>
          <w:delText xml:space="preserve"> </w:delText>
        </w:r>
      </w:del>
    </w:p>
    <w:p w14:paraId="0642C6B7" w14:textId="595A3580" w:rsidR="00CD3077" w:rsidRDefault="00EA20C5" w:rsidP="00EF6060">
      <w:pPr>
        <w:pStyle w:val="Normal1"/>
        <w:spacing w:line="480" w:lineRule="auto"/>
        <w:ind w:firstLine="720"/>
        <w:rPr>
          <w:rFonts w:ascii="Arial" w:eastAsia="Arial" w:hAnsi="Arial" w:cs="Arial"/>
          <w:sz w:val="22"/>
          <w:szCs w:val="22"/>
        </w:rPr>
      </w:pPr>
      <w:r>
        <w:rPr>
          <w:rFonts w:ascii="Arial" w:eastAsia="Arial" w:hAnsi="Arial" w:cs="Arial"/>
          <w:sz w:val="22"/>
          <w:szCs w:val="22"/>
        </w:rPr>
        <w:t>When considering how little is known about the features of 3′ pairing that contribute to affinity</w:t>
      </w:r>
      <w:r w:rsidR="001A4E55">
        <w:rPr>
          <w:rFonts w:ascii="Arial" w:eastAsia="Arial" w:hAnsi="Arial" w:cs="Arial"/>
          <w:sz w:val="22"/>
          <w:szCs w:val="22"/>
        </w:rPr>
        <w:t xml:space="preserve">, AGO-RBNS would an ideal technique to </w:t>
      </w:r>
      <w:r w:rsidR="00E65460">
        <w:rPr>
          <w:rFonts w:ascii="Arial" w:eastAsia="Arial" w:hAnsi="Arial" w:cs="Arial"/>
          <w:sz w:val="22"/>
          <w:szCs w:val="22"/>
        </w:rPr>
        <w:t>characterize</w:t>
      </w:r>
      <w:r>
        <w:rPr>
          <w:rFonts w:ascii="Arial" w:eastAsia="Arial" w:hAnsi="Arial" w:cs="Arial"/>
          <w:sz w:val="22"/>
          <w:szCs w:val="22"/>
        </w:rPr>
        <w:t xml:space="preserve"> these features</w:t>
      </w:r>
      <w:r w:rsidR="001A4E55">
        <w:rPr>
          <w:rFonts w:ascii="Arial" w:eastAsia="Arial" w:hAnsi="Arial" w:cs="Arial"/>
          <w:sz w:val="22"/>
          <w:szCs w:val="22"/>
        </w:rPr>
        <w:t xml:space="preserve">, as it </w:t>
      </w:r>
      <w:r w:rsidR="001B4C98">
        <w:rPr>
          <w:rFonts w:ascii="Arial" w:eastAsia="Arial" w:hAnsi="Arial" w:cs="Arial"/>
          <w:sz w:val="22"/>
          <w:szCs w:val="22"/>
        </w:rPr>
        <w:t>reveals</w:t>
      </w:r>
      <w:r w:rsidR="001A4E55">
        <w:rPr>
          <w:rFonts w:ascii="Arial" w:eastAsia="Arial" w:hAnsi="Arial" w:cs="Arial"/>
          <w:sz w:val="22"/>
          <w:szCs w:val="22"/>
        </w:rPr>
        <w:t xml:space="preserve"> the binding affin</w:t>
      </w:r>
      <w:r>
        <w:rPr>
          <w:rFonts w:ascii="Arial" w:eastAsia="Arial" w:hAnsi="Arial" w:cs="Arial"/>
          <w:sz w:val="22"/>
          <w:szCs w:val="22"/>
        </w:rPr>
        <w:t>it</w:t>
      </w:r>
      <w:r w:rsidR="001B4C98">
        <w:rPr>
          <w:rFonts w:ascii="Arial" w:eastAsia="Arial" w:hAnsi="Arial" w:cs="Arial"/>
          <w:sz w:val="22"/>
          <w:szCs w:val="22"/>
        </w:rPr>
        <w:t>ies</w:t>
      </w:r>
      <w:r>
        <w:rPr>
          <w:rFonts w:ascii="Arial" w:eastAsia="Arial" w:hAnsi="Arial" w:cs="Arial"/>
          <w:sz w:val="22"/>
          <w:szCs w:val="22"/>
        </w:rPr>
        <w:t xml:space="preserve"> </w:t>
      </w:r>
      <w:r w:rsidR="001B4C98">
        <w:rPr>
          <w:rFonts w:ascii="Arial" w:eastAsia="Arial" w:hAnsi="Arial" w:cs="Arial"/>
          <w:sz w:val="22"/>
          <w:szCs w:val="22"/>
        </w:rPr>
        <w:t>between</w:t>
      </w:r>
      <w:r>
        <w:rPr>
          <w:rFonts w:ascii="Arial" w:eastAsia="Arial" w:hAnsi="Arial" w:cs="Arial"/>
          <w:sz w:val="22"/>
          <w:szCs w:val="22"/>
        </w:rPr>
        <w:t xml:space="preserve"> </w:t>
      </w:r>
      <w:r w:rsidR="001B4C98">
        <w:rPr>
          <w:rFonts w:ascii="Arial" w:eastAsia="Arial" w:hAnsi="Arial" w:cs="Arial"/>
          <w:sz w:val="22"/>
          <w:szCs w:val="22"/>
        </w:rPr>
        <w:t>a</w:t>
      </w:r>
      <w:r>
        <w:rPr>
          <w:rFonts w:ascii="Arial" w:eastAsia="Arial" w:hAnsi="Arial" w:cs="Arial"/>
          <w:sz w:val="22"/>
          <w:szCs w:val="22"/>
        </w:rPr>
        <w:t xml:space="preserve"> miRNA–AGO complex </w:t>
      </w:r>
      <w:r w:rsidR="001B4C98">
        <w:rPr>
          <w:rFonts w:ascii="Arial" w:eastAsia="Arial" w:hAnsi="Arial" w:cs="Arial"/>
          <w:sz w:val="22"/>
          <w:szCs w:val="22"/>
        </w:rPr>
        <w:t>and</w:t>
      </w:r>
      <w:r>
        <w:rPr>
          <w:rFonts w:ascii="Arial" w:eastAsia="Arial" w:hAnsi="Arial" w:cs="Arial"/>
          <w:sz w:val="22"/>
          <w:szCs w:val="22"/>
        </w:rPr>
        <w:t xml:space="preserve"> its</w:t>
      </w:r>
      <w:r w:rsidR="001A4E55">
        <w:rPr>
          <w:rFonts w:ascii="Arial" w:eastAsia="Arial" w:hAnsi="Arial" w:cs="Arial"/>
          <w:sz w:val="22"/>
          <w:szCs w:val="22"/>
        </w:rPr>
        <w:t xml:space="preserve"> target sites without </w:t>
      </w:r>
      <w:r w:rsidR="001A4E55">
        <w:rPr>
          <w:rFonts w:ascii="Arial" w:eastAsia="Arial" w:hAnsi="Arial" w:cs="Arial"/>
          <w:i/>
          <w:sz w:val="22"/>
          <w:szCs w:val="22"/>
        </w:rPr>
        <w:t>a priori</w:t>
      </w:r>
      <w:r w:rsidR="001A4E55">
        <w:rPr>
          <w:rFonts w:ascii="Arial" w:eastAsia="Arial" w:hAnsi="Arial" w:cs="Arial"/>
          <w:sz w:val="22"/>
          <w:szCs w:val="22"/>
        </w:rPr>
        <w:t xml:space="preserve"> </w:t>
      </w:r>
      <w:r w:rsidR="001B4C98">
        <w:rPr>
          <w:rFonts w:ascii="Arial" w:eastAsia="Arial" w:hAnsi="Arial" w:cs="Arial"/>
          <w:sz w:val="22"/>
          <w:szCs w:val="22"/>
        </w:rPr>
        <w:t>knowledge of</w:t>
      </w:r>
      <w:r w:rsidR="001A4E55">
        <w:rPr>
          <w:rFonts w:ascii="Arial" w:eastAsia="Arial" w:hAnsi="Arial" w:cs="Arial"/>
          <w:sz w:val="22"/>
          <w:szCs w:val="22"/>
        </w:rPr>
        <w:t xml:space="preserve"> what </w:t>
      </w:r>
      <w:r>
        <w:rPr>
          <w:rFonts w:ascii="Arial" w:eastAsia="Arial" w:hAnsi="Arial" w:cs="Arial"/>
          <w:sz w:val="22"/>
          <w:szCs w:val="22"/>
        </w:rPr>
        <w:t>these sites</w:t>
      </w:r>
      <w:r w:rsidR="001A4E55">
        <w:rPr>
          <w:rFonts w:ascii="Arial" w:eastAsia="Arial" w:hAnsi="Arial" w:cs="Arial"/>
          <w:sz w:val="22"/>
          <w:szCs w:val="22"/>
        </w:rPr>
        <w:t xml:space="preserve"> might be</w:t>
      </w:r>
      <w:commentRangeStart w:id="164"/>
      <w:r w:rsidR="001A4E55">
        <w:rPr>
          <w:rFonts w:ascii="Arial" w:eastAsia="Arial" w:hAnsi="Arial" w:cs="Arial"/>
          <w:sz w:val="22"/>
          <w:szCs w:val="22"/>
        </w:rPr>
        <w:t>.</w:t>
      </w:r>
      <w:r>
        <w:rPr>
          <w:rFonts w:ascii="Arial" w:eastAsia="Arial" w:hAnsi="Arial" w:cs="Arial"/>
          <w:sz w:val="22"/>
          <w:szCs w:val="22"/>
        </w:rPr>
        <w:t xml:space="preserve"> </w:t>
      </w:r>
      <w:r w:rsidR="004F1938">
        <w:rPr>
          <w:rFonts w:ascii="Arial" w:eastAsia="Arial" w:hAnsi="Arial" w:cs="Arial"/>
          <w:sz w:val="22"/>
          <w:szCs w:val="22"/>
        </w:rPr>
        <w:t xml:space="preserve">However, </w:t>
      </w:r>
      <w:r w:rsidR="001B4C98">
        <w:rPr>
          <w:rFonts w:ascii="Arial" w:eastAsia="Arial" w:hAnsi="Arial" w:cs="Arial"/>
          <w:sz w:val="22"/>
          <w:szCs w:val="22"/>
        </w:rPr>
        <w:t>as previously implemented, AGO-RBNS</w:t>
      </w:r>
      <w:r w:rsidR="004F1938">
        <w:rPr>
          <w:rFonts w:ascii="Arial" w:eastAsia="Arial" w:hAnsi="Arial" w:cs="Arial"/>
          <w:sz w:val="22"/>
          <w:szCs w:val="22"/>
        </w:rPr>
        <w:t xml:space="preserve"> </w:t>
      </w:r>
      <w:r w:rsidR="002F3DD7">
        <w:rPr>
          <w:rFonts w:ascii="Arial" w:eastAsia="Arial" w:hAnsi="Arial" w:cs="Arial"/>
          <w:sz w:val="22"/>
          <w:szCs w:val="22"/>
        </w:rPr>
        <w:t>does</w:t>
      </w:r>
      <w:r w:rsidR="004F1938">
        <w:rPr>
          <w:rFonts w:ascii="Arial" w:eastAsia="Arial" w:hAnsi="Arial" w:cs="Arial"/>
          <w:sz w:val="22"/>
          <w:szCs w:val="22"/>
        </w:rPr>
        <w:t xml:space="preserve"> </w:t>
      </w:r>
      <w:r w:rsidR="002F3DD7">
        <w:rPr>
          <w:rFonts w:ascii="Arial" w:eastAsia="Arial" w:hAnsi="Arial" w:cs="Arial"/>
          <w:sz w:val="22"/>
          <w:szCs w:val="22"/>
        </w:rPr>
        <w:t xml:space="preserve">not </w:t>
      </w:r>
      <w:r w:rsidR="004F1938">
        <w:rPr>
          <w:rFonts w:ascii="Arial" w:eastAsia="Arial" w:hAnsi="Arial" w:cs="Arial"/>
          <w:sz w:val="22"/>
          <w:szCs w:val="22"/>
        </w:rPr>
        <w:t xml:space="preserve">provide information on </w:t>
      </w:r>
      <w:r w:rsidR="002F3DD7">
        <w:rPr>
          <w:rFonts w:ascii="Arial" w:eastAsia="Arial" w:hAnsi="Arial" w:cs="Arial"/>
          <w:sz w:val="22"/>
          <w:szCs w:val="22"/>
        </w:rPr>
        <w:t xml:space="preserve">sites with more than </w:t>
      </w:r>
      <w:r w:rsidR="00EE4C55">
        <w:rPr>
          <w:rFonts w:ascii="Arial" w:eastAsia="Arial" w:hAnsi="Arial" w:cs="Arial"/>
          <w:sz w:val="22"/>
          <w:szCs w:val="22"/>
        </w:rPr>
        <w:t>~</w:t>
      </w:r>
      <w:r w:rsidR="002F3DD7">
        <w:rPr>
          <w:rFonts w:ascii="Arial" w:eastAsia="Arial" w:hAnsi="Arial" w:cs="Arial"/>
          <w:sz w:val="22"/>
          <w:szCs w:val="22"/>
        </w:rPr>
        <w:t xml:space="preserve">5 </w:t>
      </w:r>
      <w:r w:rsidR="004F1938">
        <w:rPr>
          <w:rFonts w:ascii="Arial" w:eastAsia="Arial" w:hAnsi="Arial" w:cs="Arial"/>
          <w:sz w:val="22"/>
          <w:szCs w:val="22"/>
        </w:rPr>
        <w:t>supplementary</w:t>
      </w:r>
      <w:r w:rsidR="001B4C98">
        <w:rPr>
          <w:rFonts w:ascii="Arial" w:eastAsia="Arial" w:hAnsi="Arial" w:cs="Arial"/>
          <w:sz w:val="22"/>
          <w:szCs w:val="22"/>
        </w:rPr>
        <w:t>/</w:t>
      </w:r>
      <w:r w:rsidR="004F1938">
        <w:rPr>
          <w:rFonts w:ascii="Arial" w:eastAsia="Arial" w:hAnsi="Arial" w:cs="Arial"/>
          <w:sz w:val="22"/>
          <w:szCs w:val="22"/>
        </w:rPr>
        <w:t xml:space="preserve">compensatory </w:t>
      </w:r>
      <w:r w:rsidR="002F3DD7">
        <w:rPr>
          <w:rFonts w:ascii="Arial" w:eastAsia="Arial" w:hAnsi="Arial" w:cs="Arial"/>
          <w:sz w:val="22"/>
          <w:szCs w:val="22"/>
        </w:rPr>
        <w:t>pairs because</w:t>
      </w:r>
      <w:r w:rsidR="004F1938">
        <w:rPr>
          <w:rFonts w:ascii="Arial" w:eastAsia="Arial" w:hAnsi="Arial" w:cs="Arial"/>
          <w:sz w:val="22"/>
          <w:szCs w:val="22"/>
        </w:rPr>
        <w:t xml:space="preserve"> </w:t>
      </w:r>
      <w:r w:rsidR="002F3DD7">
        <w:rPr>
          <w:rFonts w:ascii="Arial" w:eastAsia="Arial" w:hAnsi="Arial" w:cs="Arial"/>
          <w:sz w:val="22"/>
          <w:szCs w:val="22"/>
        </w:rPr>
        <w:t xml:space="preserve">such sites, which involve &gt;12 nt of </w:t>
      </w:r>
      <w:r w:rsidR="001B4C98">
        <w:rPr>
          <w:rFonts w:ascii="Arial" w:eastAsia="Arial" w:hAnsi="Arial" w:cs="Arial"/>
          <w:sz w:val="22"/>
          <w:szCs w:val="22"/>
        </w:rPr>
        <w:t xml:space="preserve">total </w:t>
      </w:r>
      <w:r w:rsidR="002F3DD7">
        <w:rPr>
          <w:rFonts w:ascii="Arial" w:eastAsia="Arial" w:hAnsi="Arial" w:cs="Arial"/>
          <w:sz w:val="22"/>
          <w:szCs w:val="22"/>
        </w:rPr>
        <w:t>pairing</w:t>
      </w:r>
      <w:r w:rsidR="004F1938">
        <w:rPr>
          <w:rFonts w:ascii="Arial" w:eastAsia="Arial" w:hAnsi="Arial" w:cs="Arial"/>
          <w:sz w:val="22"/>
          <w:szCs w:val="22"/>
        </w:rPr>
        <w:t xml:space="preserve"> </w:t>
      </w:r>
      <w:r w:rsidR="002F3DD7">
        <w:rPr>
          <w:rFonts w:ascii="Arial" w:eastAsia="Arial" w:hAnsi="Arial" w:cs="Arial"/>
          <w:sz w:val="22"/>
          <w:szCs w:val="22"/>
        </w:rPr>
        <w:t>(Fig 1</w:t>
      </w:r>
      <w:r w:rsidR="006855F4">
        <w:rPr>
          <w:rFonts w:ascii="Arial" w:eastAsia="Arial" w:hAnsi="Arial" w:cs="Arial"/>
          <w:sz w:val="22"/>
          <w:szCs w:val="22"/>
        </w:rPr>
        <w:t>A</w:t>
      </w:r>
      <w:r w:rsidR="002F3DD7">
        <w:rPr>
          <w:rFonts w:ascii="Arial" w:eastAsia="Arial" w:hAnsi="Arial" w:cs="Arial"/>
          <w:sz w:val="22"/>
          <w:szCs w:val="22"/>
        </w:rPr>
        <w:t>)</w:t>
      </w:r>
      <w:r w:rsidR="001B4C98">
        <w:rPr>
          <w:rFonts w:ascii="Arial" w:eastAsia="Arial" w:hAnsi="Arial" w:cs="Arial"/>
          <w:sz w:val="22"/>
          <w:szCs w:val="22"/>
        </w:rPr>
        <w:t>,</w:t>
      </w:r>
      <w:r w:rsidR="002F3DD7">
        <w:rPr>
          <w:rFonts w:ascii="Arial" w:eastAsia="Arial" w:hAnsi="Arial" w:cs="Arial"/>
          <w:sz w:val="22"/>
          <w:szCs w:val="22"/>
        </w:rPr>
        <w:t xml:space="preserve"> are too rare in the </w:t>
      </w:r>
      <w:r w:rsidR="00EE4C55">
        <w:rPr>
          <w:rFonts w:ascii="Arial" w:eastAsia="Arial" w:hAnsi="Arial" w:cs="Arial"/>
          <w:sz w:val="22"/>
          <w:szCs w:val="22"/>
        </w:rPr>
        <w:t xml:space="preserve">initial </w:t>
      </w:r>
      <w:r w:rsidR="001B4C98">
        <w:rPr>
          <w:rFonts w:ascii="Arial" w:eastAsia="Arial" w:hAnsi="Arial" w:cs="Arial"/>
          <w:sz w:val="22"/>
          <w:szCs w:val="22"/>
        </w:rPr>
        <w:t xml:space="preserve">random-sequence </w:t>
      </w:r>
      <w:r w:rsidR="00EE4C55">
        <w:rPr>
          <w:rFonts w:ascii="Arial" w:eastAsia="Arial" w:hAnsi="Arial" w:cs="Arial"/>
          <w:sz w:val="22"/>
          <w:szCs w:val="22"/>
        </w:rPr>
        <w:t>library</w:t>
      </w:r>
      <w:r w:rsidR="002F3DD7">
        <w:rPr>
          <w:rFonts w:ascii="Arial" w:eastAsia="Arial" w:hAnsi="Arial" w:cs="Arial"/>
          <w:sz w:val="22"/>
          <w:szCs w:val="22"/>
        </w:rPr>
        <w:t xml:space="preserve"> to allow accurate calculation of enrichment values. Here, we </w:t>
      </w:r>
      <w:del w:id="165" w:author="Sean E. McGeary" w:date="2019-08-24T17:55:00Z">
        <w:r w:rsidR="002F3DD7" w:rsidDel="00D947BE">
          <w:rPr>
            <w:rFonts w:ascii="Arial" w:eastAsia="Arial" w:hAnsi="Arial" w:cs="Arial"/>
            <w:sz w:val="22"/>
            <w:szCs w:val="22"/>
          </w:rPr>
          <w:delText xml:space="preserve">generate </w:delText>
        </w:r>
      </w:del>
      <w:ins w:id="166" w:author="Sean E. McGeary" w:date="2019-08-24T17:55:00Z">
        <w:r w:rsidR="00D947BE">
          <w:rPr>
            <w:rFonts w:ascii="Arial" w:eastAsia="Arial" w:hAnsi="Arial" w:cs="Arial"/>
            <w:sz w:val="22"/>
            <w:szCs w:val="22"/>
          </w:rPr>
          <w:t xml:space="preserve">construct </w:t>
        </w:r>
      </w:ins>
      <w:r w:rsidR="002F3DD7">
        <w:rPr>
          <w:rFonts w:ascii="Arial" w:eastAsia="Arial" w:hAnsi="Arial" w:cs="Arial"/>
          <w:sz w:val="22"/>
          <w:szCs w:val="22"/>
        </w:rPr>
        <w:t xml:space="preserve">RNA </w:t>
      </w:r>
      <w:r w:rsidR="001B4C98">
        <w:rPr>
          <w:rFonts w:ascii="Arial" w:eastAsia="Arial" w:hAnsi="Arial" w:cs="Arial"/>
          <w:sz w:val="22"/>
          <w:szCs w:val="22"/>
        </w:rPr>
        <w:t>librarie</w:t>
      </w:r>
      <w:r w:rsidR="002F3DD7">
        <w:rPr>
          <w:rFonts w:ascii="Arial" w:eastAsia="Arial" w:hAnsi="Arial" w:cs="Arial"/>
          <w:sz w:val="22"/>
          <w:szCs w:val="22"/>
        </w:rPr>
        <w:t xml:space="preserve">s </w:t>
      </w:r>
      <w:r w:rsidR="00E65460">
        <w:rPr>
          <w:rFonts w:ascii="Arial" w:eastAsia="Arial" w:hAnsi="Arial" w:cs="Arial"/>
          <w:sz w:val="22"/>
          <w:szCs w:val="22"/>
        </w:rPr>
        <w:t>more suitable for characterizing</w:t>
      </w:r>
      <w:r w:rsidR="002F3DD7">
        <w:rPr>
          <w:rFonts w:ascii="Arial" w:eastAsia="Arial" w:hAnsi="Arial" w:cs="Arial"/>
          <w:sz w:val="22"/>
          <w:szCs w:val="22"/>
        </w:rPr>
        <w:t xml:space="preserve"> 3′-compensatory sites and use these </w:t>
      </w:r>
      <w:r w:rsidR="001B4C98">
        <w:rPr>
          <w:rFonts w:ascii="Arial" w:eastAsia="Arial" w:hAnsi="Arial" w:cs="Arial"/>
          <w:sz w:val="22"/>
          <w:szCs w:val="22"/>
        </w:rPr>
        <w:t>librarie</w:t>
      </w:r>
      <w:r w:rsidR="002F3DD7">
        <w:rPr>
          <w:rFonts w:ascii="Arial" w:eastAsia="Arial" w:hAnsi="Arial" w:cs="Arial"/>
          <w:sz w:val="22"/>
          <w:szCs w:val="22"/>
        </w:rPr>
        <w:t xml:space="preserve">s </w:t>
      </w:r>
      <w:r w:rsidR="00BB4F25">
        <w:rPr>
          <w:rFonts w:ascii="Arial" w:eastAsia="Arial" w:hAnsi="Arial" w:cs="Arial"/>
          <w:sz w:val="22"/>
          <w:szCs w:val="22"/>
        </w:rPr>
        <w:t>to generate</w:t>
      </w:r>
      <w:r w:rsidR="002F3DD7">
        <w:rPr>
          <w:rFonts w:ascii="Arial" w:eastAsia="Arial" w:hAnsi="Arial" w:cs="Arial"/>
          <w:sz w:val="22"/>
          <w:szCs w:val="22"/>
        </w:rPr>
        <w:t xml:space="preserve"> AGO-RBNS</w:t>
      </w:r>
      <w:r w:rsidR="004F1938">
        <w:rPr>
          <w:rFonts w:ascii="Arial" w:eastAsia="Arial" w:hAnsi="Arial" w:cs="Arial"/>
          <w:sz w:val="22"/>
          <w:szCs w:val="22"/>
        </w:rPr>
        <w:t xml:space="preserve"> </w:t>
      </w:r>
      <w:r w:rsidR="00BB4F25">
        <w:rPr>
          <w:rFonts w:ascii="Arial" w:eastAsia="Arial" w:hAnsi="Arial" w:cs="Arial"/>
          <w:sz w:val="22"/>
          <w:szCs w:val="22"/>
        </w:rPr>
        <w:t xml:space="preserve">data </w:t>
      </w:r>
      <w:r w:rsidR="00E65460">
        <w:rPr>
          <w:rFonts w:ascii="Arial" w:eastAsia="Arial" w:hAnsi="Arial" w:cs="Arial"/>
          <w:sz w:val="22"/>
          <w:szCs w:val="22"/>
        </w:rPr>
        <w:t>that enable</w:t>
      </w:r>
      <w:r w:rsidR="00BB4F25">
        <w:rPr>
          <w:rFonts w:ascii="Arial" w:eastAsia="Arial" w:hAnsi="Arial" w:cs="Arial"/>
          <w:sz w:val="22"/>
          <w:szCs w:val="22"/>
        </w:rPr>
        <w:t xml:space="preserve"> the systematic analysis of pairing to the miRNA 3′ region</w:t>
      </w:r>
      <w:commentRangeEnd w:id="164"/>
      <w:r w:rsidR="00B4643C">
        <w:rPr>
          <w:rStyle w:val="CommentReference"/>
        </w:rPr>
        <w:commentReference w:id="164"/>
      </w:r>
      <w:r w:rsidR="00BB4F25">
        <w:rPr>
          <w:rFonts w:ascii="Arial" w:eastAsia="Arial" w:hAnsi="Arial" w:cs="Arial"/>
          <w:sz w:val="22"/>
          <w:szCs w:val="22"/>
        </w:rPr>
        <w:t>.</w:t>
      </w:r>
      <w:del w:id="167" w:author="Sean E. McGeary" w:date="2019-08-24T18:21:00Z">
        <w:r w:rsidR="00BB4F25" w:rsidDel="00D013F5">
          <w:rPr>
            <w:rFonts w:ascii="Arial" w:eastAsia="Arial" w:hAnsi="Arial" w:cs="Arial"/>
            <w:sz w:val="22"/>
            <w:szCs w:val="22"/>
          </w:rPr>
          <w:delText xml:space="preserve"> </w:delText>
        </w:r>
      </w:del>
      <w:r w:rsidR="004F1938">
        <w:rPr>
          <w:rFonts w:ascii="Arial" w:eastAsia="Arial" w:hAnsi="Arial" w:cs="Arial"/>
          <w:sz w:val="22"/>
          <w:szCs w:val="22"/>
        </w:rPr>
        <w:t xml:space="preserve"> </w:t>
      </w:r>
    </w:p>
    <w:p w14:paraId="0E5F1EC4" w14:textId="77777777" w:rsidR="00C849A9" w:rsidRDefault="00C849A9" w:rsidP="00C849A9">
      <w:pPr>
        <w:pStyle w:val="Normal1"/>
        <w:spacing w:line="480" w:lineRule="auto"/>
        <w:rPr>
          <w:rFonts w:ascii="Arial" w:eastAsia="Arial" w:hAnsi="Arial" w:cs="Arial"/>
          <w:sz w:val="22"/>
          <w:szCs w:val="22"/>
        </w:rPr>
      </w:pPr>
    </w:p>
    <w:p w14:paraId="4ACE1214" w14:textId="0D6DB812" w:rsidR="00CD3077" w:rsidRDefault="00C849A9">
      <w:pPr>
        <w:pStyle w:val="Normal1"/>
        <w:spacing w:line="480" w:lineRule="auto"/>
        <w:rPr>
          <w:rFonts w:ascii="Arial" w:eastAsia="Arial" w:hAnsi="Arial" w:cs="Arial"/>
          <w:b/>
          <w:sz w:val="22"/>
          <w:szCs w:val="22"/>
        </w:rPr>
      </w:pPr>
      <w:r>
        <w:rPr>
          <w:rFonts w:ascii="Arial" w:eastAsia="Arial" w:hAnsi="Arial" w:cs="Arial"/>
          <w:b/>
          <w:sz w:val="22"/>
          <w:szCs w:val="22"/>
        </w:rPr>
        <w:t>Results</w:t>
      </w:r>
    </w:p>
    <w:p w14:paraId="5E985A90" w14:textId="6990F79C" w:rsidR="00CD3077" w:rsidRDefault="00EE4C55">
      <w:pPr>
        <w:pStyle w:val="Normal1"/>
        <w:spacing w:line="480" w:lineRule="auto"/>
        <w:rPr>
          <w:rFonts w:ascii="Arial" w:eastAsia="Arial" w:hAnsi="Arial" w:cs="Arial"/>
          <w:b/>
          <w:sz w:val="22"/>
          <w:szCs w:val="22"/>
        </w:rPr>
      </w:pPr>
      <w:r>
        <w:rPr>
          <w:rFonts w:ascii="Arial" w:eastAsia="Arial" w:hAnsi="Arial" w:cs="Arial"/>
          <w:b/>
          <w:sz w:val="22"/>
          <w:szCs w:val="22"/>
        </w:rPr>
        <w:t>B</w:t>
      </w:r>
      <w:r w:rsidR="00C8166C">
        <w:rPr>
          <w:rFonts w:ascii="Arial" w:eastAsia="Arial" w:hAnsi="Arial" w:cs="Arial"/>
          <w:b/>
          <w:sz w:val="22"/>
          <w:szCs w:val="22"/>
        </w:rPr>
        <w:t>inding</w:t>
      </w:r>
      <w:r>
        <w:rPr>
          <w:rFonts w:ascii="Arial" w:eastAsia="Arial" w:hAnsi="Arial" w:cs="Arial"/>
          <w:b/>
          <w:sz w:val="22"/>
          <w:szCs w:val="22"/>
        </w:rPr>
        <w:t>-</w:t>
      </w:r>
      <w:r w:rsidR="00C8166C">
        <w:rPr>
          <w:rFonts w:ascii="Arial" w:eastAsia="Arial" w:hAnsi="Arial" w:cs="Arial"/>
          <w:b/>
          <w:sz w:val="22"/>
          <w:szCs w:val="22"/>
        </w:rPr>
        <w:t xml:space="preserve">affinity profiles for </w:t>
      </w:r>
      <w:r w:rsidR="00947BCB">
        <w:rPr>
          <w:rFonts w:ascii="Arial" w:eastAsia="Arial" w:hAnsi="Arial" w:cs="Arial"/>
          <w:b/>
          <w:sz w:val="22"/>
          <w:szCs w:val="22"/>
        </w:rPr>
        <w:t>let-7</w:t>
      </w:r>
      <w:r w:rsidR="00E1702B">
        <w:rPr>
          <w:rFonts w:ascii="Arial" w:eastAsia="Arial" w:hAnsi="Arial" w:cs="Arial"/>
          <w:b/>
          <w:sz w:val="22"/>
          <w:szCs w:val="22"/>
        </w:rPr>
        <w:t>a</w:t>
      </w:r>
      <w:r w:rsidR="00947BCB">
        <w:rPr>
          <w:rFonts w:ascii="Arial" w:eastAsia="Arial" w:hAnsi="Arial" w:cs="Arial"/>
          <w:b/>
          <w:sz w:val="22"/>
          <w:szCs w:val="22"/>
        </w:rPr>
        <w:t xml:space="preserve"> </w:t>
      </w:r>
      <w:r w:rsidR="00C8166C">
        <w:rPr>
          <w:rFonts w:ascii="Arial" w:eastAsia="Arial" w:hAnsi="Arial" w:cs="Arial"/>
          <w:b/>
          <w:sz w:val="22"/>
          <w:szCs w:val="22"/>
        </w:rPr>
        <w:t>3′</w:t>
      </w:r>
      <w:r>
        <w:rPr>
          <w:rFonts w:ascii="Arial" w:eastAsia="Arial" w:hAnsi="Arial" w:cs="Arial"/>
          <w:b/>
          <w:sz w:val="22"/>
          <w:szCs w:val="22"/>
        </w:rPr>
        <w:t>-compensatory sites</w:t>
      </w:r>
    </w:p>
    <w:p w14:paraId="55500596" w14:textId="065EC6F3" w:rsidR="00CF22D7" w:rsidRDefault="00F8618B" w:rsidP="00E65460">
      <w:pPr>
        <w:pStyle w:val="Normal1"/>
        <w:spacing w:line="480" w:lineRule="auto"/>
        <w:rPr>
          <w:rFonts w:ascii="Arial" w:eastAsia="Arial" w:hAnsi="Arial" w:cs="Arial"/>
          <w:sz w:val="22"/>
          <w:szCs w:val="22"/>
        </w:rPr>
      </w:pPr>
      <w:r>
        <w:rPr>
          <w:rFonts w:ascii="Arial" w:eastAsia="Arial" w:hAnsi="Arial" w:cs="Arial"/>
          <w:sz w:val="22"/>
          <w:szCs w:val="22"/>
        </w:rPr>
        <w:t xml:space="preserve">As </w:t>
      </w:r>
      <w:r w:rsidR="00CC2B34">
        <w:rPr>
          <w:rFonts w:ascii="Arial" w:eastAsia="Arial" w:hAnsi="Arial" w:cs="Arial"/>
          <w:sz w:val="22"/>
          <w:szCs w:val="22"/>
        </w:rPr>
        <w:t>previously</w:t>
      </w:r>
      <w:r>
        <w:rPr>
          <w:rFonts w:ascii="Arial" w:eastAsia="Arial" w:hAnsi="Arial" w:cs="Arial"/>
          <w:sz w:val="22"/>
          <w:szCs w:val="22"/>
        </w:rPr>
        <w:t xml:space="preserve"> implement</w:t>
      </w:r>
      <w:r w:rsidR="00CC2B34">
        <w:rPr>
          <w:rFonts w:ascii="Arial" w:eastAsia="Arial" w:hAnsi="Arial" w:cs="Arial"/>
          <w:sz w:val="22"/>
          <w:szCs w:val="22"/>
        </w:rPr>
        <w:t>ed</w:t>
      </w:r>
      <w:r>
        <w:rPr>
          <w:rFonts w:ascii="Arial" w:eastAsia="Arial" w:hAnsi="Arial" w:cs="Arial"/>
          <w:sz w:val="22"/>
          <w:szCs w:val="22"/>
        </w:rPr>
        <w:t xml:space="preserve">, </w:t>
      </w:r>
      <w:r w:rsidR="00E65460">
        <w:rPr>
          <w:rFonts w:ascii="Arial" w:eastAsia="Arial" w:hAnsi="Arial" w:cs="Arial"/>
          <w:sz w:val="22"/>
          <w:szCs w:val="22"/>
        </w:rPr>
        <w:t xml:space="preserve">AGO-RBNS </w:t>
      </w:r>
      <w:r w:rsidR="00DE3D13">
        <w:rPr>
          <w:rFonts w:ascii="Arial" w:eastAsia="Arial" w:hAnsi="Arial" w:cs="Arial"/>
          <w:sz w:val="22"/>
          <w:szCs w:val="22"/>
        </w:rPr>
        <w:t>begins with the</w:t>
      </w:r>
      <w:r w:rsidR="00E65460">
        <w:rPr>
          <w:rFonts w:ascii="Arial" w:eastAsia="Arial" w:hAnsi="Arial" w:cs="Arial"/>
          <w:sz w:val="22"/>
          <w:szCs w:val="22"/>
        </w:rPr>
        <w:t xml:space="preserve"> </w:t>
      </w:r>
      <w:r w:rsidR="00DE3D13">
        <w:rPr>
          <w:rFonts w:ascii="Arial" w:eastAsia="Arial" w:hAnsi="Arial" w:cs="Arial"/>
          <w:sz w:val="22"/>
          <w:szCs w:val="22"/>
        </w:rPr>
        <w:t>incubation of</w:t>
      </w:r>
      <w:r w:rsidR="00E65460">
        <w:rPr>
          <w:rFonts w:ascii="Arial" w:eastAsia="Arial" w:hAnsi="Arial" w:cs="Arial"/>
          <w:sz w:val="22"/>
          <w:szCs w:val="22"/>
        </w:rPr>
        <w:t xml:space="preserve"> </w:t>
      </w:r>
      <w:r>
        <w:rPr>
          <w:rFonts w:ascii="Arial" w:eastAsia="Arial" w:hAnsi="Arial" w:cs="Arial"/>
          <w:sz w:val="22"/>
          <w:szCs w:val="22"/>
        </w:rPr>
        <w:t xml:space="preserve">purified </w:t>
      </w:r>
      <w:ins w:id="168" w:author="Sean E. McGeary" w:date="2019-08-24T18:01:00Z">
        <w:r w:rsidR="00D947BE">
          <w:rPr>
            <w:rFonts w:ascii="Arial" w:eastAsia="Arial" w:hAnsi="Arial" w:cs="Arial"/>
            <w:sz w:val="22"/>
            <w:szCs w:val="22"/>
          </w:rPr>
          <w:t>AGO–</w:t>
        </w:r>
      </w:ins>
      <w:r>
        <w:rPr>
          <w:rFonts w:ascii="Arial" w:eastAsia="Arial" w:hAnsi="Arial" w:cs="Arial"/>
          <w:sz w:val="22"/>
          <w:szCs w:val="22"/>
        </w:rPr>
        <w:t>miRNA</w:t>
      </w:r>
      <w:del w:id="169" w:author="Sean E. McGeary" w:date="2019-08-24T18:01:00Z">
        <w:r w:rsidDel="00D947BE">
          <w:rPr>
            <w:rFonts w:ascii="Arial" w:eastAsia="Arial" w:hAnsi="Arial" w:cs="Arial"/>
            <w:sz w:val="22"/>
            <w:szCs w:val="22"/>
          </w:rPr>
          <w:delText>–AGO</w:delText>
        </w:r>
      </w:del>
      <w:r>
        <w:rPr>
          <w:rFonts w:ascii="Arial" w:eastAsia="Arial" w:hAnsi="Arial" w:cs="Arial"/>
          <w:sz w:val="22"/>
          <w:szCs w:val="22"/>
        </w:rPr>
        <w:t xml:space="preserve"> complex with</w:t>
      </w:r>
      <w:r w:rsidR="00E65460">
        <w:rPr>
          <w:rFonts w:ascii="Arial" w:eastAsia="Arial" w:hAnsi="Arial" w:cs="Arial"/>
          <w:sz w:val="22"/>
          <w:szCs w:val="22"/>
        </w:rPr>
        <w:t xml:space="preserve"> </w:t>
      </w:r>
      <w:r>
        <w:rPr>
          <w:rFonts w:ascii="Arial" w:eastAsia="Arial" w:hAnsi="Arial" w:cs="Arial"/>
          <w:sz w:val="22"/>
          <w:szCs w:val="22"/>
        </w:rPr>
        <w:t xml:space="preserve">an </w:t>
      </w:r>
      <w:r w:rsidR="00E65460">
        <w:rPr>
          <w:rFonts w:ascii="Arial" w:eastAsia="Arial" w:hAnsi="Arial" w:cs="Arial"/>
          <w:sz w:val="22"/>
          <w:szCs w:val="22"/>
        </w:rPr>
        <w:t xml:space="preserve">RNA library that contains a central region of </w:t>
      </w:r>
      <w:r w:rsidR="00CC2B34" w:rsidRPr="00EF6060">
        <w:rPr>
          <w:rFonts w:ascii="Arial" w:eastAsia="Arial" w:hAnsi="Arial" w:cs="Arial"/>
          <w:sz w:val="22"/>
          <w:szCs w:val="22"/>
        </w:rPr>
        <w:t>37</w:t>
      </w:r>
      <w:r w:rsidR="00E65460">
        <w:rPr>
          <w:rFonts w:ascii="Arial" w:eastAsia="Arial" w:hAnsi="Arial" w:cs="Arial"/>
          <w:sz w:val="22"/>
          <w:szCs w:val="22"/>
        </w:rPr>
        <w:t xml:space="preserve"> random</w:t>
      </w:r>
      <w:r w:rsidR="00CC2B34">
        <w:rPr>
          <w:rFonts w:ascii="Arial" w:eastAsia="Arial" w:hAnsi="Arial" w:cs="Arial"/>
          <w:sz w:val="22"/>
          <w:szCs w:val="22"/>
        </w:rPr>
        <w:t>-sequence</w:t>
      </w:r>
      <w:r w:rsidR="00E65460">
        <w:rPr>
          <w:rFonts w:ascii="Arial" w:eastAsia="Arial" w:hAnsi="Arial" w:cs="Arial"/>
          <w:sz w:val="22"/>
          <w:szCs w:val="22"/>
        </w:rPr>
        <w:t xml:space="preserve"> nucleotides flanked by primer-binding sites (Fig 2A</w:t>
      </w:r>
      <w:r w:rsidR="00EF6060">
        <w:rPr>
          <w:rFonts w:ascii="Arial" w:eastAsia="Arial" w:hAnsi="Arial" w:cs="Arial"/>
          <w:sz w:val="22"/>
          <w:szCs w:val="22"/>
        </w:rPr>
        <w:t>, top</w:t>
      </w:r>
      <w:r w:rsidR="00E65460">
        <w:rPr>
          <w:rFonts w:ascii="Arial" w:eastAsia="Arial" w:hAnsi="Arial" w:cs="Arial"/>
          <w:sz w:val="22"/>
          <w:szCs w:val="22"/>
        </w:rPr>
        <w:t xml:space="preserve">). </w:t>
      </w:r>
      <w:r>
        <w:rPr>
          <w:rFonts w:ascii="Arial" w:eastAsia="Arial" w:hAnsi="Arial" w:cs="Arial"/>
          <w:sz w:val="22"/>
          <w:szCs w:val="22"/>
        </w:rPr>
        <w:t>Five</w:t>
      </w:r>
      <w:r w:rsidR="00E65460">
        <w:rPr>
          <w:rFonts w:ascii="Arial" w:eastAsia="Arial" w:hAnsi="Arial" w:cs="Arial"/>
          <w:sz w:val="22"/>
          <w:szCs w:val="22"/>
        </w:rPr>
        <w:t xml:space="preserve"> binding reactions are performed, each with </w:t>
      </w:r>
      <w:r w:rsidR="00931A20">
        <w:rPr>
          <w:rFonts w:ascii="Arial" w:eastAsia="Arial" w:hAnsi="Arial" w:cs="Arial"/>
          <w:sz w:val="22"/>
          <w:szCs w:val="22"/>
        </w:rPr>
        <w:t xml:space="preserve">a constant library concentration </w:t>
      </w:r>
      <w:ins w:id="170" w:author="Sean E. McGeary" w:date="2019-08-24T18:02:00Z">
        <w:r w:rsidR="00D947BE">
          <w:rPr>
            <w:rFonts w:ascii="Arial" w:eastAsia="Arial" w:hAnsi="Arial" w:cs="Arial"/>
            <w:sz w:val="22"/>
            <w:szCs w:val="22"/>
          </w:rPr>
          <w:t xml:space="preserve">of 100 nM </w:t>
        </w:r>
      </w:ins>
      <w:r w:rsidR="00931A20">
        <w:rPr>
          <w:rFonts w:ascii="Arial" w:eastAsia="Arial" w:hAnsi="Arial" w:cs="Arial"/>
          <w:sz w:val="22"/>
          <w:szCs w:val="22"/>
        </w:rPr>
        <w:t xml:space="preserve">and </w:t>
      </w:r>
      <w:r w:rsidR="00E65460">
        <w:rPr>
          <w:rFonts w:ascii="Arial" w:eastAsia="Arial" w:hAnsi="Arial" w:cs="Arial"/>
          <w:sz w:val="22"/>
          <w:szCs w:val="22"/>
        </w:rPr>
        <w:t xml:space="preserve">a different </w:t>
      </w:r>
      <w:r>
        <w:rPr>
          <w:rFonts w:ascii="Arial" w:eastAsia="Arial" w:hAnsi="Arial" w:cs="Arial"/>
          <w:sz w:val="22"/>
          <w:szCs w:val="22"/>
        </w:rPr>
        <w:t>miRNA-AGO</w:t>
      </w:r>
      <w:r w:rsidR="00E65460">
        <w:rPr>
          <w:rFonts w:ascii="Arial" w:eastAsia="Arial" w:hAnsi="Arial" w:cs="Arial"/>
          <w:sz w:val="22"/>
          <w:szCs w:val="22"/>
        </w:rPr>
        <w:t xml:space="preserve"> concentration</w:t>
      </w:r>
      <w:ins w:id="171" w:author="Sean E. McGeary" w:date="2019-08-24T18:03:00Z">
        <w:r w:rsidR="00D947BE">
          <w:rPr>
            <w:rFonts w:ascii="Arial" w:eastAsia="Arial" w:hAnsi="Arial" w:cs="Arial"/>
            <w:sz w:val="22"/>
            <w:szCs w:val="22"/>
          </w:rPr>
          <w:t xml:space="preserve"> spanning a 100-fold range</w:t>
        </w:r>
      </w:ins>
      <w:r w:rsidR="00E65460">
        <w:rPr>
          <w:rFonts w:ascii="Arial" w:eastAsia="Arial" w:hAnsi="Arial" w:cs="Arial"/>
          <w:sz w:val="22"/>
          <w:szCs w:val="22"/>
        </w:rPr>
        <w:t>. After reach</w:t>
      </w:r>
      <w:r>
        <w:rPr>
          <w:rFonts w:ascii="Arial" w:eastAsia="Arial" w:hAnsi="Arial" w:cs="Arial"/>
          <w:sz w:val="22"/>
          <w:szCs w:val="22"/>
        </w:rPr>
        <w:t>ing</w:t>
      </w:r>
      <w:r w:rsidR="00E65460">
        <w:rPr>
          <w:rFonts w:ascii="Arial" w:eastAsia="Arial" w:hAnsi="Arial" w:cs="Arial"/>
          <w:sz w:val="22"/>
          <w:szCs w:val="22"/>
        </w:rPr>
        <w:t xml:space="preserve"> binding equilibrium, </w:t>
      </w:r>
      <w:r>
        <w:rPr>
          <w:rFonts w:ascii="Arial" w:eastAsia="Arial" w:hAnsi="Arial" w:cs="Arial"/>
          <w:sz w:val="22"/>
          <w:szCs w:val="22"/>
        </w:rPr>
        <w:t xml:space="preserve">each reaction </w:t>
      </w:r>
      <w:r w:rsidR="00EF5AA8">
        <w:rPr>
          <w:rFonts w:ascii="Arial" w:eastAsia="Arial" w:hAnsi="Arial" w:cs="Arial"/>
          <w:sz w:val="22"/>
          <w:szCs w:val="22"/>
        </w:rPr>
        <w:t xml:space="preserve">is </w:t>
      </w:r>
      <w:del w:id="172" w:author="Sean E. McGeary" w:date="2019-08-24T18:03:00Z">
        <w:r w:rsidR="00C14070" w:rsidDel="00D947BE">
          <w:rPr>
            <w:rFonts w:ascii="Arial" w:eastAsia="Arial" w:hAnsi="Arial" w:cs="Arial"/>
            <w:sz w:val="22"/>
            <w:szCs w:val="22"/>
          </w:rPr>
          <w:delText>filtered</w:delText>
        </w:r>
        <w:r w:rsidDel="00D947BE">
          <w:rPr>
            <w:rFonts w:ascii="Arial" w:eastAsia="Arial" w:hAnsi="Arial" w:cs="Arial"/>
            <w:sz w:val="22"/>
            <w:szCs w:val="22"/>
          </w:rPr>
          <w:delText xml:space="preserve"> </w:delText>
        </w:r>
      </w:del>
      <w:ins w:id="173" w:author="Sean E. McGeary" w:date="2019-08-24T18:03:00Z">
        <w:r w:rsidR="00D947BE">
          <w:rPr>
            <w:rFonts w:ascii="Arial" w:eastAsia="Arial" w:hAnsi="Arial" w:cs="Arial"/>
            <w:sz w:val="22"/>
            <w:szCs w:val="22"/>
          </w:rPr>
          <w:t xml:space="preserve">applied to a </w:t>
        </w:r>
      </w:ins>
      <w:del w:id="174" w:author="Sean E. McGeary" w:date="2019-08-24T18:03:00Z">
        <w:r w:rsidDel="00D947BE">
          <w:rPr>
            <w:rFonts w:ascii="Arial" w:eastAsia="Arial" w:hAnsi="Arial" w:cs="Arial"/>
            <w:sz w:val="22"/>
            <w:szCs w:val="22"/>
          </w:rPr>
          <w:delText xml:space="preserve">through a </w:delText>
        </w:r>
      </w:del>
      <w:r>
        <w:rPr>
          <w:rFonts w:ascii="Arial" w:eastAsia="Arial" w:hAnsi="Arial" w:cs="Arial"/>
          <w:sz w:val="22"/>
          <w:szCs w:val="22"/>
        </w:rPr>
        <w:t xml:space="preserve">nitrocellulose </w:t>
      </w:r>
      <w:ins w:id="175" w:author="Sean E. McGeary" w:date="2019-08-24T18:04:00Z">
        <w:r w:rsidR="00D947BE">
          <w:rPr>
            <w:rFonts w:ascii="Arial" w:eastAsia="Arial" w:hAnsi="Arial" w:cs="Arial"/>
            <w:sz w:val="22"/>
            <w:szCs w:val="22"/>
          </w:rPr>
          <w:t xml:space="preserve">filter </w:t>
        </w:r>
      </w:ins>
      <w:r w:rsidR="00C14070">
        <w:rPr>
          <w:rFonts w:ascii="Arial" w:eastAsia="Arial" w:hAnsi="Arial" w:cs="Arial"/>
          <w:sz w:val="22"/>
          <w:szCs w:val="22"/>
        </w:rPr>
        <w:t>membrane</w:t>
      </w:r>
      <w:ins w:id="176" w:author="Sean E. McGeary" w:date="2019-08-24T18:05:00Z">
        <w:r w:rsidR="00D947BE">
          <w:rPr>
            <w:rFonts w:ascii="Arial" w:eastAsia="Arial" w:hAnsi="Arial" w:cs="Arial"/>
            <w:sz w:val="22"/>
            <w:szCs w:val="22"/>
          </w:rPr>
          <w:t xml:space="preserve"> under vacuum</w:t>
        </w:r>
      </w:ins>
      <w:r>
        <w:rPr>
          <w:rFonts w:ascii="Arial" w:eastAsia="Arial" w:hAnsi="Arial" w:cs="Arial"/>
          <w:sz w:val="22"/>
          <w:szCs w:val="22"/>
        </w:rPr>
        <w:t xml:space="preserve">, which </w:t>
      </w:r>
      <w:del w:id="177" w:author="Sean E. McGeary" w:date="2019-08-24T18:04:00Z">
        <w:r w:rsidDel="00D947BE">
          <w:rPr>
            <w:rFonts w:ascii="Arial" w:eastAsia="Arial" w:hAnsi="Arial" w:cs="Arial"/>
            <w:sz w:val="22"/>
            <w:szCs w:val="22"/>
          </w:rPr>
          <w:delText xml:space="preserve">captures </w:delText>
        </w:r>
      </w:del>
      <w:ins w:id="178" w:author="Sean E. McGeary" w:date="2019-08-24T18:04:00Z">
        <w:r w:rsidR="00D947BE">
          <w:rPr>
            <w:rFonts w:ascii="Arial" w:eastAsia="Arial" w:hAnsi="Arial" w:cs="Arial"/>
            <w:sz w:val="22"/>
            <w:szCs w:val="22"/>
          </w:rPr>
          <w:t xml:space="preserve">retains the </w:t>
        </w:r>
      </w:ins>
      <w:r>
        <w:rPr>
          <w:rFonts w:ascii="Arial" w:eastAsia="Arial" w:hAnsi="Arial" w:cs="Arial"/>
          <w:sz w:val="22"/>
          <w:szCs w:val="22"/>
        </w:rPr>
        <w:t>AGO</w:t>
      </w:r>
      <w:ins w:id="179" w:author="Sean E. McGeary" w:date="2019-08-24T18:04:00Z">
        <w:r w:rsidR="00D947BE">
          <w:rPr>
            <w:rFonts w:ascii="Arial" w:eastAsia="Arial" w:hAnsi="Arial" w:cs="Arial"/>
            <w:sz w:val="22"/>
            <w:szCs w:val="22"/>
          </w:rPr>
          <w:t>–miRNA complex</w:t>
        </w:r>
      </w:ins>
      <w:r>
        <w:rPr>
          <w:rFonts w:ascii="Arial" w:eastAsia="Arial" w:hAnsi="Arial" w:cs="Arial"/>
          <w:sz w:val="22"/>
          <w:szCs w:val="22"/>
        </w:rPr>
        <w:t xml:space="preserve"> and any </w:t>
      </w:r>
      <w:del w:id="180" w:author="Sean E. McGeary" w:date="2019-08-24T18:04:00Z">
        <w:r w:rsidDel="00D947BE">
          <w:rPr>
            <w:rFonts w:ascii="Arial" w:eastAsia="Arial" w:hAnsi="Arial" w:cs="Arial"/>
            <w:sz w:val="22"/>
            <w:szCs w:val="22"/>
          </w:rPr>
          <w:delText xml:space="preserve">associated </w:delText>
        </w:r>
      </w:del>
      <w:ins w:id="181" w:author="Sean E. McGeary" w:date="2019-08-24T18:04:00Z">
        <w:r w:rsidR="00D947BE">
          <w:rPr>
            <w:rFonts w:ascii="Arial" w:eastAsia="Arial" w:hAnsi="Arial" w:cs="Arial"/>
            <w:sz w:val="22"/>
            <w:szCs w:val="22"/>
          </w:rPr>
          <w:t xml:space="preserve">bound </w:t>
        </w:r>
      </w:ins>
      <w:r w:rsidR="00EF5AA8">
        <w:rPr>
          <w:rFonts w:ascii="Arial" w:eastAsia="Arial" w:hAnsi="Arial" w:cs="Arial"/>
          <w:sz w:val="22"/>
          <w:szCs w:val="22"/>
        </w:rPr>
        <w:t xml:space="preserve">RNA </w:t>
      </w:r>
      <w:ins w:id="182" w:author="Sean E. McGeary" w:date="2019-08-24T18:04:00Z">
        <w:r w:rsidR="00D947BE">
          <w:rPr>
            <w:rFonts w:ascii="Arial" w:eastAsia="Arial" w:hAnsi="Arial" w:cs="Arial"/>
            <w:sz w:val="22"/>
            <w:szCs w:val="22"/>
          </w:rPr>
          <w:t xml:space="preserve">library </w:t>
        </w:r>
      </w:ins>
      <w:r>
        <w:rPr>
          <w:rFonts w:ascii="Arial" w:eastAsia="Arial" w:hAnsi="Arial" w:cs="Arial"/>
          <w:sz w:val="22"/>
          <w:szCs w:val="22"/>
        </w:rPr>
        <w:t>molecules. The</w:t>
      </w:r>
      <w:r w:rsidR="00E65460">
        <w:rPr>
          <w:rFonts w:ascii="Arial" w:eastAsia="Arial" w:hAnsi="Arial" w:cs="Arial"/>
          <w:sz w:val="22"/>
          <w:szCs w:val="22"/>
        </w:rPr>
        <w:t xml:space="preserve"> </w:t>
      </w:r>
      <w:r w:rsidR="00DE3D13">
        <w:rPr>
          <w:rFonts w:ascii="Arial" w:eastAsia="Arial" w:hAnsi="Arial" w:cs="Arial"/>
          <w:sz w:val="22"/>
          <w:szCs w:val="22"/>
        </w:rPr>
        <w:t>bound library</w:t>
      </w:r>
      <w:r w:rsidR="00E65460">
        <w:rPr>
          <w:rFonts w:ascii="Arial" w:eastAsia="Arial" w:hAnsi="Arial" w:cs="Arial"/>
          <w:sz w:val="22"/>
          <w:szCs w:val="22"/>
        </w:rPr>
        <w:t xml:space="preserve"> molecules are isolated and subjected to high-throughput sequencing, along with the input RNA library. </w:t>
      </w:r>
      <w:ins w:id="183" w:author="Sean E. McGeary" w:date="2019-09-01T13:37:00Z">
        <w:r w:rsidR="007E6158">
          <w:rPr>
            <w:rFonts w:ascii="Arial" w:eastAsia="Arial" w:hAnsi="Arial" w:cs="Arial"/>
            <w:sz w:val="22"/>
            <w:szCs w:val="22"/>
          </w:rPr>
          <w:t>Th</w:t>
        </w:r>
      </w:ins>
      <w:ins w:id="184" w:author="Sean E. McGeary" w:date="2019-09-01T13:38:00Z">
        <w:r w:rsidR="007E6158">
          <w:rPr>
            <w:rFonts w:ascii="Arial" w:eastAsia="Arial" w:hAnsi="Arial" w:cs="Arial"/>
            <w:sz w:val="22"/>
            <w:szCs w:val="22"/>
          </w:rPr>
          <w:t xml:space="preserve">is allows for the </w:t>
        </w:r>
      </w:ins>
      <w:ins w:id="185" w:author="Sean E. McGeary" w:date="2019-09-01T13:37:00Z">
        <w:r w:rsidR="007E6158">
          <w:rPr>
            <w:rFonts w:ascii="Arial" w:eastAsia="Arial" w:hAnsi="Arial" w:cs="Arial"/>
            <w:sz w:val="22"/>
            <w:szCs w:val="22"/>
          </w:rPr>
          <w:t>fractional a</w:t>
        </w:r>
      </w:ins>
      <w:del w:id="186" w:author="Sean E. McGeary" w:date="2019-09-01T13:37:00Z">
        <w:r w:rsidR="00332888" w:rsidDel="007E6158">
          <w:rPr>
            <w:rFonts w:ascii="Arial" w:eastAsia="Arial" w:hAnsi="Arial" w:cs="Arial"/>
            <w:sz w:val="22"/>
            <w:szCs w:val="22"/>
          </w:rPr>
          <w:delText>A</w:delText>
        </w:r>
      </w:del>
      <w:r w:rsidR="00E65460">
        <w:rPr>
          <w:rFonts w:ascii="Arial" w:eastAsia="Arial" w:hAnsi="Arial" w:cs="Arial"/>
          <w:sz w:val="22"/>
          <w:szCs w:val="22"/>
        </w:rPr>
        <w:t>bundance</w:t>
      </w:r>
      <w:del w:id="187" w:author="Sean E. McGeary" w:date="2019-09-01T13:37:00Z">
        <w:r w:rsidR="00E65460" w:rsidDel="007E6158">
          <w:rPr>
            <w:rFonts w:ascii="Arial" w:eastAsia="Arial" w:hAnsi="Arial" w:cs="Arial"/>
            <w:sz w:val="22"/>
            <w:szCs w:val="22"/>
          </w:rPr>
          <w:delText>s</w:delText>
        </w:r>
      </w:del>
      <w:r w:rsidR="00E65460">
        <w:rPr>
          <w:rFonts w:ascii="Arial" w:eastAsia="Arial" w:hAnsi="Arial" w:cs="Arial"/>
          <w:sz w:val="22"/>
          <w:szCs w:val="22"/>
        </w:rPr>
        <w:t xml:space="preserve"> of </w:t>
      </w:r>
      <w:r w:rsidR="00332888" w:rsidRPr="00733377">
        <w:rPr>
          <w:rFonts w:ascii="Arial" w:eastAsia="Arial" w:hAnsi="Arial" w:cs="Arial"/>
          <w:i/>
          <w:sz w:val="22"/>
          <w:szCs w:val="22"/>
        </w:rPr>
        <w:t>k</w:t>
      </w:r>
      <w:r w:rsidR="00332888">
        <w:rPr>
          <w:rFonts w:ascii="Arial" w:eastAsia="Arial" w:hAnsi="Arial" w:cs="Arial"/>
          <w:sz w:val="22"/>
          <w:szCs w:val="22"/>
        </w:rPr>
        <w:t>-</w:t>
      </w:r>
      <w:proofErr w:type="spellStart"/>
      <w:r w:rsidR="00332888">
        <w:rPr>
          <w:rFonts w:ascii="Arial" w:eastAsia="Arial" w:hAnsi="Arial" w:cs="Arial"/>
          <w:sz w:val="22"/>
          <w:szCs w:val="22"/>
        </w:rPr>
        <w:t>mer</w:t>
      </w:r>
      <w:ins w:id="188" w:author="Sean E. McGeary" w:date="2019-09-01T13:40:00Z">
        <w:r w:rsidR="007E6158">
          <w:rPr>
            <w:rFonts w:ascii="Arial" w:eastAsia="Arial" w:hAnsi="Arial" w:cs="Arial"/>
            <w:sz w:val="22"/>
            <w:szCs w:val="22"/>
          </w:rPr>
          <w:t>s</w:t>
        </w:r>
      </w:ins>
      <w:proofErr w:type="spellEnd"/>
      <w:del w:id="189" w:author="Sean E. McGeary" w:date="2019-09-01T13:37:00Z">
        <w:r w:rsidR="00332888" w:rsidDel="007E6158">
          <w:rPr>
            <w:rFonts w:ascii="Arial" w:eastAsia="Arial" w:hAnsi="Arial" w:cs="Arial"/>
            <w:sz w:val="22"/>
            <w:szCs w:val="22"/>
          </w:rPr>
          <w:delText>s</w:delText>
        </w:r>
      </w:del>
      <w:r w:rsidR="00332888">
        <w:rPr>
          <w:rFonts w:ascii="Arial" w:eastAsia="Arial" w:hAnsi="Arial" w:cs="Arial"/>
          <w:sz w:val="22"/>
          <w:szCs w:val="22"/>
        </w:rPr>
        <w:t xml:space="preserve"> </w:t>
      </w:r>
      <w:ins w:id="190" w:author="Sean E. McGeary" w:date="2019-09-01T13:38:00Z">
        <w:r w:rsidR="007E6158">
          <w:rPr>
            <w:rFonts w:ascii="Arial" w:eastAsia="Arial" w:hAnsi="Arial" w:cs="Arial"/>
            <w:sz w:val="22"/>
            <w:szCs w:val="22"/>
          </w:rPr>
          <w:t xml:space="preserve">of various lengths </w:t>
        </w:r>
      </w:ins>
      <w:r w:rsidR="00332888">
        <w:rPr>
          <w:rFonts w:ascii="Arial" w:eastAsia="Arial" w:hAnsi="Arial" w:cs="Arial"/>
          <w:sz w:val="22"/>
          <w:szCs w:val="22"/>
        </w:rPr>
        <w:t xml:space="preserve">in the bound </w:t>
      </w:r>
      <w:ins w:id="191" w:author="Sean E. McGeary" w:date="2019-09-01T13:39:00Z">
        <w:r w:rsidR="007E6158">
          <w:rPr>
            <w:rFonts w:ascii="Arial" w:eastAsia="Arial" w:hAnsi="Arial" w:cs="Arial"/>
            <w:sz w:val="22"/>
            <w:szCs w:val="22"/>
          </w:rPr>
          <w:t>libraries</w:t>
        </w:r>
      </w:ins>
      <w:del w:id="192" w:author="Sean E. McGeary" w:date="2019-09-01T13:39:00Z">
        <w:r w:rsidR="00E65460" w:rsidDel="007E6158">
          <w:rPr>
            <w:rFonts w:ascii="Arial" w:eastAsia="Arial" w:hAnsi="Arial" w:cs="Arial"/>
            <w:sz w:val="22"/>
            <w:szCs w:val="22"/>
          </w:rPr>
          <w:delText>sequences</w:delText>
        </w:r>
      </w:del>
      <w:r w:rsidR="00E65460">
        <w:rPr>
          <w:rFonts w:ascii="Arial" w:eastAsia="Arial" w:hAnsi="Arial" w:cs="Arial"/>
          <w:sz w:val="22"/>
          <w:szCs w:val="22"/>
        </w:rPr>
        <w:t xml:space="preserve"> </w:t>
      </w:r>
      <w:del w:id="193" w:author="Sean E. McGeary" w:date="2019-09-01T13:39:00Z">
        <w:r w:rsidR="00E65460" w:rsidDel="007E6158">
          <w:rPr>
            <w:rFonts w:ascii="Arial" w:eastAsia="Arial" w:hAnsi="Arial" w:cs="Arial"/>
            <w:sz w:val="22"/>
            <w:szCs w:val="22"/>
          </w:rPr>
          <w:delText xml:space="preserve">are </w:delText>
        </w:r>
      </w:del>
      <w:ins w:id="194" w:author="Sean E. McGeary" w:date="2019-09-01T13:39:00Z">
        <w:r w:rsidR="007E6158">
          <w:rPr>
            <w:rFonts w:ascii="Arial" w:eastAsia="Arial" w:hAnsi="Arial" w:cs="Arial"/>
            <w:sz w:val="22"/>
            <w:szCs w:val="22"/>
          </w:rPr>
          <w:t xml:space="preserve">to be </w:t>
        </w:r>
      </w:ins>
      <w:r w:rsidR="00E65460">
        <w:rPr>
          <w:rFonts w:ascii="Arial" w:eastAsia="Arial" w:hAnsi="Arial" w:cs="Arial"/>
          <w:sz w:val="22"/>
          <w:szCs w:val="22"/>
        </w:rPr>
        <w:lastRenderedPageBreak/>
        <w:t>compared to the</w:t>
      </w:r>
      <w:del w:id="195" w:author="Sean E. McGeary" w:date="2019-09-01T13:39:00Z">
        <w:r w:rsidR="00E65460" w:rsidDel="007E6158">
          <w:rPr>
            <w:rFonts w:ascii="Arial" w:eastAsia="Arial" w:hAnsi="Arial" w:cs="Arial"/>
            <w:sz w:val="22"/>
            <w:szCs w:val="22"/>
          </w:rPr>
          <w:delText>ir</w:delText>
        </w:r>
      </w:del>
      <w:r w:rsidR="00E65460">
        <w:rPr>
          <w:rFonts w:ascii="Arial" w:eastAsia="Arial" w:hAnsi="Arial" w:cs="Arial"/>
          <w:sz w:val="22"/>
          <w:szCs w:val="22"/>
        </w:rPr>
        <w:t xml:space="preserve"> </w:t>
      </w:r>
      <w:ins w:id="196" w:author="Sean E. McGeary" w:date="2019-09-01T13:39:00Z">
        <w:r w:rsidR="007E6158">
          <w:rPr>
            <w:rFonts w:ascii="Arial" w:eastAsia="Arial" w:hAnsi="Arial" w:cs="Arial"/>
            <w:sz w:val="22"/>
            <w:szCs w:val="22"/>
          </w:rPr>
          <w:t xml:space="preserve">corresponding fractional </w:t>
        </w:r>
      </w:ins>
      <w:r w:rsidR="00E65460">
        <w:rPr>
          <w:rFonts w:ascii="Arial" w:eastAsia="Arial" w:hAnsi="Arial" w:cs="Arial"/>
          <w:sz w:val="22"/>
          <w:szCs w:val="22"/>
        </w:rPr>
        <w:t>abundance</w:t>
      </w:r>
      <w:del w:id="197" w:author="Sean E. McGeary" w:date="2019-09-01T13:39:00Z">
        <w:r w:rsidR="00E65460" w:rsidDel="007E6158">
          <w:rPr>
            <w:rFonts w:ascii="Arial" w:eastAsia="Arial" w:hAnsi="Arial" w:cs="Arial"/>
            <w:sz w:val="22"/>
            <w:szCs w:val="22"/>
          </w:rPr>
          <w:delText>s</w:delText>
        </w:r>
      </w:del>
      <w:r w:rsidR="00E65460">
        <w:rPr>
          <w:rFonts w:ascii="Arial" w:eastAsia="Arial" w:hAnsi="Arial" w:cs="Arial"/>
          <w:sz w:val="22"/>
          <w:szCs w:val="22"/>
        </w:rPr>
        <w:t xml:space="preserve"> in the input </w:t>
      </w:r>
      <w:r w:rsidR="00332888">
        <w:rPr>
          <w:rFonts w:ascii="Arial" w:eastAsia="Arial" w:hAnsi="Arial" w:cs="Arial"/>
          <w:sz w:val="22"/>
          <w:szCs w:val="22"/>
        </w:rPr>
        <w:t>library</w:t>
      </w:r>
      <w:r w:rsidR="00E65460">
        <w:rPr>
          <w:rFonts w:ascii="Arial" w:eastAsia="Arial" w:hAnsi="Arial" w:cs="Arial"/>
          <w:sz w:val="22"/>
          <w:szCs w:val="22"/>
        </w:rPr>
        <w:t xml:space="preserve"> </w:t>
      </w:r>
      <w:del w:id="198" w:author="Sean E. McGeary" w:date="2019-09-01T13:41:00Z">
        <w:r w:rsidR="00E65460" w:rsidDel="007E6158">
          <w:rPr>
            <w:rFonts w:ascii="Arial" w:eastAsia="Arial" w:hAnsi="Arial" w:cs="Arial"/>
            <w:sz w:val="22"/>
            <w:szCs w:val="22"/>
          </w:rPr>
          <w:delText xml:space="preserve">to determine their enrichments </w:delText>
        </w:r>
      </w:del>
      <w:r w:rsidR="00E65460">
        <w:rPr>
          <w:rFonts w:ascii="Arial" w:eastAsia="Arial" w:hAnsi="Arial" w:cs="Arial"/>
          <w:sz w:val="22"/>
          <w:szCs w:val="22"/>
        </w:rPr>
        <w:t xml:space="preserve">(Fig </w:t>
      </w:r>
      <w:r w:rsidR="00E1702B">
        <w:rPr>
          <w:rFonts w:ascii="Arial" w:eastAsia="Arial" w:hAnsi="Arial" w:cs="Arial"/>
          <w:sz w:val="22"/>
          <w:szCs w:val="22"/>
        </w:rPr>
        <w:t>2</w:t>
      </w:r>
      <w:r w:rsidR="00EF6060">
        <w:rPr>
          <w:rFonts w:ascii="Arial" w:eastAsia="Arial" w:hAnsi="Arial" w:cs="Arial"/>
          <w:sz w:val="22"/>
          <w:szCs w:val="22"/>
        </w:rPr>
        <w:t>B</w:t>
      </w:r>
      <w:r w:rsidR="00E65460">
        <w:rPr>
          <w:rFonts w:ascii="Arial" w:eastAsia="Arial" w:hAnsi="Arial" w:cs="Arial"/>
          <w:sz w:val="22"/>
          <w:szCs w:val="22"/>
        </w:rPr>
        <w:t xml:space="preserve">). </w:t>
      </w:r>
      <w:r w:rsidR="00931A20">
        <w:rPr>
          <w:rFonts w:ascii="Arial" w:eastAsia="Arial" w:hAnsi="Arial" w:cs="Arial"/>
          <w:sz w:val="22"/>
          <w:szCs w:val="22"/>
        </w:rPr>
        <w:t xml:space="preserve">For any </w:t>
      </w:r>
      <w:r w:rsidR="00931A20" w:rsidRPr="00C82FFF">
        <w:rPr>
          <w:rFonts w:ascii="Arial" w:eastAsia="Arial" w:hAnsi="Arial" w:cs="Arial"/>
          <w:i/>
          <w:sz w:val="22"/>
          <w:szCs w:val="22"/>
        </w:rPr>
        <w:t>k</w:t>
      </w:r>
      <w:r w:rsidR="00931A20">
        <w:rPr>
          <w:rFonts w:ascii="Arial" w:eastAsia="Arial" w:hAnsi="Arial" w:cs="Arial"/>
          <w:sz w:val="22"/>
          <w:szCs w:val="22"/>
        </w:rPr>
        <w:t>-</w:t>
      </w:r>
      <w:proofErr w:type="spellStart"/>
      <w:r w:rsidR="00931A20">
        <w:rPr>
          <w:rFonts w:ascii="Arial" w:eastAsia="Arial" w:hAnsi="Arial" w:cs="Arial"/>
          <w:sz w:val="22"/>
          <w:szCs w:val="22"/>
        </w:rPr>
        <w:t>mers</w:t>
      </w:r>
      <w:proofErr w:type="spellEnd"/>
      <w:r w:rsidR="00931A20">
        <w:rPr>
          <w:rFonts w:ascii="Arial" w:eastAsia="Arial" w:hAnsi="Arial" w:cs="Arial"/>
          <w:sz w:val="22"/>
          <w:szCs w:val="22"/>
        </w:rPr>
        <w:t xml:space="preserve"> </w:t>
      </w:r>
      <w:r w:rsidR="00E1702B">
        <w:rPr>
          <w:rFonts w:ascii="Arial" w:eastAsia="Arial" w:hAnsi="Arial" w:cs="Arial"/>
          <w:sz w:val="22"/>
          <w:szCs w:val="22"/>
        </w:rPr>
        <w:t xml:space="preserve">of </w:t>
      </w:r>
      <w:r w:rsidR="00931A20">
        <w:rPr>
          <w:rFonts w:ascii="Arial" w:eastAsia="Arial" w:hAnsi="Arial" w:cs="Arial"/>
          <w:sz w:val="22"/>
          <w:szCs w:val="22"/>
        </w:rPr>
        <w:t>interest</w:t>
      </w:r>
      <w:r w:rsidR="00241FF1">
        <w:rPr>
          <w:rFonts w:ascii="Arial" w:eastAsia="Arial" w:hAnsi="Arial" w:cs="Arial"/>
          <w:sz w:val="22"/>
          <w:szCs w:val="22"/>
        </w:rPr>
        <w:t xml:space="preserve"> that are ≤12 nt</w:t>
      </w:r>
      <w:r w:rsidR="00931A20">
        <w:rPr>
          <w:rFonts w:ascii="Arial" w:eastAsia="Arial" w:hAnsi="Arial" w:cs="Arial"/>
          <w:sz w:val="22"/>
          <w:szCs w:val="22"/>
        </w:rPr>
        <w:t xml:space="preserve">, relative </w:t>
      </w:r>
      <w:r w:rsidR="00931A20">
        <w:rPr>
          <w:rFonts w:ascii="Arial" w:eastAsia="Arial" w:hAnsi="Arial" w:cs="Arial"/>
          <w:i/>
          <w:sz w:val="22"/>
          <w:szCs w:val="22"/>
        </w:rPr>
        <w:t>K</w:t>
      </w:r>
      <w:r w:rsidR="00931A20">
        <w:rPr>
          <w:rFonts w:ascii="Arial" w:eastAsia="Arial" w:hAnsi="Arial" w:cs="Arial"/>
          <w:sz w:val="22"/>
          <w:szCs w:val="22"/>
          <w:vertAlign w:val="subscript"/>
        </w:rPr>
        <w:t>D</w:t>
      </w:r>
      <w:r w:rsidR="00931A20">
        <w:rPr>
          <w:rFonts w:ascii="Arial" w:eastAsia="Arial" w:hAnsi="Arial" w:cs="Arial"/>
          <w:sz w:val="22"/>
          <w:szCs w:val="22"/>
        </w:rPr>
        <w:t xml:space="preserve"> values can be fit </w:t>
      </w:r>
      <w:del w:id="199" w:author="Sean E. McGeary" w:date="2019-09-01T13:43:00Z">
        <w:r w:rsidR="00931A20" w:rsidDel="007E6158">
          <w:rPr>
            <w:rFonts w:ascii="Arial" w:eastAsia="Arial" w:hAnsi="Arial" w:cs="Arial"/>
            <w:sz w:val="22"/>
            <w:szCs w:val="22"/>
          </w:rPr>
          <w:delText xml:space="preserve">to </w:delText>
        </w:r>
      </w:del>
      <w:ins w:id="200" w:author="Sean E. McGeary" w:date="2019-09-01T13:44:00Z">
        <w:r w:rsidR="007A0EC1">
          <w:rPr>
            <w:rFonts w:ascii="Arial" w:eastAsia="Arial" w:hAnsi="Arial" w:cs="Arial"/>
            <w:sz w:val="22"/>
            <w:szCs w:val="22"/>
          </w:rPr>
          <w:t>to</w:t>
        </w:r>
      </w:ins>
      <w:ins w:id="201" w:author="Sean E. McGeary" w:date="2019-09-01T13:43:00Z">
        <w:r w:rsidR="007E6158">
          <w:rPr>
            <w:rFonts w:ascii="Arial" w:eastAsia="Arial" w:hAnsi="Arial" w:cs="Arial"/>
            <w:sz w:val="22"/>
            <w:szCs w:val="22"/>
          </w:rPr>
          <w:t xml:space="preserve"> </w:t>
        </w:r>
      </w:ins>
      <w:del w:id="202" w:author="Sean E. McGeary" w:date="2019-09-01T13:45:00Z">
        <w:r w:rsidR="00931A20" w:rsidDel="007A0EC1">
          <w:rPr>
            <w:rFonts w:ascii="Arial" w:eastAsia="Arial" w:hAnsi="Arial" w:cs="Arial"/>
            <w:sz w:val="22"/>
            <w:szCs w:val="22"/>
          </w:rPr>
          <w:delText xml:space="preserve">the </w:delText>
        </w:r>
      </w:del>
      <w:ins w:id="203" w:author="Sean E. McGeary" w:date="2019-09-01T13:45:00Z">
        <w:r w:rsidR="007A0EC1">
          <w:rPr>
            <w:rFonts w:ascii="Arial" w:eastAsia="Arial" w:hAnsi="Arial" w:cs="Arial"/>
            <w:sz w:val="22"/>
            <w:szCs w:val="22"/>
          </w:rPr>
          <w:t xml:space="preserve">its </w:t>
        </w:r>
      </w:ins>
      <w:r w:rsidR="00931A20">
        <w:rPr>
          <w:rFonts w:ascii="Arial" w:eastAsia="Arial" w:hAnsi="Arial" w:cs="Arial"/>
          <w:sz w:val="22"/>
          <w:szCs w:val="22"/>
        </w:rPr>
        <w:t xml:space="preserve">observed </w:t>
      </w:r>
      <w:del w:id="204" w:author="Sean E. McGeary" w:date="2019-09-01T13:42:00Z">
        <w:r w:rsidR="00931A20" w:rsidDel="007E6158">
          <w:rPr>
            <w:rFonts w:ascii="Arial" w:eastAsia="Arial" w:hAnsi="Arial" w:cs="Arial"/>
            <w:sz w:val="22"/>
            <w:szCs w:val="22"/>
          </w:rPr>
          <w:delText xml:space="preserve">enrichment </w:delText>
        </w:r>
      </w:del>
      <w:ins w:id="205" w:author="Sean E. McGeary" w:date="2019-09-01T13:42:00Z">
        <w:r w:rsidR="007E6158">
          <w:rPr>
            <w:rFonts w:ascii="Arial" w:eastAsia="Arial" w:hAnsi="Arial" w:cs="Arial"/>
            <w:sz w:val="22"/>
            <w:szCs w:val="22"/>
          </w:rPr>
          <w:t xml:space="preserve">abundance </w:t>
        </w:r>
      </w:ins>
      <w:r w:rsidR="00931A20">
        <w:rPr>
          <w:rFonts w:ascii="Arial" w:eastAsia="Arial" w:hAnsi="Arial" w:cs="Arial"/>
          <w:sz w:val="22"/>
          <w:szCs w:val="22"/>
        </w:rPr>
        <w:t>profile</w:t>
      </w:r>
      <w:del w:id="206" w:author="Sean E. McGeary" w:date="2019-09-01T13:45:00Z">
        <w:r w:rsidR="00931A20" w:rsidDel="007A0EC1">
          <w:rPr>
            <w:rFonts w:ascii="Arial" w:eastAsia="Arial" w:hAnsi="Arial" w:cs="Arial"/>
            <w:sz w:val="22"/>
            <w:szCs w:val="22"/>
          </w:rPr>
          <w:delText>s</w:delText>
        </w:r>
      </w:del>
      <w:r w:rsidR="00931A20">
        <w:rPr>
          <w:rFonts w:ascii="Arial" w:eastAsia="Arial" w:hAnsi="Arial" w:cs="Arial"/>
          <w:sz w:val="22"/>
          <w:szCs w:val="22"/>
        </w:rPr>
        <w:t xml:space="preserve"> </w:t>
      </w:r>
      <w:ins w:id="207" w:author="Sean E. McGeary" w:date="2019-09-01T13:45:00Z">
        <w:r w:rsidR="007A0EC1">
          <w:rPr>
            <w:rFonts w:ascii="Arial" w:eastAsia="Arial" w:hAnsi="Arial" w:cs="Arial"/>
            <w:sz w:val="22"/>
            <w:szCs w:val="22"/>
          </w:rPr>
          <w:t xml:space="preserve">constructed from </w:t>
        </w:r>
      </w:ins>
      <w:ins w:id="208" w:author="Sean E. McGeary" w:date="2019-09-01T13:43:00Z">
        <w:r w:rsidR="007E6158">
          <w:rPr>
            <w:rFonts w:ascii="Arial" w:eastAsia="Arial" w:hAnsi="Arial" w:cs="Arial"/>
            <w:sz w:val="22"/>
            <w:szCs w:val="22"/>
          </w:rPr>
          <w:t xml:space="preserve">multiple </w:t>
        </w:r>
      </w:ins>
      <w:ins w:id="209" w:author="Sean E. McGeary" w:date="2019-09-01T13:44:00Z">
        <w:r w:rsidR="007E6158">
          <w:rPr>
            <w:rFonts w:ascii="Arial" w:eastAsia="Arial" w:hAnsi="Arial" w:cs="Arial"/>
            <w:sz w:val="22"/>
            <w:szCs w:val="22"/>
          </w:rPr>
          <w:t xml:space="preserve">samples </w:t>
        </w:r>
      </w:ins>
      <w:del w:id="210" w:author="Sean E. McGeary" w:date="2019-09-01T13:44:00Z">
        <w:r w:rsidR="00931A20" w:rsidDel="007E6158">
          <w:rPr>
            <w:rFonts w:ascii="Arial" w:eastAsia="Arial" w:hAnsi="Arial" w:cs="Arial"/>
            <w:sz w:val="22"/>
            <w:szCs w:val="22"/>
          </w:rPr>
          <w:delText xml:space="preserve">across </w:delText>
        </w:r>
      </w:del>
      <w:ins w:id="211" w:author="Sean E. McGeary" w:date="2019-09-01T13:44:00Z">
        <w:r w:rsidR="007E6158">
          <w:rPr>
            <w:rFonts w:ascii="Arial" w:eastAsia="Arial" w:hAnsi="Arial" w:cs="Arial"/>
            <w:sz w:val="22"/>
            <w:szCs w:val="22"/>
          </w:rPr>
          <w:t xml:space="preserve">spanning </w:t>
        </w:r>
      </w:ins>
      <w:ins w:id="212" w:author="Sean E. McGeary" w:date="2019-09-01T13:42:00Z">
        <w:r w:rsidR="007E6158">
          <w:rPr>
            <w:rFonts w:ascii="Arial" w:eastAsia="Arial" w:hAnsi="Arial" w:cs="Arial"/>
            <w:sz w:val="22"/>
            <w:szCs w:val="22"/>
          </w:rPr>
          <w:t xml:space="preserve">a range of AGO–miRNA </w:t>
        </w:r>
      </w:ins>
      <w:del w:id="213" w:author="Sean E. McGeary" w:date="2019-09-01T13:42:00Z">
        <w:r w:rsidR="00931A20" w:rsidDel="007E6158">
          <w:rPr>
            <w:rFonts w:ascii="Arial" w:eastAsia="Arial" w:hAnsi="Arial" w:cs="Arial"/>
            <w:sz w:val="22"/>
            <w:szCs w:val="22"/>
          </w:rPr>
          <w:delText xml:space="preserve">protein </w:delText>
        </w:r>
      </w:del>
      <w:r w:rsidR="00931A20">
        <w:rPr>
          <w:rFonts w:ascii="Arial" w:eastAsia="Arial" w:hAnsi="Arial" w:cs="Arial"/>
          <w:sz w:val="22"/>
          <w:szCs w:val="22"/>
        </w:rPr>
        <w:t>concentration</w:t>
      </w:r>
      <w:ins w:id="214" w:author="Sean E. McGeary" w:date="2019-09-01T13:44:00Z">
        <w:r w:rsidR="007E6158">
          <w:rPr>
            <w:rFonts w:ascii="Arial" w:eastAsia="Arial" w:hAnsi="Arial" w:cs="Arial"/>
            <w:sz w:val="22"/>
            <w:szCs w:val="22"/>
          </w:rPr>
          <w:t>s</w:t>
        </w:r>
      </w:ins>
      <w:ins w:id="215" w:author="Sean E. McGeary" w:date="2019-09-01T13:45:00Z">
        <w:r w:rsidR="007A0EC1">
          <w:rPr>
            <w:rFonts w:ascii="Arial" w:eastAsia="Arial" w:hAnsi="Arial" w:cs="Arial"/>
            <w:sz w:val="22"/>
            <w:szCs w:val="22"/>
          </w:rPr>
          <w:t>,</w:t>
        </w:r>
      </w:ins>
      <w:del w:id="216" w:author="Sean E. McGeary" w:date="2019-09-01T13:42:00Z">
        <w:r w:rsidR="00931A20" w:rsidDel="007E6158">
          <w:rPr>
            <w:rFonts w:ascii="Arial" w:eastAsia="Arial" w:hAnsi="Arial" w:cs="Arial"/>
            <w:sz w:val="22"/>
            <w:szCs w:val="22"/>
          </w:rPr>
          <w:delText>s</w:delText>
        </w:r>
      </w:del>
      <w:r w:rsidR="00931A20">
        <w:rPr>
          <w:rFonts w:ascii="Arial" w:eastAsia="Arial" w:hAnsi="Arial" w:cs="Arial"/>
          <w:sz w:val="22"/>
          <w:szCs w:val="22"/>
        </w:rPr>
        <w:t xml:space="preserve"> u</w:t>
      </w:r>
      <w:r w:rsidR="00E65460">
        <w:rPr>
          <w:rFonts w:ascii="Arial" w:eastAsia="Arial" w:hAnsi="Arial" w:cs="Arial"/>
          <w:sz w:val="22"/>
          <w:szCs w:val="22"/>
        </w:rPr>
        <w:t xml:space="preserve">sing </w:t>
      </w:r>
      <w:r w:rsidR="00931A20">
        <w:rPr>
          <w:rFonts w:ascii="Arial" w:eastAsia="Arial" w:hAnsi="Arial" w:cs="Arial"/>
          <w:sz w:val="22"/>
          <w:szCs w:val="22"/>
        </w:rPr>
        <w:t xml:space="preserve">a </w:t>
      </w:r>
      <w:r w:rsidR="00E65460">
        <w:rPr>
          <w:rFonts w:ascii="Arial" w:eastAsia="Arial" w:hAnsi="Arial" w:cs="Arial"/>
          <w:sz w:val="22"/>
          <w:szCs w:val="22"/>
        </w:rPr>
        <w:t xml:space="preserve">biochemical model of the binding equilibrium between the </w:t>
      </w:r>
      <w:ins w:id="217" w:author="Sean E. McGeary" w:date="2019-09-01T13:46:00Z">
        <w:r w:rsidR="007A0EC1" w:rsidRPr="007A0EC1">
          <w:rPr>
            <w:rFonts w:ascii="Arial" w:eastAsia="Arial" w:hAnsi="Arial" w:cs="Arial"/>
            <w:i/>
            <w:iCs/>
            <w:sz w:val="22"/>
            <w:szCs w:val="22"/>
            <w:rPrChange w:id="218" w:author="Sean E. McGeary" w:date="2019-09-01T13:46:00Z">
              <w:rPr>
                <w:rFonts w:ascii="Arial" w:eastAsia="Arial" w:hAnsi="Arial" w:cs="Arial"/>
                <w:sz w:val="22"/>
                <w:szCs w:val="22"/>
              </w:rPr>
            </w:rPrChange>
          </w:rPr>
          <w:t>k</w:t>
        </w:r>
        <w:r w:rsidR="007A0EC1">
          <w:rPr>
            <w:rFonts w:ascii="Arial" w:eastAsia="Arial" w:hAnsi="Arial" w:cs="Arial"/>
            <w:sz w:val="22"/>
            <w:szCs w:val="22"/>
          </w:rPr>
          <w:t>-</w:t>
        </w:r>
        <w:proofErr w:type="spellStart"/>
        <w:r w:rsidR="007A0EC1">
          <w:rPr>
            <w:rFonts w:ascii="Arial" w:eastAsia="Arial" w:hAnsi="Arial" w:cs="Arial"/>
            <w:sz w:val="22"/>
            <w:szCs w:val="22"/>
          </w:rPr>
          <w:t>mers</w:t>
        </w:r>
        <w:proofErr w:type="spellEnd"/>
        <w:r w:rsidR="007A0EC1">
          <w:rPr>
            <w:rFonts w:ascii="Arial" w:eastAsia="Arial" w:hAnsi="Arial" w:cs="Arial"/>
            <w:sz w:val="22"/>
            <w:szCs w:val="22"/>
          </w:rPr>
          <w:t xml:space="preserve"> within </w:t>
        </w:r>
      </w:ins>
      <w:r w:rsidR="00DE3D13">
        <w:rPr>
          <w:rFonts w:ascii="Arial" w:eastAsia="Arial" w:hAnsi="Arial" w:cs="Arial"/>
          <w:sz w:val="22"/>
          <w:szCs w:val="22"/>
        </w:rPr>
        <w:t>library</w:t>
      </w:r>
      <w:r w:rsidR="00E65460">
        <w:rPr>
          <w:rFonts w:ascii="Arial" w:eastAsia="Arial" w:hAnsi="Arial" w:cs="Arial"/>
          <w:sz w:val="22"/>
          <w:szCs w:val="22"/>
        </w:rPr>
        <w:t xml:space="preserve"> sequences and </w:t>
      </w:r>
      <w:r w:rsidR="00DE3D13">
        <w:rPr>
          <w:rFonts w:ascii="Arial" w:eastAsia="Arial" w:hAnsi="Arial" w:cs="Arial"/>
          <w:sz w:val="22"/>
          <w:szCs w:val="22"/>
        </w:rPr>
        <w:t xml:space="preserve">the </w:t>
      </w:r>
      <w:ins w:id="219" w:author="Sean E. McGeary" w:date="2019-08-24T18:05:00Z">
        <w:r w:rsidR="003E6143">
          <w:rPr>
            <w:rFonts w:ascii="Arial" w:eastAsia="Arial" w:hAnsi="Arial" w:cs="Arial"/>
            <w:sz w:val="22"/>
            <w:szCs w:val="22"/>
          </w:rPr>
          <w:t>AGO–</w:t>
        </w:r>
      </w:ins>
      <w:r w:rsidR="00DE3D13">
        <w:rPr>
          <w:rFonts w:ascii="Arial" w:eastAsia="Arial" w:hAnsi="Arial" w:cs="Arial"/>
          <w:sz w:val="22"/>
          <w:szCs w:val="22"/>
        </w:rPr>
        <w:t>miRNA</w:t>
      </w:r>
      <w:del w:id="220" w:author="Sean E. McGeary" w:date="2019-08-24T18:05:00Z">
        <w:r w:rsidR="00DE3D13" w:rsidDel="003E6143">
          <w:rPr>
            <w:rFonts w:ascii="Arial" w:eastAsia="Arial" w:hAnsi="Arial" w:cs="Arial"/>
            <w:sz w:val="22"/>
            <w:szCs w:val="22"/>
          </w:rPr>
          <w:delText>–AGO</w:delText>
        </w:r>
      </w:del>
      <w:r w:rsidR="00DE3D13">
        <w:rPr>
          <w:rFonts w:ascii="Arial" w:eastAsia="Arial" w:hAnsi="Arial" w:cs="Arial"/>
          <w:sz w:val="22"/>
          <w:szCs w:val="22"/>
        </w:rPr>
        <w:t xml:space="preserve"> complex</w:t>
      </w:r>
      <w:r w:rsidR="00931A20">
        <w:rPr>
          <w:rFonts w:ascii="Arial" w:eastAsia="Arial" w:hAnsi="Arial" w:cs="Arial"/>
          <w:sz w:val="22"/>
          <w:szCs w:val="22"/>
        </w:rPr>
        <w:t xml:space="preserve">. This </w:t>
      </w:r>
      <w:del w:id="221" w:author="Sean E. McGeary" w:date="2019-09-01T13:46:00Z">
        <w:r w:rsidR="00931A20" w:rsidDel="007A0EC1">
          <w:rPr>
            <w:rFonts w:ascii="Arial" w:eastAsia="Arial" w:hAnsi="Arial" w:cs="Arial"/>
            <w:sz w:val="22"/>
            <w:szCs w:val="22"/>
          </w:rPr>
          <w:delText xml:space="preserve">fitting </w:delText>
        </w:r>
      </w:del>
      <w:ins w:id="222" w:author="Sean E. McGeary" w:date="2019-09-01T13:46:00Z">
        <w:r w:rsidR="007A0EC1">
          <w:rPr>
            <w:rFonts w:ascii="Arial" w:eastAsia="Arial" w:hAnsi="Arial" w:cs="Arial"/>
            <w:sz w:val="22"/>
            <w:szCs w:val="22"/>
          </w:rPr>
          <w:t xml:space="preserve">procedure </w:t>
        </w:r>
      </w:ins>
      <w:del w:id="223" w:author="Sean E. McGeary" w:date="2019-09-01T13:46:00Z">
        <w:r w:rsidR="00931A20" w:rsidDel="007A0EC1">
          <w:rPr>
            <w:rFonts w:ascii="Arial" w:eastAsia="Arial" w:hAnsi="Arial" w:cs="Arial"/>
            <w:sz w:val="22"/>
            <w:szCs w:val="22"/>
          </w:rPr>
          <w:delText xml:space="preserve">can </w:delText>
        </w:r>
      </w:del>
      <w:r w:rsidR="00931A20">
        <w:rPr>
          <w:rFonts w:ascii="Arial" w:eastAsia="Arial" w:hAnsi="Arial" w:cs="Arial"/>
          <w:sz w:val="22"/>
          <w:szCs w:val="22"/>
        </w:rPr>
        <w:t>simultaneously determine</w:t>
      </w:r>
      <w:ins w:id="224" w:author="Sean E. McGeary" w:date="2019-09-01T13:46:00Z">
        <w:r w:rsidR="007A0EC1">
          <w:rPr>
            <w:rFonts w:ascii="Arial" w:eastAsia="Arial" w:hAnsi="Arial" w:cs="Arial"/>
            <w:sz w:val="22"/>
            <w:szCs w:val="22"/>
          </w:rPr>
          <w:t>s</w:t>
        </w:r>
      </w:ins>
      <w:r w:rsidR="00E65460">
        <w:rPr>
          <w:rFonts w:ascii="Arial" w:eastAsia="Arial" w:hAnsi="Arial" w:cs="Arial"/>
          <w:sz w:val="22"/>
          <w:szCs w:val="22"/>
        </w:rPr>
        <w:t xml:space="preserve"> </w:t>
      </w:r>
      <w:proofErr w:type="spellStart"/>
      <w:r w:rsidR="00DE3D13">
        <w:rPr>
          <w:rFonts w:ascii="Arial" w:eastAsia="Arial" w:hAnsi="Arial" w:cs="Arial"/>
          <w:i/>
          <w:sz w:val="22"/>
          <w:szCs w:val="22"/>
        </w:rPr>
        <w:t>K</w:t>
      </w:r>
      <w:r w:rsidR="00DE3D13">
        <w:rPr>
          <w:rFonts w:ascii="Arial" w:eastAsia="Arial" w:hAnsi="Arial" w:cs="Arial"/>
          <w:sz w:val="22"/>
          <w:szCs w:val="22"/>
          <w:vertAlign w:val="subscript"/>
        </w:rPr>
        <w:t>D</w:t>
      </w:r>
      <w:r w:rsidR="00FC74D3">
        <w:rPr>
          <w:rFonts w:ascii="Arial" w:eastAsia="Arial" w:hAnsi="Arial" w:cs="Arial"/>
          <w:sz w:val="22"/>
          <w:szCs w:val="22"/>
          <w:vertAlign w:val="subscript"/>
        </w:rPr>
        <w:t>,Rel</w:t>
      </w:r>
      <w:proofErr w:type="spellEnd"/>
      <w:r w:rsidR="00DE3D13">
        <w:rPr>
          <w:rFonts w:ascii="Arial" w:eastAsia="Arial" w:hAnsi="Arial" w:cs="Arial"/>
          <w:sz w:val="22"/>
          <w:szCs w:val="22"/>
        </w:rPr>
        <w:t xml:space="preserve"> values</w:t>
      </w:r>
      <w:r w:rsidR="00E65460">
        <w:rPr>
          <w:rFonts w:ascii="Arial" w:eastAsia="Arial" w:hAnsi="Arial" w:cs="Arial"/>
          <w:sz w:val="22"/>
          <w:szCs w:val="22"/>
        </w:rPr>
        <w:t xml:space="preserve"> for tens of thousands of </w:t>
      </w:r>
      <w:r w:rsidR="00931A20" w:rsidRPr="00733377">
        <w:rPr>
          <w:rFonts w:ascii="Arial" w:eastAsia="Arial" w:hAnsi="Arial" w:cs="Arial"/>
          <w:i/>
          <w:sz w:val="22"/>
          <w:szCs w:val="22"/>
        </w:rPr>
        <w:t>k</w:t>
      </w:r>
      <w:r w:rsidR="00931A20">
        <w:rPr>
          <w:rFonts w:ascii="Arial" w:eastAsia="Arial" w:hAnsi="Arial" w:cs="Arial"/>
          <w:sz w:val="22"/>
          <w:szCs w:val="22"/>
        </w:rPr>
        <w:t>-</w:t>
      </w:r>
      <w:proofErr w:type="spellStart"/>
      <w:r w:rsidR="00931A20">
        <w:rPr>
          <w:rFonts w:ascii="Arial" w:eastAsia="Arial" w:hAnsi="Arial" w:cs="Arial"/>
          <w:sz w:val="22"/>
          <w:szCs w:val="22"/>
        </w:rPr>
        <w:t>mers</w:t>
      </w:r>
      <w:proofErr w:type="spellEnd"/>
      <w:r w:rsidR="00931A20">
        <w:rPr>
          <w:rFonts w:ascii="Arial" w:eastAsia="Arial" w:hAnsi="Arial" w:cs="Arial"/>
          <w:sz w:val="22"/>
          <w:szCs w:val="22"/>
        </w:rPr>
        <w:t xml:space="preserve">, </w:t>
      </w:r>
      <w:del w:id="225" w:author="Sean E. McGeary" w:date="2019-09-01T13:48:00Z">
        <w:r w:rsidR="00241FF1" w:rsidDel="007A0EC1">
          <w:rPr>
            <w:rFonts w:ascii="Arial" w:eastAsia="Arial" w:hAnsi="Arial" w:cs="Arial"/>
            <w:sz w:val="22"/>
            <w:szCs w:val="22"/>
          </w:rPr>
          <w:delText xml:space="preserve">allowing </w:delText>
        </w:r>
      </w:del>
      <w:ins w:id="226" w:author="Sean E. McGeary" w:date="2019-09-01T13:48:00Z">
        <w:r w:rsidR="007A0EC1">
          <w:rPr>
            <w:rFonts w:ascii="Arial" w:eastAsia="Arial" w:hAnsi="Arial" w:cs="Arial"/>
            <w:sz w:val="22"/>
            <w:szCs w:val="22"/>
          </w:rPr>
          <w:t xml:space="preserve">which allows </w:t>
        </w:r>
      </w:ins>
      <w:del w:id="227" w:author="Sean E. McGeary" w:date="2019-09-01T13:48:00Z">
        <w:r w:rsidR="00241FF1" w:rsidDel="007A0EC1">
          <w:rPr>
            <w:rFonts w:ascii="Arial" w:eastAsia="Arial" w:hAnsi="Arial" w:cs="Arial"/>
            <w:sz w:val="22"/>
            <w:szCs w:val="22"/>
          </w:rPr>
          <w:delText>many of the</w:delText>
        </w:r>
      </w:del>
      <w:ins w:id="228" w:author="Sean E. McGeary" w:date="2019-09-01T13:48:00Z">
        <w:r w:rsidR="007A0EC1">
          <w:rPr>
            <w:rFonts w:ascii="Arial" w:eastAsia="Arial" w:hAnsi="Arial" w:cs="Arial"/>
            <w:sz w:val="22"/>
            <w:szCs w:val="22"/>
          </w:rPr>
          <w:t xml:space="preserve">the </w:t>
        </w:r>
      </w:ins>
      <w:ins w:id="229" w:author="Sean E. McGeary" w:date="2019-09-01T13:49:00Z">
        <w:r w:rsidR="007A0EC1">
          <w:rPr>
            <w:rFonts w:ascii="Arial" w:eastAsia="Arial" w:hAnsi="Arial" w:cs="Arial"/>
            <w:sz w:val="22"/>
            <w:szCs w:val="22"/>
          </w:rPr>
          <w:t xml:space="preserve">binding affinity of the </w:t>
        </w:r>
      </w:ins>
      <w:ins w:id="230" w:author="Sean E. McGeary" w:date="2019-09-01T13:48:00Z">
        <w:r w:rsidR="007A0EC1">
          <w:rPr>
            <w:rFonts w:ascii="Arial" w:eastAsia="Arial" w:hAnsi="Arial" w:cs="Arial"/>
            <w:sz w:val="22"/>
            <w:szCs w:val="22"/>
          </w:rPr>
          <w:t xml:space="preserve">same 5–8 </w:t>
        </w:r>
        <w:proofErr w:type="spellStart"/>
        <w:r w:rsidR="007A0EC1">
          <w:rPr>
            <w:rFonts w:ascii="Arial" w:eastAsia="Arial" w:hAnsi="Arial" w:cs="Arial"/>
            <w:sz w:val="22"/>
            <w:szCs w:val="22"/>
          </w:rPr>
          <w:t>nt</w:t>
        </w:r>
      </w:ins>
      <w:proofErr w:type="spellEnd"/>
      <w:del w:id="231" w:author="Sean E. McGeary" w:date="2019-09-01T13:48:00Z">
        <w:r w:rsidR="00241FF1" w:rsidDel="007A0EC1">
          <w:rPr>
            <w:rFonts w:ascii="Arial" w:eastAsia="Arial" w:hAnsi="Arial" w:cs="Arial"/>
            <w:sz w:val="22"/>
            <w:szCs w:val="22"/>
          </w:rPr>
          <w:delText xml:space="preserve"> </w:delText>
        </w:r>
      </w:del>
      <w:del w:id="232" w:author="Sean E. McGeary" w:date="2019-09-01T13:47:00Z">
        <w:r w:rsidR="00241FF1" w:rsidDel="007A0EC1">
          <w:rPr>
            <w:rFonts w:ascii="Arial" w:eastAsia="Arial" w:hAnsi="Arial" w:cs="Arial"/>
            <w:sz w:val="22"/>
            <w:szCs w:val="22"/>
          </w:rPr>
          <w:delText xml:space="preserve">enriched </w:delText>
        </w:r>
      </w:del>
      <w:ins w:id="233" w:author="Sean E. McGeary" w:date="2019-09-01T13:47:00Z">
        <w:r w:rsidR="007A0EC1">
          <w:rPr>
            <w:rFonts w:ascii="Arial" w:eastAsia="Arial" w:hAnsi="Arial" w:cs="Arial"/>
            <w:sz w:val="22"/>
            <w:szCs w:val="22"/>
          </w:rPr>
          <w:t xml:space="preserve"> </w:t>
        </w:r>
      </w:ins>
      <w:r w:rsidR="00241FF1">
        <w:rPr>
          <w:rFonts w:ascii="Arial" w:eastAsia="Arial" w:hAnsi="Arial" w:cs="Arial"/>
          <w:sz w:val="22"/>
          <w:szCs w:val="22"/>
        </w:rPr>
        <w:t>site</w:t>
      </w:r>
      <w:del w:id="234" w:author="Sean E. McGeary" w:date="2019-09-01T13:49:00Z">
        <w:r w:rsidR="00241FF1" w:rsidDel="007A0EC1">
          <w:rPr>
            <w:rFonts w:ascii="Arial" w:eastAsia="Arial" w:hAnsi="Arial" w:cs="Arial"/>
            <w:sz w:val="22"/>
            <w:szCs w:val="22"/>
          </w:rPr>
          <w:delText>s</w:delText>
        </w:r>
      </w:del>
      <w:r w:rsidR="00241FF1">
        <w:rPr>
          <w:rFonts w:ascii="Arial" w:eastAsia="Arial" w:hAnsi="Arial" w:cs="Arial"/>
          <w:sz w:val="22"/>
          <w:szCs w:val="22"/>
        </w:rPr>
        <w:t xml:space="preserve"> </w:t>
      </w:r>
      <w:del w:id="235" w:author="Sean E. McGeary" w:date="2019-09-01T13:49:00Z">
        <w:r w:rsidR="00241FF1" w:rsidDel="007A0EC1">
          <w:rPr>
            <w:rFonts w:ascii="Arial" w:eastAsia="Arial" w:hAnsi="Arial" w:cs="Arial"/>
            <w:sz w:val="22"/>
            <w:szCs w:val="22"/>
          </w:rPr>
          <w:delText xml:space="preserve">of </w:delText>
        </w:r>
      </w:del>
      <w:ins w:id="236" w:author="Sean E. McGeary" w:date="2019-09-01T13:49:00Z">
        <w:r w:rsidR="007A0EC1">
          <w:rPr>
            <w:rFonts w:ascii="Arial" w:eastAsia="Arial" w:hAnsi="Arial" w:cs="Arial"/>
            <w:sz w:val="22"/>
            <w:szCs w:val="22"/>
          </w:rPr>
          <w:t xml:space="preserve">of </w:t>
        </w:r>
      </w:ins>
      <w:r w:rsidR="00241FF1">
        <w:rPr>
          <w:rFonts w:ascii="Arial" w:eastAsia="Arial" w:hAnsi="Arial" w:cs="Arial"/>
          <w:sz w:val="22"/>
          <w:szCs w:val="22"/>
        </w:rPr>
        <w:t xml:space="preserve">a </w:t>
      </w:r>
      <w:ins w:id="237" w:author="Sean E. McGeary" w:date="2019-09-01T13:47:00Z">
        <w:r w:rsidR="007A0EC1">
          <w:rPr>
            <w:rFonts w:ascii="Arial" w:eastAsia="Arial" w:hAnsi="Arial" w:cs="Arial"/>
            <w:sz w:val="22"/>
            <w:szCs w:val="22"/>
          </w:rPr>
          <w:t xml:space="preserve">particular </w:t>
        </w:r>
      </w:ins>
      <w:r w:rsidR="00241FF1">
        <w:rPr>
          <w:rFonts w:ascii="Arial" w:eastAsia="Arial" w:hAnsi="Arial" w:cs="Arial"/>
          <w:sz w:val="22"/>
          <w:szCs w:val="22"/>
        </w:rPr>
        <w:t xml:space="preserve">miRNA to be </w:t>
      </w:r>
      <w:del w:id="238" w:author="Sean E. McGeary" w:date="2019-09-01T13:49:00Z">
        <w:r w:rsidR="00241FF1" w:rsidDel="007A0EC1">
          <w:rPr>
            <w:rFonts w:ascii="Arial" w:eastAsia="Arial" w:hAnsi="Arial" w:cs="Arial"/>
            <w:sz w:val="22"/>
            <w:szCs w:val="22"/>
          </w:rPr>
          <w:delText xml:space="preserve">simultaneously </w:delText>
        </w:r>
      </w:del>
      <w:r w:rsidR="00241FF1">
        <w:rPr>
          <w:rFonts w:ascii="Arial" w:eastAsia="Arial" w:hAnsi="Arial" w:cs="Arial"/>
          <w:sz w:val="22"/>
          <w:szCs w:val="22"/>
        </w:rPr>
        <w:t xml:space="preserve">evaluated in the context of many </w:t>
      </w:r>
      <w:ins w:id="239" w:author="Sean E. McGeary" w:date="2019-09-01T13:50:00Z">
        <w:r w:rsidR="007A0EC1">
          <w:rPr>
            <w:rFonts w:ascii="Arial" w:eastAsia="Arial" w:hAnsi="Arial" w:cs="Arial"/>
            <w:sz w:val="22"/>
            <w:szCs w:val="22"/>
          </w:rPr>
          <w:t xml:space="preserve">longer </w:t>
        </w:r>
        <w:r w:rsidR="007A0EC1" w:rsidRPr="007A0EC1">
          <w:rPr>
            <w:rFonts w:ascii="Arial" w:eastAsia="Arial" w:hAnsi="Arial" w:cs="Arial"/>
            <w:i/>
            <w:iCs/>
            <w:sz w:val="22"/>
            <w:szCs w:val="22"/>
          </w:rPr>
          <w:t>k</w:t>
        </w:r>
        <w:r w:rsidR="007A0EC1">
          <w:rPr>
            <w:rFonts w:ascii="Arial" w:eastAsia="Arial" w:hAnsi="Arial" w:cs="Arial"/>
            <w:sz w:val="22"/>
            <w:szCs w:val="22"/>
          </w:rPr>
          <w:t>-</w:t>
        </w:r>
        <w:proofErr w:type="spellStart"/>
        <w:r w:rsidR="007A0EC1">
          <w:rPr>
            <w:rFonts w:ascii="Arial" w:eastAsia="Arial" w:hAnsi="Arial" w:cs="Arial"/>
            <w:sz w:val="22"/>
            <w:szCs w:val="22"/>
          </w:rPr>
          <w:t>mers</w:t>
        </w:r>
        <w:proofErr w:type="spellEnd"/>
        <w:r w:rsidR="007A0EC1">
          <w:rPr>
            <w:rFonts w:ascii="Arial" w:eastAsia="Arial" w:hAnsi="Arial" w:cs="Arial"/>
            <w:sz w:val="22"/>
            <w:szCs w:val="22"/>
          </w:rPr>
          <w:t xml:space="preserve">, </w:t>
        </w:r>
      </w:ins>
      <w:ins w:id="240" w:author="Sean E. McGeary" w:date="2019-09-01T13:51:00Z">
        <w:r w:rsidR="007A0EC1">
          <w:rPr>
            <w:rFonts w:ascii="Arial" w:eastAsia="Arial" w:hAnsi="Arial" w:cs="Arial"/>
            <w:sz w:val="22"/>
            <w:szCs w:val="22"/>
          </w:rPr>
          <w:t xml:space="preserve">thereby </w:t>
        </w:r>
      </w:ins>
      <w:ins w:id="241" w:author="Sean E. McGeary" w:date="2019-09-01T13:50:00Z">
        <w:r w:rsidR="007A0EC1">
          <w:rPr>
            <w:rFonts w:ascii="Arial" w:eastAsia="Arial" w:hAnsi="Arial" w:cs="Arial"/>
            <w:sz w:val="22"/>
            <w:szCs w:val="22"/>
          </w:rPr>
          <w:t xml:space="preserve">report on the </w:t>
        </w:r>
      </w:ins>
      <w:ins w:id="242" w:author="Sean E. McGeary" w:date="2019-09-01T13:52:00Z">
        <w:r w:rsidR="007A0EC1">
          <w:rPr>
            <w:rFonts w:ascii="Arial" w:eastAsia="Arial" w:hAnsi="Arial" w:cs="Arial"/>
            <w:sz w:val="22"/>
            <w:szCs w:val="22"/>
          </w:rPr>
          <w:t xml:space="preserve">effects of </w:t>
        </w:r>
      </w:ins>
      <w:r w:rsidR="00241FF1" w:rsidRPr="007A0EC1">
        <w:rPr>
          <w:rFonts w:ascii="Arial" w:eastAsia="Arial" w:hAnsi="Arial" w:cs="Arial"/>
          <w:sz w:val="22"/>
          <w:szCs w:val="22"/>
        </w:rPr>
        <w:t>different</w:t>
      </w:r>
      <w:r w:rsidR="00241FF1">
        <w:rPr>
          <w:rFonts w:ascii="Arial" w:eastAsia="Arial" w:hAnsi="Arial" w:cs="Arial"/>
          <w:sz w:val="22"/>
          <w:szCs w:val="22"/>
        </w:rPr>
        <w:t xml:space="preserve"> flanking nucleotide possibilities</w:t>
      </w:r>
      <w:r w:rsidR="00931A20">
        <w:rPr>
          <w:rFonts w:ascii="Arial" w:eastAsia="Arial" w:hAnsi="Arial" w:cs="Arial"/>
          <w:sz w:val="22"/>
          <w:szCs w:val="22"/>
        </w:rPr>
        <w:t xml:space="preserve"> </w:t>
      </w:r>
      <w:r w:rsidR="00E65460">
        <w:rPr>
          <w:rFonts w:ascii="Arial" w:eastAsia="Arial" w:hAnsi="Arial" w:cs="Arial"/>
          <w:sz w:val="22"/>
          <w:szCs w:val="22"/>
        </w:rPr>
        <w:t xml:space="preserve">(McGeary et al., </w:t>
      </w:r>
      <w:del w:id="243" w:author="Sean E. McGeary" w:date="2019-09-01T13:48:00Z">
        <w:r w:rsidR="00E65460" w:rsidDel="007A0EC1">
          <w:rPr>
            <w:rFonts w:ascii="Arial" w:eastAsia="Arial" w:hAnsi="Arial" w:cs="Arial"/>
            <w:sz w:val="22"/>
            <w:szCs w:val="22"/>
          </w:rPr>
          <w:delText>2018</w:delText>
        </w:r>
      </w:del>
      <w:ins w:id="244" w:author="Sean E. McGeary" w:date="2019-09-01T13:48:00Z">
        <w:r w:rsidR="007A0EC1">
          <w:rPr>
            <w:rFonts w:ascii="Arial" w:eastAsia="Arial" w:hAnsi="Arial" w:cs="Arial"/>
            <w:sz w:val="22"/>
            <w:szCs w:val="22"/>
          </w:rPr>
          <w:t>2019</w:t>
        </w:r>
      </w:ins>
      <w:r w:rsidR="00E65460">
        <w:rPr>
          <w:rFonts w:ascii="Arial" w:eastAsia="Arial" w:hAnsi="Arial" w:cs="Arial"/>
          <w:sz w:val="22"/>
          <w:szCs w:val="22"/>
        </w:rPr>
        <w:t>).</w:t>
      </w:r>
    </w:p>
    <w:p w14:paraId="15D7233A" w14:textId="7AC4B2F3" w:rsidR="00CD3077" w:rsidRDefault="00CF22D7" w:rsidP="00317339">
      <w:pPr>
        <w:pStyle w:val="Normal1"/>
        <w:spacing w:line="480" w:lineRule="auto"/>
        <w:ind w:firstLine="720"/>
        <w:rPr>
          <w:rFonts w:ascii="Arial" w:eastAsia="Arial" w:hAnsi="Arial" w:cs="Arial"/>
          <w:sz w:val="22"/>
          <w:szCs w:val="22"/>
        </w:rPr>
      </w:pPr>
      <w:del w:id="245" w:author="Sean E. McGeary" w:date="2019-09-01T14:04:00Z">
        <w:r w:rsidDel="00DF4177">
          <w:rPr>
            <w:rFonts w:ascii="Arial" w:eastAsia="Arial" w:hAnsi="Arial" w:cs="Arial"/>
            <w:sz w:val="22"/>
            <w:szCs w:val="22"/>
          </w:rPr>
          <w:delText xml:space="preserve">Because </w:delText>
        </w:r>
      </w:del>
      <w:r>
        <w:rPr>
          <w:rFonts w:ascii="Arial" w:eastAsia="Arial" w:hAnsi="Arial" w:cs="Arial"/>
          <w:sz w:val="22"/>
          <w:szCs w:val="22"/>
        </w:rPr>
        <w:t>3′-compensatory sites typically require &gt;12 nt</w:t>
      </w:r>
      <w:r w:rsidR="0074114F">
        <w:rPr>
          <w:rFonts w:ascii="Arial" w:eastAsia="Arial" w:hAnsi="Arial" w:cs="Arial"/>
          <w:sz w:val="22"/>
          <w:szCs w:val="22"/>
        </w:rPr>
        <w:t xml:space="preserve"> </w:t>
      </w:r>
      <w:r w:rsidR="00B7154C">
        <w:rPr>
          <w:rFonts w:ascii="Arial" w:eastAsia="Arial" w:hAnsi="Arial" w:cs="Arial"/>
          <w:sz w:val="22"/>
          <w:szCs w:val="22"/>
        </w:rPr>
        <w:t xml:space="preserve">of pairing </w:t>
      </w:r>
      <w:r w:rsidR="0074114F">
        <w:rPr>
          <w:rFonts w:ascii="Arial" w:eastAsia="Arial" w:hAnsi="Arial" w:cs="Arial"/>
          <w:sz w:val="22"/>
          <w:szCs w:val="22"/>
        </w:rPr>
        <w:t>(Fig. 1A)</w:t>
      </w:r>
      <w:r>
        <w:rPr>
          <w:rFonts w:ascii="Arial" w:eastAsia="Arial" w:hAnsi="Arial" w:cs="Arial"/>
          <w:sz w:val="22"/>
          <w:szCs w:val="22"/>
        </w:rPr>
        <w:t xml:space="preserve">, </w:t>
      </w:r>
      <w:ins w:id="246" w:author="Sean E. McGeary" w:date="2019-09-01T14:04:00Z">
        <w:r w:rsidR="00DF4177">
          <w:rPr>
            <w:rFonts w:ascii="Arial" w:eastAsia="Arial" w:hAnsi="Arial" w:cs="Arial"/>
            <w:sz w:val="22"/>
            <w:szCs w:val="22"/>
          </w:rPr>
          <w:t xml:space="preserve">and so would be expected </w:t>
        </w:r>
      </w:ins>
      <w:ins w:id="247" w:author="Sean E. McGeary" w:date="2019-09-01T14:05:00Z">
        <w:r w:rsidR="00DF4177">
          <w:rPr>
            <w:rFonts w:ascii="Arial" w:eastAsia="Arial" w:hAnsi="Arial" w:cs="Arial"/>
            <w:sz w:val="22"/>
            <w:szCs w:val="22"/>
          </w:rPr>
          <w:t>to be sequences less than twice for every million reads from a 37-nt random library</w:t>
        </w:r>
      </w:ins>
      <w:ins w:id="248" w:author="Sean E. McGeary" w:date="2019-09-01T14:06:00Z">
        <w:r w:rsidR="00DF4177">
          <w:rPr>
            <w:rFonts w:ascii="Arial" w:eastAsia="Arial" w:hAnsi="Arial" w:cs="Arial"/>
            <w:sz w:val="22"/>
            <w:szCs w:val="22"/>
          </w:rPr>
          <w:t>.</w:t>
        </w:r>
      </w:ins>
      <w:ins w:id="249" w:author="Sean E. McGeary" w:date="2019-09-01T14:05:00Z">
        <w:r w:rsidR="00DF4177">
          <w:rPr>
            <w:rFonts w:ascii="Arial" w:eastAsia="Arial" w:hAnsi="Arial" w:cs="Arial"/>
            <w:sz w:val="22"/>
            <w:szCs w:val="22"/>
          </w:rPr>
          <w:t xml:space="preserve"> </w:t>
        </w:r>
      </w:ins>
      <w:ins w:id="250" w:author="Sean E. McGeary" w:date="2019-09-01T14:10:00Z">
        <w:r w:rsidR="00DF4177">
          <w:rPr>
            <w:rFonts w:ascii="Arial" w:eastAsia="Arial" w:hAnsi="Arial" w:cs="Arial"/>
            <w:sz w:val="22"/>
            <w:szCs w:val="22"/>
          </w:rPr>
          <w:t>Such extreme rarity of relevant sites</w:t>
        </w:r>
      </w:ins>
      <w:ins w:id="251" w:author="Sean E. McGeary" w:date="2019-09-01T14:07:00Z">
        <w:r w:rsidR="00DF4177">
          <w:rPr>
            <w:rFonts w:ascii="Arial" w:eastAsia="Arial" w:hAnsi="Arial" w:cs="Arial"/>
            <w:sz w:val="22"/>
            <w:szCs w:val="22"/>
          </w:rPr>
          <w:t xml:space="preserve"> </w:t>
        </w:r>
      </w:ins>
      <w:ins w:id="252" w:author="Sean E. McGeary" w:date="2019-09-01T14:08:00Z">
        <w:r w:rsidR="00DF4177">
          <w:rPr>
            <w:rFonts w:ascii="Arial" w:eastAsia="Arial" w:hAnsi="Arial" w:cs="Arial"/>
            <w:sz w:val="22"/>
            <w:szCs w:val="22"/>
          </w:rPr>
          <w:t xml:space="preserve">renders these libraries </w:t>
        </w:r>
      </w:ins>
      <w:del w:id="253" w:author="Sean E. McGeary" w:date="2019-09-01T14:09:00Z">
        <w:r w:rsidDel="00DF4177">
          <w:rPr>
            <w:rFonts w:ascii="Arial" w:eastAsia="Arial" w:hAnsi="Arial" w:cs="Arial"/>
            <w:sz w:val="22"/>
            <w:szCs w:val="22"/>
          </w:rPr>
          <w:delText xml:space="preserve">they </w:delText>
        </w:r>
        <w:r w:rsidR="0074114F" w:rsidDel="00DF4177">
          <w:rPr>
            <w:rFonts w:ascii="Arial" w:eastAsia="Arial" w:hAnsi="Arial" w:cs="Arial"/>
            <w:sz w:val="22"/>
            <w:szCs w:val="22"/>
          </w:rPr>
          <w:delText xml:space="preserve">are </w:delText>
        </w:r>
        <w:r w:rsidDel="00DF4177">
          <w:rPr>
            <w:rFonts w:ascii="Arial" w:eastAsia="Arial" w:hAnsi="Arial" w:cs="Arial"/>
            <w:sz w:val="22"/>
            <w:szCs w:val="22"/>
          </w:rPr>
          <w:delText xml:space="preserve">not sufficiently </w:delText>
        </w:r>
        <w:r w:rsidR="0074114F" w:rsidDel="00DF4177">
          <w:rPr>
            <w:rFonts w:ascii="Arial" w:eastAsia="Arial" w:hAnsi="Arial" w:cs="Arial"/>
            <w:sz w:val="22"/>
            <w:szCs w:val="22"/>
          </w:rPr>
          <w:delText xml:space="preserve">represented in random-sequence </w:delText>
        </w:r>
        <w:r w:rsidR="00277990" w:rsidDel="00DF4177">
          <w:rPr>
            <w:rFonts w:ascii="Arial" w:eastAsia="Arial" w:hAnsi="Arial" w:cs="Arial"/>
            <w:sz w:val="22"/>
            <w:szCs w:val="22"/>
          </w:rPr>
          <w:delText xml:space="preserve">RNA </w:delText>
        </w:r>
        <w:r w:rsidR="0074114F" w:rsidDel="00DF4177">
          <w:rPr>
            <w:rFonts w:ascii="Arial" w:eastAsia="Arial" w:hAnsi="Arial" w:cs="Arial"/>
            <w:sz w:val="22"/>
            <w:szCs w:val="22"/>
          </w:rPr>
          <w:delText xml:space="preserve">libraries for </w:delText>
        </w:r>
      </w:del>
      <w:ins w:id="254" w:author="Sean E. McGeary" w:date="2019-09-01T14:09:00Z">
        <w:r w:rsidR="00DF4177">
          <w:rPr>
            <w:rFonts w:ascii="Arial" w:eastAsia="Arial" w:hAnsi="Arial" w:cs="Arial"/>
            <w:sz w:val="22"/>
            <w:szCs w:val="22"/>
          </w:rPr>
          <w:t xml:space="preserve">fundamentally unsuited for </w:t>
        </w:r>
      </w:ins>
      <w:del w:id="255" w:author="Sean E. McGeary" w:date="2019-09-01T14:09:00Z">
        <w:r w:rsidR="001E697A" w:rsidDel="00DF4177">
          <w:rPr>
            <w:rFonts w:ascii="Arial" w:eastAsia="Arial" w:hAnsi="Arial" w:cs="Arial"/>
            <w:sz w:val="22"/>
            <w:szCs w:val="22"/>
          </w:rPr>
          <w:delText xml:space="preserve">a systematic </w:delText>
        </w:r>
      </w:del>
      <w:ins w:id="256" w:author="Sean E. McGeary" w:date="2019-09-01T14:09:00Z">
        <w:r w:rsidR="00DF4177">
          <w:rPr>
            <w:rFonts w:ascii="Arial" w:eastAsia="Arial" w:hAnsi="Arial" w:cs="Arial"/>
            <w:sz w:val="22"/>
            <w:szCs w:val="22"/>
          </w:rPr>
          <w:t>comprehensive</w:t>
        </w:r>
      </w:ins>
      <w:ins w:id="257" w:author="Sean E. McGeary" w:date="2019-09-01T14:10:00Z">
        <w:r w:rsidR="00DF4177">
          <w:rPr>
            <w:rFonts w:ascii="Arial" w:eastAsia="Arial" w:hAnsi="Arial" w:cs="Arial"/>
            <w:sz w:val="22"/>
            <w:szCs w:val="22"/>
          </w:rPr>
          <w:t xml:space="preserve"> identification</w:t>
        </w:r>
      </w:ins>
      <w:ins w:id="258" w:author="Sean E. McGeary" w:date="2019-09-01T14:09:00Z">
        <w:r w:rsidR="00DF4177">
          <w:rPr>
            <w:rFonts w:ascii="Arial" w:eastAsia="Arial" w:hAnsi="Arial" w:cs="Arial"/>
            <w:sz w:val="22"/>
            <w:szCs w:val="22"/>
          </w:rPr>
          <w:t xml:space="preserve"> </w:t>
        </w:r>
      </w:ins>
      <w:ins w:id="259" w:author="Sean E. McGeary" w:date="2019-09-01T14:10:00Z">
        <w:r w:rsidR="00DF4177">
          <w:rPr>
            <w:rFonts w:ascii="Arial" w:eastAsia="Arial" w:hAnsi="Arial" w:cs="Arial"/>
            <w:sz w:val="22"/>
            <w:szCs w:val="22"/>
          </w:rPr>
          <w:t xml:space="preserve">and </w:t>
        </w:r>
      </w:ins>
      <w:ins w:id="260" w:author="Sean E. McGeary" w:date="2019-09-01T14:09:00Z">
        <w:r w:rsidR="00DF4177">
          <w:rPr>
            <w:rFonts w:ascii="Arial" w:eastAsia="Arial" w:hAnsi="Arial" w:cs="Arial"/>
            <w:sz w:val="22"/>
            <w:szCs w:val="22"/>
          </w:rPr>
          <w:t xml:space="preserve">dissection of </w:t>
        </w:r>
      </w:ins>
      <w:ins w:id="261" w:author="Sean E. McGeary" w:date="2019-09-01T14:10:00Z">
        <w:r w:rsidR="00DF4177">
          <w:rPr>
            <w:rFonts w:ascii="Arial" w:eastAsia="Arial" w:hAnsi="Arial" w:cs="Arial"/>
            <w:sz w:val="22"/>
            <w:szCs w:val="22"/>
          </w:rPr>
          <w:t xml:space="preserve">the complex features </w:t>
        </w:r>
      </w:ins>
      <w:ins w:id="262" w:author="Sean E. McGeary" w:date="2019-09-01T14:11:00Z">
        <w:r w:rsidR="00DF4177">
          <w:rPr>
            <w:rFonts w:ascii="Arial" w:eastAsia="Arial" w:hAnsi="Arial" w:cs="Arial"/>
            <w:sz w:val="22"/>
            <w:szCs w:val="22"/>
          </w:rPr>
          <w:t>within the seed and 3′ region that</w:t>
        </w:r>
      </w:ins>
      <w:ins w:id="263" w:author="Sean E. McGeary" w:date="2019-09-01T14:12:00Z">
        <w:r w:rsidR="00DF4177">
          <w:rPr>
            <w:rFonts w:ascii="Arial" w:eastAsia="Arial" w:hAnsi="Arial" w:cs="Arial"/>
            <w:sz w:val="22"/>
            <w:szCs w:val="22"/>
          </w:rPr>
          <w:t xml:space="preserve"> together</w:t>
        </w:r>
      </w:ins>
      <w:ins w:id="264" w:author="Sean E. McGeary" w:date="2019-09-01T14:11:00Z">
        <w:r w:rsidR="00DF4177">
          <w:rPr>
            <w:rFonts w:ascii="Arial" w:eastAsia="Arial" w:hAnsi="Arial" w:cs="Arial"/>
            <w:sz w:val="22"/>
            <w:szCs w:val="22"/>
          </w:rPr>
          <w:t xml:space="preserve"> modulate </w:t>
        </w:r>
      </w:ins>
      <w:ins w:id="265" w:author="Sean E. McGeary" w:date="2019-09-01T14:12:00Z">
        <w:r w:rsidR="00DF4177">
          <w:rPr>
            <w:rFonts w:ascii="Arial" w:eastAsia="Arial" w:hAnsi="Arial" w:cs="Arial"/>
            <w:sz w:val="22"/>
            <w:szCs w:val="22"/>
          </w:rPr>
          <w:t xml:space="preserve">overall </w:t>
        </w:r>
      </w:ins>
      <w:ins w:id="266" w:author="Sean E. McGeary" w:date="2019-09-01T14:11:00Z">
        <w:r w:rsidR="00DF4177">
          <w:rPr>
            <w:rFonts w:ascii="Arial" w:eastAsia="Arial" w:hAnsi="Arial" w:cs="Arial"/>
            <w:sz w:val="22"/>
            <w:szCs w:val="22"/>
          </w:rPr>
          <w:t>binding affinity</w:t>
        </w:r>
      </w:ins>
      <w:del w:id="267" w:author="Sean E. McGeary" w:date="2019-09-01T14:12:00Z">
        <w:r w:rsidR="001E697A" w:rsidDel="00DF4177">
          <w:rPr>
            <w:rFonts w:ascii="Arial" w:eastAsia="Arial" w:hAnsi="Arial" w:cs="Arial"/>
            <w:sz w:val="22"/>
            <w:szCs w:val="22"/>
          </w:rPr>
          <w:delText>AGO-RBNS analysis</w:delText>
        </w:r>
      </w:del>
      <w:r w:rsidR="001E697A">
        <w:rPr>
          <w:rFonts w:ascii="Arial" w:eastAsia="Arial" w:hAnsi="Arial" w:cs="Arial"/>
          <w:sz w:val="22"/>
          <w:szCs w:val="22"/>
        </w:rPr>
        <w:t>.</w:t>
      </w:r>
      <w:r>
        <w:rPr>
          <w:rFonts w:ascii="Arial" w:eastAsia="Arial" w:hAnsi="Arial" w:cs="Arial"/>
          <w:sz w:val="22"/>
          <w:szCs w:val="22"/>
        </w:rPr>
        <w:t xml:space="preserve"> </w:t>
      </w:r>
      <w:ins w:id="268" w:author="Sean E. McGeary" w:date="2019-09-01T14:14:00Z">
        <w:r w:rsidR="00982CBE">
          <w:rPr>
            <w:rFonts w:ascii="Arial" w:eastAsia="Arial" w:hAnsi="Arial" w:cs="Arial"/>
            <w:sz w:val="22"/>
            <w:szCs w:val="22"/>
          </w:rPr>
          <w:t xml:space="preserve">We </w:t>
        </w:r>
      </w:ins>
      <w:del w:id="269" w:author="Sean E. McGeary" w:date="2019-09-01T14:14:00Z">
        <w:r w:rsidR="001E697A" w:rsidDel="00982CBE">
          <w:rPr>
            <w:rFonts w:ascii="Arial" w:eastAsia="Arial" w:hAnsi="Arial" w:cs="Arial"/>
            <w:sz w:val="22"/>
            <w:szCs w:val="22"/>
          </w:rPr>
          <w:delText>T</w:delText>
        </w:r>
        <w:r w:rsidR="00C8166C" w:rsidDel="00982CBE">
          <w:rPr>
            <w:rFonts w:ascii="Arial" w:eastAsia="Arial" w:hAnsi="Arial" w:cs="Arial"/>
            <w:sz w:val="22"/>
            <w:szCs w:val="22"/>
          </w:rPr>
          <w:delText>herefore</w:delText>
        </w:r>
      </w:del>
      <w:ins w:id="270" w:author="Sean E. McGeary" w:date="2019-09-01T14:14:00Z">
        <w:r w:rsidR="00982CBE">
          <w:rPr>
            <w:rFonts w:ascii="Arial" w:eastAsia="Arial" w:hAnsi="Arial" w:cs="Arial"/>
            <w:sz w:val="22"/>
            <w:szCs w:val="22"/>
          </w:rPr>
          <w:t>therefore</w:t>
        </w:r>
      </w:ins>
      <w:ins w:id="271" w:author="Sean E. McGeary" w:date="2019-09-01T14:15:00Z">
        <w:r w:rsidR="00982CBE" w:rsidRPr="00982CBE">
          <w:rPr>
            <w:rFonts w:ascii="Arial" w:eastAsia="Arial" w:hAnsi="Arial" w:cs="Arial"/>
            <w:sz w:val="22"/>
            <w:szCs w:val="22"/>
          </w:rPr>
          <w:t xml:space="preserve"> </w:t>
        </w:r>
        <w:r w:rsidR="00982CBE">
          <w:rPr>
            <w:rFonts w:ascii="Arial" w:eastAsia="Arial" w:hAnsi="Arial" w:cs="Arial"/>
            <w:sz w:val="22"/>
            <w:szCs w:val="22"/>
          </w:rPr>
          <w:t>constructed an RNA library</w:t>
        </w:r>
      </w:ins>
      <w:del w:id="272" w:author="Sean E. McGeary" w:date="2019-09-01T14:15:00Z">
        <w:r w:rsidR="001E697A" w:rsidDel="00982CBE">
          <w:rPr>
            <w:rFonts w:ascii="Arial" w:eastAsia="Arial" w:hAnsi="Arial" w:cs="Arial"/>
            <w:sz w:val="22"/>
            <w:szCs w:val="22"/>
          </w:rPr>
          <w:delText>,</w:delText>
        </w:r>
        <w:r w:rsidR="00C8166C" w:rsidDel="00982CBE">
          <w:rPr>
            <w:rFonts w:ascii="Arial" w:eastAsia="Arial" w:hAnsi="Arial" w:cs="Arial"/>
            <w:sz w:val="22"/>
            <w:szCs w:val="22"/>
          </w:rPr>
          <w:delText xml:space="preserve"> </w:delText>
        </w:r>
      </w:del>
      <w:ins w:id="273" w:author="Sean E. McGeary" w:date="2019-09-01T14:15:00Z">
        <w:r w:rsidR="00982CBE">
          <w:rPr>
            <w:rFonts w:ascii="Arial" w:eastAsia="Arial" w:hAnsi="Arial" w:cs="Arial"/>
            <w:sz w:val="22"/>
            <w:szCs w:val="22"/>
          </w:rPr>
          <w:t xml:space="preserve"> </w:t>
        </w:r>
      </w:ins>
      <w:proofErr w:type="spellStart"/>
      <w:r w:rsidR="00277990">
        <w:rPr>
          <w:rFonts w:ascii="Arial" w:eastAsia="Arial" w:hAnsi="Arial" w:cs="Arial"/>
          <w:sz w:val="22"/>
          <w:szCs w:val="22"/>
        </w:rPr>
        <w:t xml:space="preserve">to </w:t>
      </w:r>
      <w:proofErr w:type="spellEnd"/>
      <w:r w:rsidR="00277990">
        <w:rPr>
          <w:rFonts w:ascii="Arial" w:eastAsia="Arial" w:hAnsi="Arial" w:cs="Arial"/>
          <w:sz w:val="22"/>
          <w:szCs w:val="22"/>
        </w:rPr>
        <w:t>investigate the 3′-compensatory sites of let-7a</w:t>
      </w:r>
      <w:ins w:id="274" w:author="Sean E. McGeary" w:date="2019-09-01T14:16:00Z">
        <w:r w:rsidR="00982CBE">
          <w:rPr>
            <w:rFonts w:ascii="Arial" w:eastAsia="Arial" w:hAnsi="Arial" w:cs="Arial"/>
            <w:sz w:val="22"/>
            <w:szCs w:val="22"/>
          </w:rPr>
          <w:t>;</w:t>
        </w:r>
      </w:ins>
      <w:del w:id="275" w:author="Sean E. McGeary" w:date="2019-09-01T14:16:00Z">
        <w:r w:rsidR="00277990" w:rsidDel="00982CBE">
          <w:rPr>
            <w:rFonts w:ascii="Arial" w:eastAsia="Arial" w:hAnsi="Arial" w:cs="Arial"/>
            <w:sz w:val="22"/>
            <w:szCs w:val="22"/>
          </w:rPr>
          <w:delText>,</w:delText>
        </w:r>
      </w:del>
      <w:r w:rsidR="00277990">
        <w:rPr>
          <w:rFonts w:ascii="Arial" w:eastAsia="Arial" w:hAnsi="Arial" w:cs="Arial"/>
          <w:sz w:val="22"/>
          <w:szCs w:val="22"/>
        </w:rPr>
        <w:t xml:space="preserve"> </w:t>
      </w:r>
      <w:ins w:id="276" w:author="Sean E. McGeary" w:date="2019-09-01T14:16:00Z">
        <w:r w:rsidR="00982CBE">
          <w:rPr>
            <w:rFonts w:ascii="Arial" w:eastAsia="Arial" w:hAnsi="Arial" w:cs="Arial"/>
            <w:sz w:val="22"/>
            <w:szCs w:val="22"/>
          </w:rPr>
          <w:t>th</w:t>
        </w:r>
      </w:ins>
      <w:ins w:id="277" w:author="Sean E. McGeary" w:date="2019-09-01T14:17:00Z">
        <w:r w:rsidR="00982CBE">
          <w:rPr>
            <w:rFonts w:ascii="Arial" w:eastAsia="Arial" w:hAnsi="Arial" w:cs="Arial"/>
            <w:sz w:val="22"/>
            <w:szCs w:val="22"/>
          </w:rPr>
          <w:t>is</w:t>
        </w:r>
      </w:ins>
      <w:ins w:id="278" w:author="Sean E. McGeary" w:date="2019-09-01T14:16:00Z">
        <w:r w:rsidR="00982CBE">
          <w:rPr>
            <w:rFonts w:ascii="Arial" w:eastAsia="Arial" w:hAnsi="Arial" w:cs="Arial"/>
            <w:sz w:val="22"/>
            <w:szCs w:val="22"/>
          </w:rPr>
          <w:t xml:space="preserve"> library </w:t>
        </w:r>
      </w:ins>
      <w:del w:id="279" w:author="Sean E. McGeary" w:date="2019-09-01T14:17:00Z">
        <w:r w:rsidR="00C8166C" w:rsidDel="00982CBE">
          <w:rPr>
            <w:rFonts w:ascii="Arial" w:eastAsia="Arial" w:hAnsi="Arial" w:cs="Arial"/>
            <w:sz w:val="22"/>
            <w:szCs w:val="22"/>
          </w:rPr>
          <w:delText xml:space="preserve">we </w:delText>
        </w:r>
      </w:del>
      <w:del w:id="280" w:author="Sean E. McGeary" w:date="2019-09-01T14:15:00Z">
        <w:r w:rsidR="00C8166C" w:rsidDel="00982CBE">
          <w:rPr>
            <w:rFonts w:ascii="Arial" w:eastAsia="Arial" w:hAnsi="Arial" w:cs="Arial"/>
            <w:sz w:val="22"/>
            <w:szCs w:val="22"/>
          </w:rPr>
          <w:delText xml:space="preserve">constructed </w:delText>
        </w:r>
        <w:r w:rsidR="00277990" w:rsidDel="00982CBE">
          <w:rPr>
            <w:rFonts w:ascii="Arial" w:eastAsia="Arial" w:hAnsi="Arial" w:cs="Arial"/>
            <w:sz w:val="22"/>
            <w:szCs w:val="22"/>
          </w:rPr>
          <w:delText xml:space="preserve">an </w:delText>
        </w:r>
        <w:r w:rsidR="00C8166C" w:rsidDel="00982CBE">
          <w:rPr>
            <w:rFonts w:ascii="Arial" w:eastAsia="Arial" w:hAnsi="Arial" w:cs="Arial"/>
            <w:sz w:val="22"/>
            <w:szCs w:val="22"/>
          </w:rPr>
          <w:delText>RNA librar</w:delText>
        </w:r>
        <w:r w:rsidR="00277990" w:rsidDel="00982CBE">
          <w:rPr>
            <w:rFonts w:ascii="Arial" w:eastAsia="Arial" w:hAnsi="Arial" w:cs="Arial"/>
            <w:sz w:val="22"/>
            <w:szCs w:val="22"/>
          </w:rPr>
          <w:delText>y</w:delText>
        </w:r>
        <w:r w:rsidR="00C8166C" w:rsidDel="00982CBE">
          <w:rPr>
            <w:rFonts w:ascii="Arial" w:eastAsia="Arial" w:hAnsi="Arial" w:cs="Arial"/>
            <w:sz w:val="22"/>
            <w:szCs w:val="22"/>
          </w:rPr>
          <w:delText xml:space="preserve"> </w:delText>
        </w:r>
      </w:del>
      <w:del w:id="281" w:author="Sean E. McGeary" w:date="2019-09-01T14:17:00Z">
        <w:r w:rsidR="001E697A" w:rsidDel="00982CBE">
          <w:rPr>
            <w:rFonts w:ascii="Arial" w:eastAsia="Arial" w:hAnsi="Arial" w:cs="Arial"/>
            <w:sz w:val="22"/>
            <w:szCs w:val="22"/>
          </w:rPr>
          <w:delText>that had a</w:delText>
        </w:r>
      </w:del>
      <w:ins w:id="282" w:author="Sean E. McGeary" w:date="2019-09-01T14:17:00Z">
        <w:r w:rsidR="00982CBE">
          <w:rPr>
            <w:rFonts w:ascii="Arial" w:eastAsia="Arial" w:hAnsi="Arial" w:cs="Arial"/>
            <w:sz w:val="22"/>
            <w:szCs w:val="22"/>
          </w:rPr>
          <w:t>included a</w:t>
        </w:r>
      </w:ins>
      <w:r w:rsidR="001E697A">
        <w:rPr>
          <w:rFonts w:ascii="Arial" w:eastAsia="Arial" w:hAnsi="Arial" w:cs="Arial"/>
          <w:sz w:val="22"/>
          <w:szCs w:val="22"/>
        </w:rPr>
        <w:t xml:space="preserve"> programed region of imperfect seed pairing </w:t>
      </w:r>
      <w:del w:id="283" w:author="Sean E. McGeary" w:date="2019-09-01T17:24:00Z">
        <w:r w:rsidR="00091E1D" w:rsidDel="000C22FA">
          <w:rPr>
            <w:rFonts w:ascii="Arial" w:eastAsia="Arial" w:hAnsi="Arial" w:cs="Arial"/>
            <w:sz w:val="22"/>
            <w:szCs w:val="22"/>
          </w:rPr>
          <w:delText>preceded by</w:delText>
        </w:r>
        <w:r w:rsidR="001E697A" w:rsidDel="000C22FA">
          <w:rPr>
            <w:rFonts w:ascii="Arial" w:eastAsia="Arial" w:hAnsi="Arial" w:cs="Arial"/>
            <w:sz w:val="22"/>
            <w:szCs w:val="22"/>
          </w:rPr>
          <w:delText xml:space="preserve"> a </w:delText>
        </w:r>
      </w:del>
      <w:ins w:id="284" w:author="Sean E. McGeary" w:date="2019-09-01T17:24:00Z">
        <w:r w:rsidR="000C22FA">
          <w:rPr>
            <w:rFonts w:ascii="Arial" w:eastAsia="Arial" w:hAnsi="Arial" w:cs="Arial"/>
            <w:sz w:val="22"/>
            <w:szCs w:val="22"/>
          </w:rPr>
          <w:t xml:space="preserve">with </w:t>
        </w:r>
      </w:ins>
      <w:r w:rsidR="001E697A" w:rsidRPr="00540A0B">
        <w:rPr>
          <w:rFonts w:ascii="Arial" w:eastAsia="Arial" w:hAnsi="Arial" w:cs="Arial"/>
          <w:sz w:val="22"/>
          <w:szCs w:val="22"/>
        </w:rPr>
        <w:t>25</w:t>
      </w:r>
      <w:r w:rsidR="00277990">
        <w:rPr>
          <w:rFonts w:ascii="Arial" w:eastAsia="Arial" w:hAnsi="Arial" w:cs="Arial"/>
          <w:sz w:val="22"/>
          <w:szCs w:val="22"/>
        </w:rPr>
        <w:t>-</w:t>
      </w:r>
      <w:ins w:id="285" w:author="Sean E. McGeary" w:date="2019-09-01T17:24:00Z">
        <w:r w:rsidR="000C22FA">
          <w:rPr>
            <w:rFonts w:ascii="Arial" w:eastAsia="Arial" w:hAnsi="Arial" w:cs="Arial"/>
            <w:sz w:val="22"/>
            <w:szCs w:val="22"/>
          </w:rPr>
          <w:t xml:space="preserve"> and 4-</w:t>
        </w:r>
      </w:ins>
      <w:r w:rsidR="001E697A">
        <w:rPr>
          <w:rFonts w:ascii="Arial" w:eastAsia="Arial" w:hAnsi="Arial" w:cs="Arial"/>
          <w:sz w:val="22"/>
          <w:szCs w:val="22"/>
        </w:rPr>
        <w:t xml:space="preserve">nt </w:t>
      </w:r>
      <w:del w:id="286" w:author="Sean E. McGeary" w:date="2019-09-01T17:24:00Z">
        <w:r w:rsidR="001E697A" w:rsidDel="000C22FA">
          <w:rPr>
            <w:rFonts w:ascii="Arial" w:eastAsia="Arial" w:hAnsi="Arial" w:cs="Arial"/>
            <w:sz w:val="22"/>
            <w:szCs w:val="22"/>
          </w:rPr>
          <w:delText xml:space="preserve">region </w:delText>
        </w:r>
      </w:del>
      <w:r w:rsidR="001E697A">
        <w:rPr>
          <w:rFonts w:ascii="Arial" w:eastAsia="Arial" w:hAnsi="Arial" w:cs="Arial"/>
          <w:sz w:val="22"/>
          <w:szCs w:val="22"/>
        </w:rPr>
        <w:t>of random-sequence RNA</w:t>
      </w:r>
      <w:r w:rsidR="00C54EEE">
        <w:rPr>
          <w:rFonts w:ascii="Arial" w:eastAsia="Arial" w:hAnsi="Arial" w:cs="Arial"/>
          <w:sz w:val="22"/>
          <w:szCs w:val="22"/>
        </w:rPr>
        <w:t xml:space="preserve"> (Fig 2</w:t>
      </w:r>
      <w:r w:rsidR="00150A05">
        <w:rPr>
          <w:rFonts w:ascii="Arial" w:eastAsia="Arial" w:hAnsi="Arial" w:cs="Arial"/>
          <w:sz w:val="22"/>
          <w:szCs w:val="22"/>
        </w:rPr>
        <w:t>A</w:t>
      </w:r>
      <w:r w:rsidR="006E7326">
        <w:rPr>
          <w:rFonts w:ascii="Arial" w:eastAsia="Arial" w:hAnsi="Arial" w:cs="Arial"/>
          <w:sz w:val="22"/>
          <w:szCs w:val="22"/>
        </w:rPr>
        <w:t>, bottom</w:t>
      </w:r>
      <w:r w:rsidR="00C54EEE">
        <w:rPr>
          <w:rFonts w:ascii="Arial" w:eastAsia="Arial" w:hAnsi="Arial" w:cs="Arial"/>
          <w:sz w:val="22"/>
          <w:szCs w:val="22"/>
        </w:rPr>
        <w:t>)</w:t>
      </w:r>
      <w:ins w:id="287" w:author="Sean E. McGeary" w:date="2019-09-01T17:24:00Z">
        <w:r w:rsidR="000C22FA">
          <w:rPr>
            <w:rFonts w:ascii="Arial" w:eastAsia="Arial" w:hAnsi="Arial" w:cs="Arial"/>
            <w:sz w:val="22"/>
            <w:szCs w:val="22"/>
          </w:rPr>
          <w:t xml:space="preserve"> </w:t>
        </w:r>
      </w:ins>
      <w:ins w:id="288" w:author="Sean E. McGeary" w:date="2019-09-01T17:27:00Z">
        <w:r w:rsidR="000C22FA">
          <w:rPr>
            <w:rFonts w:ascii="Arial" w:eastAsia="Arial" w:hAnsi="Arial" w:cs="Arial"/>
            <w:sz w:val="22"/>
            <w:szCs w:val="22"/>
          </w:rPr>
          <w:t xml:space="preserve">separating the </w:t>
        </w:r>
      </w:ins>
      <w:ins w:id="289" w:author="Sean E. McGeary" w:date="2019-09-01T17:24:00Z">
        <w:r w:rsidR="000C22FA">
          <w:rPr>
            <w:rFonts w:ascii="Arial" w:eastAsia="Arial" w:hAnsi="Arial" w:cs="Arial"/>
            <w:sz w:val="22"/>
            <w:szCs w:val="22"/>
          </w:rPr>
          <w:t>program</w:t>
        </w:r>
      </w:ins>
      <w:ins w:id="290" w:author="Sean E. McGeary" w:date="2019-09-01T17:25:00Z">
        <w:r w:rsidR="000C22FA">
          <w:rPr>
            <w:rFonts w:ascii="Arial" w:eastAsia="Arial" w:hAnsi="Arial" w:cs="Arial"/>
            <w:sz w:val="22"/>
            <w:szCs w:val="22"/>
          </w:rPr>
          <w:t xml:space="preserve">ed region </w:t>
        </w:r>
      </w:ins>
      <w:ins w:id="291" w:author="Sean E. McGeary" w:date="2019-09-01T17:27:00Z">
        <w:r w:rsidR="000C22FA">
          <w:rPr>
            <w:rFonts w:ascii="Arial" w:eastAsia="Arial" w:hAnsi="Arial" w:cs="Arial"/>
            <w:sz w:val="22"/>
            <w:szCs w:val="22"/>
          </w:rPr>
          <w:t>from the 5′ and 3′ constant sequences, respectively</w:t>
        </w:r>
      </w:ins>
      <w:r w:rsidR="001E697A">
        <w:rPr>
          <w:rFonts w:ascii="Arial" w:eastAsia="Arial" w:hAnsi="Arial" w:cs="Arial"/>
          <w:sz w:val="22"/>
          <w:szCs w:val="22"/>
        </w:rPr>
        <w:t xml:space="preserve">. </w:t>
      </w:r>
      <w:ins w:id="292" w:author="Sean E. McGeary" w:date="2019-09-01T17:28:00Z">
        <w:r w:rsidR="000C22FA">
          <w:rPr>
            <w:rFonts w:ascii="Arial" w:eastAsia="Arial" w:hAnsi="Arial" w:cs="Arial"/>
            <w:sz w:val="22"/>
            <w:szCs w:val="22"/>
          </w:rPr>
          <w:t xml:space="preserve">The </w:t>
        </w:r>
      </w:ins>
      <w:del w:id="293" w:author="Sean E. McGeary" w:date="2019-09-01T17:28:00Z">
        <w:r w:rsidR="00086B92" w:rsidDel="000C22FA">
          <w:rPr>
            <w:rFonts w:ascii="Arial" w:eastAsia="Arial" w:hAnsi="Arial" w:cs="Arial"/>
            <w:sz w:val="22"/>
            <w:szCs w:val="22"/>
          </w:rPr>
          <w:delText xml:space="preserve">In each library molecule, the </w:delText>
        </w:r>
      </w:del>
      <w:r w:rsidR="00086B92">
        <w:rPr>
          <w:rFonts w:ascii="Arial" w:eastAsia="Arial" w:hAnsi="Arial" w:cs="Arial"/>
          <w:sz w:val="22"/>
          <w:szCs w:val="22"/>
        </w:rPr>
        <w:t xml:space="preserve">programed region </w:t>
      </w:r>
      <w:del w:id="294" w:author="Sean E. McGeary" w:date="2019-09-01T17:28:00Z">
        <w:r w:rsidR="00086B92" w:rsidDel="000C22FA">
          <w:rPr>
            <w:rFonts w:ascii="Arial" w:eastAsia="Arial" w:hAnsi="Arial" w:cs="Arial"/>
            <w:sz w:val="22"/>
            <w:szCs w:val="22"/>
          </w:rPr>
          <w:delText xml:space="preserve">of </w:delText>
        </w:r>
      </w:del>
      <w:ins w:id="295" w:author="Sean E. McGeary" w:date="2019-09-01T17:28:00Z">
        <w:r w:rsidR="000C22FA">
          <w:rPr>
            <w:rFonts w:ascii="Arial" w:eastAsia="Arial" w:hAnsi="Arial" w:cs="Arial"/>
            <w:sz w:val="22"/>
            <w:szCs w:val="22"/>
          </w:rPr>
          <w:t xml:space="preserve">contained </w:t>
        </w:r>
      </w:ins>
      <w:r w:rsidR="00086B92">
        <w:rPr>
          <w:rFonts w:ascii="Arial" w:eastAsia="Arial" w:hAnsi="Arial" w:cs="Arial"/>
          <w:sz w:val="22"/>
          <w:szCs w:val="22"/>
        </w:rPr>
        <w:t>imperfect seed pairing</w:t>
      </w:r>
      <w:ins w:id="296" w:author="Sean E. McGeary" w:date="2019-09-01T17:28:00Z">
        <w:r w:rsidR="000C22FA">
          <w:rPr>
            <w:rFonts w:ascii="Arial" w:eastAsia="Arial" w:hAnsi="Arial" w:cs="Arial"/>
            <w:sz w:val="22"/>
            <w:szCs w:val="22"/>
          </w:rPr>
          <w:t xml:space="preserve"> with a</w:t>
        </w:r>
      </w:ins>
      <w:r w:rsidR="00086B92">
        <w:rPr>
          <w:rFonts w:ascii="Arial" w:eastAsia="Arial" w:hAnsi="Arial" w:cs="Arial"/>
          <w:sz w:val="22"/>
          <w:szCs w:val="22"/>
        </w:rPr>
        <w:t xml:space="preserve"> match</w:t>
      </w:r>
      <w:ins w:id="297" w:author="Sean E. McGeary" w:date="2019-09-01T17:29:00Z">
        <w:r w:rsidR="000C22FA">
          <w:rPr>
            <w:rFonts w:ascii="Arial" w:eastAsia="Arial" w:hAnsi="Arial" w:cs="Arial"/>
            <w:sz w:val="22"/>
            <w:szCs w:val="22"/>
          </w:rPr>
          <w:t xml:space="preserve"> to </w:t>
        </w:r>
      </w:ins>
      <w:del w:id="298" w:author="Sean E. McGeary" w:date="2019-09-01T17:29:00Z">
        <w:r w:rsidR="00086B92" w:rsidDel="000C22FA">
          <w:rPr>
            <w:rFonts w:ascii="Arial" w:eastAsia="Arial" w:hAnsi="Arial" w:cs="Arial"/>
            <w:sz w:val="22"/>
            <w:szCs w:val="22"/>
          </w:rPr>
          <w:delText xml:space="preserve">ed </w:delText>
        </w:r>
      </w:del>
      <w:r w:rsidR="00277990">
        <w:rPr>
          <w:rFonts w:ascii="Arial" w:eastAsia="Arial" w:hAnsi="Arial" w:cs="Arial"/>
          <w:sz w:val="22"/>
          <w:szCs w:val="22"/>
        </w:rPr>
        <w:t>let-7a</w:t>
      </w:r>
      <w:r w:rsidR="00086B92">
        <w:rPr>
          <w:rFonts w:ascii="Arial" w:eastAsia="Arial" w:hAnsi="Arial" w:cs="Arial"/>
          <w:sz w:val="22"/>
          <w:szCs w:val="22"/>
        </w:rPr>
        <w:t xml:space="preserve"> at position</w:t>
      </w:r>
      <w:del w:id="299" w:author="Sean E. McGeary" w:date="2019-09-01T17:29:00Z">
        <w:r w:rsidR="00086B92" w:rsidDel="000C22FA">
          <w:rPr>
            <w:rFonts w:ascii="Arial" w:eastAsia="Arial" w:hAnsi="Arial" w:cs="Arial"/>
            <w:sz w:val="22"/>
            <w:szCs w:val="22"/>
          </w:rPr>
          <w:delText>s</w:delText>
        </w:r>
      </w:del>
      <w:r w:rsidR="00086B92">
        <w:rPr>
          <w:rFonts w:ascii="Arial" w:eastAsia="Arial" w:hAnsi="Arial" w:cs="Arial"/>
          <w:sz w:val="22"/>
          <w:szCs w:val="22"/>
        </w:rPr>
        <w:t xml:space="preserve"> </w:t>
      </w:r>
      <w:del w:id="300" w:author="Sean E. McGeary" w:date="2019-09-01T17:29:00Z">
        <w:r w:rsidR="00086B92" w:rsidDel="000C22FA">
          <w:rPr>
            <w:rFonts w:ascii="Arial" w:eastAsia="Arial" w:hAnsi="Arial" w:cs="Arial"/>
            <w:sz w:val="22"/>
            <w:szCs w:val="22"/>
          </w:rPr>
          <w:delText>1</w:delText>
        </w:r>
      </w:del>
      <w:ins w:id="301" w:author="Sean E. McGeary" w:date="2019-09-01T17:29:00Z">
        <w:r w:rsidR="000C22FA">
          <w:rPr>
            <w:rFonts w:ascii="Arial" w:eastAsia="Arial" w:hAnsi="Arial" w:cs="Arial"/>
            <w:sz w:val="22"/>
            <w:szCs w:val="22"/>
          </w:rPr>
          <w:t>8</w:t>
        </w:r>
      </w:ins>
      <w:del w:id="302" w:author="Sean E. McGeary" w:date="2019-09-01T17:28:00Z">
        <w:r w:rsidR="00086B92" w:rsidDel="000C22FA">
          <w:rPr>
            <w:rFonts w:ascii="Arial" w:eastAsia="Arial" w:hAnsi="Arial" w:cs="Arial"/>
            <w:sz w:val="22"/>
            <w:szCs w:val="22"/>
          </w:rPr>
          <w:delText xml:space="preserve"> and 8</w:delText>
        </w:r>
      </w:del>
      <w:ins w:id="303" w:author="Sean E. McGeary" w:date="2019-09-01T17:28:00Z">
        <w:r w:rsidR="000C22FA">
          <w:rPr>
            <w:rFonts w:ascii="Arial" w:eastAsia="Arial" w:hAnsi="Arial" w:cs="Arial"/>
            <w:sz w:val="22"/>
            <w:szCs w:val="22"/>
          </w:rPr>
          <w:t>, an A nucleotide across from position 1</w:t>
        </w:r>
      </w:ins>
      <w:r w:rsidR="00086B92">
        <w:rPr>
          <w:rFonts w:ascii="Arial" w:eastAsia="Arial" w:hAnsi="Arial" w:cs="Arial"/>
          <w:sz w:val="22"/>
          <w:szCs w:val="22"/>
        </w:rPr>
        <w:t xml:space="preserve">, and </w:t>
      </w:r>
      <w:del w:id="304" w:author="Sean E. McGeary" w:date="2019-09-01T17:29:00Z">
        <w:r w:rsidR="00086B92" w:rsidDel="000C22FA">
          <w:rPr>
            <w:rFonts w:ascii="Arial" w:eastAsia="Arial" w:hAnsi="Arial" w:cs="Arial"/>
            <w:sz w:val="22"/>
            <w:szCs w:val="22"/>
          </w:rPr>
          <w:delText xml:space="preserve">at </w:delText>
        </w:r>
      </w:del>
      <w:ins w:id="305" w:author="Sean E. McGeary" w:date="2019-09-01T17:29:00Z">
        <w:r w:rsidR="000C22FA">
          <w:rPr>
            <w:rFonts w:ascii="Arial" w:eastAsia="Arial" w:hAnsi="Arial" w:cs="Arial"/>
            <w:sz w:val="22"/>
            <w:szCs w:val="22"/>
          </w:rPr>
          <w:t xml:space="preserve">a match at </w:t>
        </w:r>
      </w:ins>
      <w:r w:rsidR="00086B92">
        <w:rPr>
          <w:rFonts w:ascii="Arial" w:eastAsia="Arial" w:hAnsi="Arial" w:cs="Arial"/>
          <w:sz w:val="22"/>
          <w:szCs w:val="22"/>
        </w:rPr>
        <w:t xml:space="preserve">all but one position </w:t>
      </w:r>
      <w:del w:id="306" w:author="Sean E. McGeary" w:date="2019-09-01T17:29:00Z">
        <w:r w:rsidR="00086B92" w:rsidDel="000C22FA">
          <w:rPr>
            <w:rFonts w:ascii="Arial" w:eastAsia="Arial" w:hAnsi="Arial" w:cs="Arial"/>
            <w:sz w:val="22"/>
            <w:szCs w:val="22"/>
          </w:rPr>
          <w:delText xml:space="preserve">of </w:delText>
        </w:r>
        <w:r w:rsidR="00277990" w:rsidDel="000C22FA">
          <w:rPr>
            <w:rFonts w:ascii="Arial" w:eastAsia="Arial" w:hAnsi="Arial" w:cs="Arial"/>
            <w:sz w:val="22"/>
            <w:szCs w:val="22"/>
          </w:rPr>
          <w:delText>its</w:delText>
        </w:r>
        <w:r w:rsidR="00086B92" w:rsidDel="000C22FA">
          <w:rPr>
            <w:rFonts w:ascii="Arial" w:eastAsia="Arial" w:hAnsi="Arial" w:cs="Arial"/>
            <w:sz w:val="22"/>
            <w:szCs w:val="22"/>
          </w:rPr>
          <w:delText xml:space="preserve"> </w:delText>
        </w:r>
      </w:del>
      <w:ins w:id="307" w:author="Sean E. McGeary" w:date="2019-09-01T17:29:00Z">
        <w:r w:rsidR="000C22FA">
          <w:rPr>
            <w:rFonts w:ascii="Arial" w:eastAsia="Arial" w:hAnsi="Arial" w:cs="Arial"/>
            <w:sz w:val="22"/>
            <w:szCs w:val="22"/>
          </w:rPr>
          <w:t>to the seed nucleotides 2–7</w:t>
        </w:r>
      </w:ins>
      <w:del w:id="308" w:author="Sean E. McGeary" w:date="2019-09-01T17:29:00Z">
        <w:r w:rsidR="00086B92" w:rsidDel="000C22FA">
          <w:rPr>
            <w:rFonts w:ascii="Arial" w:eastAsia="Arial" w:hAnsi="Arial" w:cs="Arial"/>
            <w:sz w:val="22"/>
            <w:szCs w:val="22"/>
          </w:rPr>
          <w:delText>6-nt seed</w:delText>
        </w:r>
      </w:del>
      <w:r w:rsidR="00086B92">
        <w:rPr>
          <w:rFonts w:ascii="Arial" w:eastAsia="Arial" w:hAnsi="Arial" w:cs="Arial"/>
          <w:sz w:val="22"/>
          <w:szCs w:val="22"/>
        </w:rPr>
        <w:t>,</w:t>
      </w:r>
      <w:ins w:id="309" w:author="Sean E. McGeary" w:date="2019-09-01T17:30:00Z">
        <w:r w:rsidR="000C22FA">
          <w:rPr>
            <w:rFonts w:ascii="Arial" w:eastAsia="Arial" w:hAnsi="Arial" w:cs="Arial"/>
            <w:sz w:val="22"/>
            <w:szCs w:val="22"/>
          </w:rPr>
          <w:t xml:space="preserve"> </w:t>
        </w:r>
      </w:ins>
      <w:ins w:id="310" w:author="Sean E. McGeary" w:date="2019-09-01T17:29:00Z">
        <w:r w:rsidR="000C22FA">
          <w:rPr>
            <w:rFonts w:ascii="Arial" w:eastAsia="Arial" w:hAnsi="Arial" w:cs="Arial"/>
            <w:sz w:val="22"/>
            <w:szCs w:val="22"/>
          </w:rPr>
          <w:t>such tha</w:t>
        </w:r>
      </w:ins>
      <w:ins w:id="311" w:author="Sean E. McGeary" w:date="2019-09-01T17:30:00Z">
        <w:r w:rsidR="000C22FA">
          <w:rPr>
            <w:rFonts w:ascii="Arial" w:eastAsia="Arial" w:hAnsi="Arial" w:cs="Arial"/>
            <w:sz w:val="22"/>
            <w:szCs w:val="22"/>
          </w:rPr>
          <w:t>t each library molecule contained one of</w:t>
        </w:r>
      </w:ins>
      <w:r w:rsidR="00086B92">
        <w:rPr>
          <w:rFonts w:ascii="Arial" w:eastAsia="Arial" w:hAnsi="Arial" w:cs="Arial"/>
          <w:sz w:val="22"/>
          <w:szCs w:val="22"/>
        </w:rPr>
        <w:t xml:space="preserve"> </w:t>
      </w:r>
      <w:ins w:id="312" w:author="Sean E. McGeary" w:date="2019-09-01T17:30:00Z">
        <w:r w:rsidR="000C22FA">
          <w:rPr>
            <w:rFonts w:ascii="Arial" w:eastAsia="Arial" w:hAnsi="Arial" w:cs="Arial"/>
            <w:sz w:val="22"/>
            <w:szCs w:val="22"/>
          </w:rPr>
          <w:t xml:space="preserve">18 possible single-nucleotide seed mismatches (including wobbles) </w:t>
        </w:r>
      </w:ins>
      <w:del w:id="313" w:author="Sean E. McGeary" w:date="2019-09-01T17:30:00Z">
        <w:r w:rsidR="00086B92" w:rsidDel="000C22FA">
          <w:rPr>
            <w:rFonts w:ascii="Arial" w:eastAsia="Arial" w:hAnsi="Arial" w:cs="Arial"/>
            <w:sz w:val="22"/>
            <w:szCs w:val="22"/>
          </w:rPr>
          <w:delText xml:space="preserve">with </w:delText>
        </w:r>
        <w:r w:rsidR="00C54EEE" w:rsidDel="000C22FA">
          <w:rPr>
            <w:rFonts w:ascii="Arial" w:eastAsia="Arial" w:hAnsi="Arial" w:cs="Arial"/>
            <w:sz w:val="22"/>
            <w:szCs w:val="22"/>
          </w:rPr>
          <w:delText>the library designed to have an</w:delText>
        </w:r>
      </w:del>
      <w:ins w:id="314" w:author="Sean E. McGeary" w:date="2019-09-01T17:30:00Z">
        <w:r w:rsidR="000C22FA">
          <w:rPr>
            <w:rFonts w:ascii="Arial" w:eastAsia="Arial" w:hAnsi="Arial" w:cs="Arial"/>
            <w:sz w:val="22"/>
            <w:szCs w:val="22"/>
          </w:rPr>
          <w:t>with approx</w:t>
        </w:r>
      </w:ins>
      <w:ins w:id="315" w:author="Sean E. McGeary" w:date="2019-09-01T17:31:00Z">
        <w:r w:rsidR="000C22FA">
          <w:rPr>
            <w:rFonts w:ascii="Arial" w:eastAsia="Arial" w:hAnsi="Arial" w:cs="Arial"/>
            <w:sz w:val="22"/>
            <w:szCs w:val="22"/>
          </w:rPr>
          <w:t xml:space="preserve">imately </w:t>
        </w:r>
      </w:ins>
      <w:del w:id="316" w:author="Sean E. McGeary" w:date="2019-09-01T17:30:00Z">
        <w:r w:rsidR="00C54EEE" w:rsidDel="000C22FA">
          <w:rPr>
            <w:rFonts w:ascii="Arial" w:eastAsia="Arial" w:hAnsi="Arial" w:cs="Arial"/>
            <w:sz w:val="22"/>
            <w:szCs w:val="22"/>
          </w:rPr>
          <w:delText xml:space="preserve"> </w:delText>
        </w:r>
      </w:del>
      <w:r w:rsidR="00C54EEE">
        <w:rPr>
          <w:rFonts w:ascii="Arial" w:eastAsia="Arial" w:hAnsi="Arial" w:cs="Arial"/>
          <w:sz w:val="22"/>
          <w:szCs w:val="22"/>
        </w:rPr>
        <w:t xml:space="preserve">equal </w:t>
      </w:r>
      <w:del w:id="317" w:author="Sean E. McGeary" w:date="2019-09-01T17:31:00Z">
        <w:r w:rsidR="00C54EEE" w:rsidDel="000C22FA">
          <w:rPr>
            <w:rFonts w:ascii="Arial" w:eastAsia="Arial" w:hAnsi="Arial" w:cs="Arial"/>
            <w:sz w:val="22"/>
            <w:szCs w:val="22"/>
          </w:rPr>
          <w:delText>representation</w:delText>
        </w:r>
      </w:del>
      <w:ins w:id="318" w:author="Sean E. McGeary" w:date="2019-09-01T17:31:00Z">
        <w:r w:rsidR="000C22FA">
          <w:rPr>
            <w:rFonts w:ascii="Arial" w:eastAsia="Arial" w:hAnsi="Arial" w:cs="Arial"/>
            <w:sz w:val="22"/>
            <w:szCs w:val="22"/>
          </w:rPr>
          <w:t>probability</w:t>
        </w:r>
      </w:ins>
      <w:del w:id="319" w:author="Sean E. McGeary" w:date="2019-09-01T17:30:00Z">
        <w:r w:rsidR="00C54EEE" w:rsidDel="000C22FA">
          <w:rPr>
            <w:rFonts w:ascii="Arial" w:eastAsia="Arial" w:hAnsi="Arial" w:cs="Arial"/>
            <w:sz w:val="22"/>
            <w:szCs w:val="22"/>
          </w:rPr>
          <w:delText xml:space="preserve"> of each of the 18 possible single-nucleotide seed </w:delText>
        </w:r>
        <w:r w:rsidR="00277990" w:rsidDel="000C22FA">
          <w:rPr>
            <w:rFonts w:ascii="Arial" w:eastAsia="Arial" w:hAnsi="Arial" w:cs="Arial"/>
            <w:sz w:val="22"/>
            <w:szCs w:val="22"/>
          </w:rPr>
          <w:delText>mis</w:delText>
        </w:r>
        <w:r w:rsidR="00C54EEE" w:rsidDel="000C22FA">
          <w:rPr>
            <w:rFonts w:ascii="Arial" w:eastAsia="Arial" w:hAnsi="Arial" w:cs="Arial"/>
            <w:sz w:val="22"/>
            <w:szCs w:val="22"/>
          </w:rPr>
          <w:delText>matches</w:delText>
        </w:r>
        <w:r w:rsidR="00FC74D3" w:rsidDel="000C22FA">
          <w:rPr>
            <w:rFonts w:ascii="Arial" w:eastAsia="Arial" w:hAnsi="Arial" w:cs="Arial"/>
            <w:sz w:val="22"/>
            <w:szCs w:val="22"/>
          </w:rPr>
          <w:delText xml:space="preserve"> (including wobbles)</w:delText>
        </w:r>
      </w:del>
      <w:r w:rsidR="00C54EEE">
        <w:rPr>
          <w:rFonts w:ascii="Arial" w:eastAsia="Arial" w:hAnsi="Arial" w:cs="Arial"/>
          <w:sz w:val="22"/>
          <w:szCs w:val="22"/>
        </w:rPr>
        <w:t>.</w:t>
      </w:r>
      <w:r w:rsidR="00086B92">
        <w:rPr>
          <w:rFonts w:ascii="Arial" w:eastAsia="Arial" w:hAnsi="Arial" w:cs="Arial"/>
          <w:sz w:val="22"/>
          <w:szCs w:val="22"/>
        </w:rPr>
        <w:t xml:space="preserve"> </w:t>
      </w:r>
      <w:commentRangeStart w:id="320"/>
      <w:r w:rsidR="00C54EEE">
        <w:rPr>
          <w:rFonts w:ascii="Arial" w:eastAsia="Arial" w:hAnsi="Arial" w:cs="Arial"/>
          <w:sz w:val="22"/>
          <w:szCs w:val="22"/>
        </w:rPr>
        <w:t>With this programed region of imperfect seed pairing, each</w:t>
      </w:r>
      <w:r w:rsidR="00C8166C">
        <w:rPr>
          <w:rFonts w:ascii="Arial" w:eastAsia="Arial" w:hAnsi="Arial" w:cs="Arial"/>
          <w:sz w:val="22"/>
          <w:szCs w:val="22"/>
        </w:rPr>
        <w:t xml:space="preserve"> librar</w:t>
      </w:r>
      <w:r w:rsidR="00C54EEE">
        <w:rPr>
          <w:rFonts w:ascii="Arial" w:eastAsia="Arial" w:hAnsi="Arial" w:cs="Arial"/>
          <w:sz w:val="22"/>
          <w:szCs w:val="22"/>
        </w:rPr>
        <w:t>y</w:t>
      </w:r>
      <w:r w:rsidR="00C8166C">
        <w:rPr>
          <w:rFonts w:ascii="Arial" w:eastAsia="Arial" w:hAnsi="Arial" w:cs="Arial"/>
          <w:sz w:val="22"/>
          <w:szCs w:val="22"/>
        </w:rPr>
        <w:t xml:space="preserve"> contain</w:t>
      </w:r>
      <w:r w:rsidR="00C54EEE">
        <w:rPr>
          <w:rFonts w:ascii="Arial" w:eastAsia="Arial" w:hAnsi="Arial" w:cs="Arial"/>
          <w:sz w:val="22"/>
          <w:szCs w:val="22"/>
        </w:rPr>
        <w:t>ed</w:t>
      </w:r>
      <w:r w:rsidR="00C8166C">
        <w:rPr>
          <w:rFonts w:ascii="Arial" w:eastAsia="Arial" w:hAnsi="Arial" w:cs="Arial"/>
          <w:sz w:val="22"/>
          <w:szCs w:val="22"/>
        </w:rPr>
        <w:t xml:space="preserve"> 3′-compensatory sites </w:t>
      </w:r>
      <w:r w:rsidR="00C54EEE">
        <w:rPr>
          <w:rFonts w:ascii="Arial" w:eastAsia="Arial" w:hAnsi="Arial" w:cs="Arial"/>
          <w:sz w:val="22"/>
          <w:szCs w:val="22"/>
        </w:rPr>
        <w:t xml:space="preserve">at a </w:t>
      </w:r>
      <w:r w:rsidR="00C8166C">
        <w:rPr>
          <w:rFonts w:ascii="Arial" w:eastAsia="Arial" w:hAnsi="Arial" w:cs="Arial"/>
          <w:sz w:val="22"/>
          <w:szCs w:val="22"/>
        </w:rPr>
        <w:t>~</w:t>
      </w:r>
      <w:r w:rsidR="00771039">
        <w:rPr>
          <w:rFonts w:ascii="Arial" w:eastAsia="Arial" w:hAnsi="Arial" w:cs="Arial"/>
          <w:sz w:val="22"/>
          <w:szCs w:val="22"/>
        </w:rPr>
        <w:t>16</w:t>
      </w:r>
      <w:r w:rsidR="00C8166C">
        <w:rPr>
          <w:rFonts w:ascii="Arial" w:eastAsia="Arial" w:hAnsi="Arial" w:cs="Arial"/>
          <w:sz w:val="22"/>
          <w:szCs w:val="22"/>
        </w:rPr>
        <w:t>,000-fold greater frequency than expected with a fully randomized RNA library</w:t>
      </w:r>
      <w:commentRangeEnd w:id="320"/>
      <w:r w:rsidR="008F5D9E">
        <w:rPr>
          <w:rStyle w:val="CommentReference"/>
        </w:rPr>
        <w:commentReference w:id="320"/>
      </w:r>
      <w:r w:rsidR="00C8166C">
        <w:rPr>
          <w:rFonts w:ascii="Arial" w:eastAsia="Arial" w:hAnsi="Arial" w:cs="Arial"/>
          <w:sz w:val="22"/>
          <w:szCs w:val="22"/>
        </w:rPr>
        <w:t xml:space="preserve">. </w:t>
      </w:r>
    </w:p>
    <w:p w14:paraId="796F2489" w14:textId="20538682" w:rsidR="00CD3077" w:rsidRDefault="00C54EEE">
      <w:pPr>
        <w:pStyle w:val="Normal1"/>
        <w:spacing w:line="480" w:lineRule="auto"/>
        <w:ind w:firstLine="720"/>
        <w:rPr>
          <w:rFonts w:ascii="Arial" w:eastAsia="Arial" w:hAnsi="Arial" w:cs="Arial"/>
          <w:sz w:val="22"/>
          <w:szCs w:val="22"/>
        </w:rPr>
      </w:pPr>
      <w:r>
        <w:rPr>
          <w:rFonts w:ascii="Arial" w:eastAsia="Arial" w:hAnsi="Arial" w:cs="Arial"/>
          <w:sz w:val="22"/>
          <w:szCs w:val="22"/>
        </w:rPr>
        <w:t>AGO-RBNS performed w</w:t>
      </w:r>
      <w:r w:rsidR="00C8166C">
        <w:rPr>
          <w:rFonts w:ascii="Arial" w:eastAsia="Arial" w:hAnsi="Arial" w:cs="Arial"/>
          <w:sz w:val="22"/>
          <w:szCs w:val="22"/>
        </w:rPr>
        <w:t xml:space="preserve">ith </w:t>
      </w:r>
      <w:ins w:id="321" w:author="Sean E. McGeary" w:date="2019-09-01T17:31:00Z">
        <w:r w:rsidR="000C22FA">
          <w:rPr>
            <w:rFonts w:ascii="Arial" w:eastAsia="Arial" w:hAnsi="Arial" w:cs="Arial"/>
            <w:sz w:val="22"/>
            <w:szCs w:val="22"/>
          </w:rPr>
          <w:t xml:space="preserve">let-7a and </w:t>
        </w:r>
      </w:ins>
      <w:r w:rsidR="00540A0B">
        <w:rPr>
          <w:rFonts w:ascii="Arial" w:eastAsia="Arial" w:hAnsi="Arial" w:cs="Arial"/>
          <w:sz w:val="22"/>
          <w:szCs w:val="22"/>
        </w:rPr>
        <w:t>th</w:t>
      </w:r>
      <w:ins w:id="322" w:author="Sean E. McGeary" w:date="2019-09-01T17:31:00Z">
        <w:r w:rsidR="000C22FA">
          <w:rPr>
            <w:rFonts w:ascii="Arial" w:eastAsia="Arial" w:hAnsi="Arial" w:cs="Arial"/>
            <w:sz w:val="22"/>
            <w:szCs w:val="22"/>
          </w:rPr>
          <w:t>is</w:t>
        </w:r>
      </w:ins>
      <w:del w:id="323" w:author="Sean E. McGeary" w:date="2019-09-01T17:31:00Z">
        <w:r w:rsidR="00540A0B" w:rsidDel="000C22FA">
          <w:rPr>
            <w:rFonts w:ascii="Arial" w:eastAsia="Arial" w:hAnsi="Arial" w:cs="Arial"/>
            <w:sz w:val="22"/>
            <w:szCs w:val="22"/>
          </w:rPr>
          <w:delText>e</w:delText>
        </w:r>
      </w:del>
      <w:r w:rsidR="00540A0B">
        <w:rPr>
          <w:rFonts w:ascii="Arial" w:eastAsia="Arial" w:hAnsi="Arial" w:cs="Arial"/>
          <w:sz w:val="22"/>
          <w:szCs w:val="22"/>
        </w:rPr>
        <w:t xml:space="preserve"> </w:t>
      </w:r>
      <w:r w:rsidR="00C8166C">
        <w:rPr>
          <w:rFonts w:ascii="Arial" w:eastAsia="Arial" w:hAnsi="Arial" w:cs="Arial"/>
          <w:sz w:val="22"/>
          <w:szCs w:val="22"/>
        </w:rPr>
        <w:t>programmed RNA librar</w:t>
      </w:r>
      <w:r>
        <w:rPr>
          <w:rFonts w:ascii="Arial" w:eastAsia="Arial" w:hAnsi="Arial" w:cs="Arial"/>
          <w:sz w:val="22"/>
          <w:szCs w:val="22"/>
        </w:rPr>
        <w:t>y</w:t>
      </w:r>
      <w:r w:rsidR="00C8166C">
        <w:rPr>
          <w:rFonts w:ascii="Arial" w:eastAsia="Arial" w:hAnsi="Arial" w:cs="Arial"/>
          <w:sz w:val="22"/>
          <w:szCs w:val="22"/>
        </w:rPr>
        <w:t xml:space="preserve"> </w:t>
      </w:r>
      <w:r>
        <w:rPr>
          <w:rFonts w:ascii="Arial" w:eastAsia="Arial" w:hAnsi="Arial" w:cs="Arial"/>
          <w:sz w:val="22"/>
          <w:szCs w:val="22"/>
        </w:rPr>
        <w:t>yielded</w:t>
      </w:r>
      <w:r w:rsidR="00C8166C">
        <w:rPr>
          <w:rFonts w:ascii="Arial" w:eastAsia="Arial" w:hAnsi="Arial" w:cs="Arial"/>
          <w:sz w:val="22"/>
          <w:szCs w:val="22"/>
        </w:rPr>
        <w:t xml:space="preserve"> binding</w:t>
      </w:r>
      <w:r>
        <w:rPr>
          <w:rFonts w:ascii="Arial" w:eastAsia="Arial" w:hAnsi="Arial" w:cs="Arial"/>
          <w:sz w:val="22"/>
          <w:szCs w:val="22"/>
        </w:rPr>
        <w:t>-</w:t>
      </w:r>
      <w:r w:rsidR="00C8166C">
        <w:rPr>
          <w:rFonts w:ascii="Arial" w:eastAsia="Arial" w:hAnsi="Arial" w:cs="Arial"/>
          <w:sz w:val="22"/>
          <w:szCs w:val="22"/>
        </w:rPr>
        <w:t xml:space="preserve">affinity profiles for a massive number of </w:t>
      </w:r>
      <w:r>
        <w:rPr>
          <w:rFonts w:ascii="Arial" w:eastAsia="Arial" w:hAnsi="Arial" w:cs="Arial"/>
          <w:sz w:val="22"/>
          <w:szCs w:val="22"/>
        </w:rPr>
        <w:t xml:space="preserve">bipartite </w:t>
      </w:r>
      <w:r w:rsidR="00C8166C">
        <w:rPr>
          <w:rFonts w:ascii="Arial" w:eastAsia="Arial" w:hAnsi="Arial" w:cs="Arial"/>
          <w:sz w:val="22"/>
          <w:szCs w:val="22"/>
        </w:rPr>
        <w:t xml:space="preserve">site architectures </w:t>
      </w:r>
      <w:proofErr w:type="spellStart"/>
      <w:r w:rsidR="00C8166C">
        <w:rPr>
          <w:rFonts w:ascii="Arial" w:eastAsia="Arial" w:hAnsi="Arial" w:cs="Arial"/>
          <w:sz w:val="22"/>
          <w:szCs w:val="22"/>
        </w:rPr>
        <w:t>combinatorially</w:t>
      </w:r>
      <w:proofErr w:type="spellEnd"/>
      <w:r w:rsidR="00C8166C">
        <w:rPr>
          <w:rFonts w:ascii="Arial" w:eastAsia="Arial" w:hAnsi="Arial" w:cs="Arial"/>
          <w:sz w:val="22"/>
          <w:szCs w:val="22"/>
        </w:rPr>
        <w:t xml:space="preserve"> varying in pairing to both the seed </w:t>
      </w:r>
      <w:r>
        <w:rPr>
          <w:rFonts w:ascii="Arial" w:eastAsia="Arial" w:hAnsi="Arial" w:cs="Arial"/>
          <w:sz w:val="22"/>
          <w:szCs w:val="22"/>
        </w:rPr>
        <w:t xml:space="preserve">region </w:t>
      </w:r>
      <w:r w:rsidR="00C8166C">
        <w:rPr>
          <w:rFonts w:ascii="Arial" w:eastAsia="Arial" w:hAnsi="Arial" w:cs="Arial"/>
          <w:sz w:val="22"/>
          <w:szCs w:val="22"/>
        </w:rPr>
        <w:t xml:space="preserve">and </w:t>
      </w:r>
      <w:r>
        <w:rPr>
          <w:rFonts w:ascii="Arial" w:eastAsia="Arial" w:hAnsi="Arial" w:cs="Arial"/>
          <w:sz w:val="22"/>
          <w:szCs w:val="22"/>
        </w:rPr>
        <w:t xml:space="preserve">the miRNA </w:t>
      </w:r>
      <w:r w:rsidR="00C8166C">
        <w:rPr>
          <w:rFonts w:ascii="Arial" w:eastAsia="Arial" w:hAnsi="Arial" w:cs="Arial"/>
          <w:sz w:val="22"/>
          <w:szCs w:val="22"/>
        </w:rPr>
        <w:t>3′ region</w:t>
      </w:r>
      <w:r w:rsidR="00E04CEC">
        <w:rPr>
          <w:rFonts w:ascii="Arial" w:eastAsia="Arial" w:hAnsi="Arial" w:cs="Arial"/>
          <w:sz w:val="22"/>
          <w:szCs w:val="22"/>
        </w:rPr>
        <w:t>—</w:t>
      </w:r>
      <w:r w:rsidR="004F3819">
        <w:rPr>
          <w:rFonts w:ascii="Arial" w:eastAsia="Arial" w:hAnsi="Arial" w:cs="Arial"/>
          <w:sz w:val="22"/>
          <w:szCs w:val="22"/>
        </w:rPr>
        <w:t xml:space="preserve"> two regions </w:t>
      </w:r>
      <w:r w:rsidR="00E04CEC">
        <w:rPr>
          <w:rFonts w:ascii="Arial" w:eastAsia="Arial" w:hAnsi="Arial" w:cs="Arial"/>
          <w:sz w:val="22"/>
          <w:szCs w:val="22"/>
        </w:rPr>
        <w:t xml:space="preserve">of each bipartite site </w:t>
      </w:r>
      <w:r w:rsidR="00C8166C">
        <w:rPr>
          <w:rFonts w:ascii="Arial" w:eastAsia="Arial" w:hAnsi="Arial" w:cs="Arial"/>
          <w:sz w:val="22"/>
          <w:szCs w:val="22"/>
        </w:rPr>
        <w:lastRenderedPageBreak/>
        <w:t xml:space="preserve">hereafter termed the “seed site” and “3′ site,” respectively. </w:t>
      </w:r>
      <w:r w:rsidR="004F3819">
        <w:rPr>
          <w:rFonts w:ascii="Arial" w:eastAsia="Arial" w:hAnsi="Arial" w:cs="Arial"/>
          <w:sz w:val="22"/>
          <w:szCs w:val="22"/>
        </w:rPr>
        <w:t xml:space="preserve">Within </w:t>
      </w:r>
      <w:r w:rsidR="00C8166C">
        <w:rPr>
          <w:rFonts w:ascii="Arial" w:eastAsia="Arial" w:hAnsi="Arial" w:cs="Arial"/>
          <w:sz w:val="22"/>
          <w:szCs w:val="22"/>
        </w:rPr>
        <w:t xml:space="preserve">the randomized region </w:t>
      </w:r>
      <w:del w:id="324" w:author="Sean E. McGeary" w:date="2019-09-01T17:32:00Z">
        <w:r w:rsidR="004F3819" w:rsidDel="000C22FA">
          <w:rPr>
            <w:rFonts w:ascii="Arial" w:eastAsia="Arial" w:hAnsi="Arial" w:cs="Arial"/>
            <w:sz w:val="22"/>
            <w:szCs w:val="22"/>
          </w:rPr>
          <w:delText xml:space="preserve">upstream </w:delText>
        </w:r>
      </w:del>
      <w:ins w:id="325" w:author="Sean E. McGeary" w:date="2019-09-01T17:32:00Z">
        <w:r w:rsidR="000C22FA">
          <w:rPr>
            <w:rFonts w:ascii="Arial" w:eastAsia="Arial" w:hAnsi="Arial" w:cs="Arial"/>
            <w:sz w:val="22"/>
            <w:szCs w:val="22"/>
          </w:rPr>
          <w:t xml:space="preserve">5′ </w:t>
        </w:r>
      </w:ins>
      <w:r w:rsidR="004F3819">
        <w:rPr>
          <w:rFonts w:ascii="Arial" w:eastAsia="Arial" w:hAnsi="Arial" w:cs="Arial"/>
          <w:sz w:val="22"/>
          <w:szCs w:val="22"/>
        </w:rPr>
        <w:t>of</w:t>
      </w:r>
      <w:r w:rsidR="00C8166C">
        <w:rPr>
          <w:rFonts w:ascii="Arial" w:eastAsia="Arial" w:hAnsi="Arial" w:cs="Arial"/>
          <w:sz w:val="22"/>
          <w:szCs w:val="22"/>
        </w:rPr>
        <w:t xml:space="preserve"> the programed </w:t>
      </w:r>
      <w:r w:rsidR="00E04CEC">
        <w:rPr>
          <w:rFonts w:ascii="Arial" w:eastAsia="Arial" w:hAnsi="Arial" w:cs="Arial"/>
          <w:sz w:val="22"/>
          <w:szCs w:val="22"/>
        </w:rPr>
        <w:t xml:space="preserve">seed </w:t>
      </w:r>
      <w:r w:rsidR="00C8166C">
        <w:rPr>
          <w:rFonts w:ascii="Arial" w:eastAsia="Arial" w:hAnsi="Arial" w:cs="Arial"/>
          <w:sz w:val="22"/>
          <w:szCs w:val="22"/>
        </w:rPr>
        <w:t>site (Fig 2A)</w:t>
      </w:r>
      <w:ins w:id="326" w:author="Sean E. McGeary" w:date="2019-09-01T17:32:00Z">
        <w:r w:rsidR="000C22FA">
          <w:rPr>
            <w:rFonts w:ascii="Arial" w:eastAsia="Arial" w:hAnsi="Arial" w:cs="Arial"/>
            <w:sz w:val="22"/>
            <w:szCs w:val="22"/>
          </w:rPr>
          <w:t>,</w:t>
        </w:r>
      </w:ins>
      <w:r w:rsidR="00C8166C">
        <w:rPr>
          <w:rFonts w:ascii="Arial" w:eastAsia="Arial" w:hAnsi="Arial" w:cs="Arial"/>
          <w:sz w:val="22"/>
          <w:szCs w:val="22"/>
        </w:rPr>
        <w:t xml:space="preserve"> </w:t>
      </w:r>
      <w:r w:rsidR="004F3819">
        <w:rPr>
          <w:rFonts w:ascii="Arial" w:eastAsia="Arial" w:hAnsi="Arial" w:cs="Arial"/>
          <w:sz w:val="22"/>
          <w:szCs w:val="22"/>
        </w:rPr>
        <w:t xml:space="preserve">most </w:t>
      </w:r>
      <w:r w:rsidR="00C8166C">
        <w:rPr>
          <w:rFonts w:ascii="Arial" w:eastAsia="Arial" w:hAnsi="Arial" w:cs="Arial"/>
          <w:sz w:val="22"/>
          <w:szCs w:val="22"/>
        </w:rPr>
        <w:t>library molecule</w:t>
      </w:r>
      <w:r w:rsidR="004F3819">
        <w:rPr>
          <w:rFonts w:ascii="Arial" w:eastAsia="Arial" w:hAnsi="Arial" w:cs="Arial"/>
          <w:sz w:val="22"/>
          <w:szCs w:val="22"/>
        </w:rPr>
        <w:t>s</w:t>
      </w:r>
      <w:r w:rsidR="00C8166C">
        <w:rPr>
          <w:rFonts w:ascii="Arial" w:eastAsia="Arial" w:hAnsi="Arial" w:cs="Arial"/>
          <w:sz w:val="22"/>
          <w:szCs w:val="22"/>
        </w:rPr>
        <w:t xml:space="preserve"> var</w:t>
      </w:r>
      <w:r w:rsidR="00E04CEC">
        <w:rPr>
          <w:rFonts w:ascii="Arial" w:eastAsia="Arial" w:hAnsi="Arial" w:cs="Arial"/>
          <w:sz w:val="22"/>
          <w:szCs w:val="22"/>
        </w:rPr>
        <w:t>ied</w:t>
      </w:r>
      <w:r w:rsidR="004F3819">
        <w:rPr>
          <w:rFonts w:ascii="Arial" w:eastAsia="Arial" w:hAnsi="Arial" w:cs="Arial"/>
          <w:sz w:val="22"/>
          <w:szCs w:val="22"/>
        </w:rPr>
        <w:t xml:space="preserve"> with respect to</w:t>
      </w:r>
      <w:r w:rsidR="00C8166C">
        <w:rPr>
          <w:rFonts w:ascii="Arial" w:eastAsia="Arial" w:hAnsi="Arial" w:cs="Arial"/>
          <w:sz w:val="22"/>
          <w:szCs w:val="22"/>
        </w:rPr>
        <w:t xml:space="preserve"> 1) the </w:t>
      </w:r>
      <w:r w:rsidR="00C14070">
        <w:rPr>
          <w:rFonts w:ascii="Arial" w:eastAsia="Arial" w:hAnsi="Arial" w:cs="Arial"/>
          <w:sz w:val="22"/>
          <w:szCs w:val="22"/>
        </w:rPr>
        <w:t>length</w:t>
      </w:r>
      <w:r w:rsidR="00C8166C">
        <w:rPr>
          <w:rFonts w:ascii="Arial" w:eastAsia="Arial" w:hAnsi="Arial" w:cs="Arial"/>
          <w:sz w:val="22"/>
          <w:szCs w:val="22"/>
        </w:rPr>
        <w:t xml:space="preserve"> of the 3′ site, 2) the </w:t>
      </w:r>
      <w:r w:rsidR="004F3819">
        <w:rPr>
          <w:rFonts w:ascii="Arial" w:eastAsia="Arial" w:hAnsi="Arial" w:cs="Arial"/>
          <w:sz w:val="22"/>
          <w:szCs w:val="22"/>
        </w:rPr>
        <w:t xml:space="preserve">register of the 3′ site, as defined by the </w:t>
      </w:r>
      <w:r w:rsidR="00C8166C">
        <w:rPr>
          <w:rFonts w:ascii="Arial" w:eastAsia="Arial" w:hAnsi="Arial" w:cs="Arial"/>
          <w:sz w:val="22"/>
          <w:szCs w:val="22"/>
        </w:rPr>
        <w:t xml:space="preserve">5′-most </w:t>
      </w:r>
      <w:r w:rsidR="004F3819">
        <w:rPr>
          <w:rFonts w:ascii="Arial" w:eastAsia="Arial" w:hAnsi="Arial" w:cs="Arial"/>
          <w:sz w:val="22"/>
          <w:szCs w:val="22"/>
        </w:rPr>
        <w:t xml:space="preserve">miRNA </w:t>
      </w:r>
      <w:r w:rsidR="00C8166C">
        <w:rPr>
          <w:rFonts w:ascii="Arial" w:eastAsia="Arial" w:hAnsi="Arial" w:cs="Arial"/>
          <w:sz w:val="22"/>
          <w:szCs w:val="22"/>
        </w:rPr>
        <w:t xml:space="preserve">position </w:t>
      </w:r>
      <w:r w:rsidR="004F3819">
        <w:rPr>
          <w:rFonts w:ascii="Arial" w:eastAsia="Arial" w:hAnsi="Arial" w:cs="Arial"/>
          <w:sz w:val="22"/>
          <w:szCs w:val="22"/>
        </w:rPr>
        <w:t>paired to</w:t>
      </w:r>
      <w:r w:rsidR="00C8166C">
        <w:rPr>
          <w:rFonts w:ascii="Arial" w:eastAsia="Arial" w:hAnsi="Arial" w:cs="Arial"/>
          <w:sz w:val="22"/>
          <w:szCs w:val="22"/>
        </w:rPr>
        <w:t xml:space="preserve"> the 3′ site, 3) the position </w:t>
      </w:r>
      <w:r w:rsidR="004F3819">
        <w:rPr>
          <w:rFonts w:ascii="Arial" w:eastAsia="Arial" w:hAnsi="Arial" w:cs="Arial"/>
          <w:sz w:val="22"/>
          <w:szCs w:val="22"/>
        </w:rPr>
        <w:t>and</w:t>
      </w:r>
      <w:r w:rsidR="00E04CEC" w:rsidRPr="00E04CEC">
        <w:rPr>
          <w:rFonts w:ascii="Arial" w:eastAsia="Arial" w:hAnsi="Arial" w:cs="Arial"/>
          <w:sz w:val="22"/>
          <w:szCs w:val="22"/>
        </w:rPr>
        <w:t xml:space="preserve"> </w:t>
      </w:r>
      <w:r w:rsidR="00E04CEC">
        <w:rPr>
          <w:rFonts w:ascii="Arial" w:eastAsia="Arial" w:hAnsi="Arial" w:cs="Arial"/>
          <w:sz w:val="22"/>
          <w:szCs w:val="22"/>
        </w:rPr>
        <w:t>nucleotide</w:t>
      </w:r>
      <w:r w:rsidR="004F3819">
        <w:rPr>
          <w:rFonts w:ascii="Arial" w:eastAsia="Arial" w:hAnsi="Arial" w:cs="Arial"/>
          <w:sz w:val="22"/>
          <w:szCs w:val="22"/>
        </w:rPr>
        <w:t xml:space="preserve"> identity </w:t>
      </w:r>
      <w:r w:rsidR="00C8166C">
        <w:rPr>
          <w:rFonts w:ascii="Arial" w:eastAsia="Arial" w:hAnsi="Arial" w:cs="Arial"/>
          <w:sz w:val="22"/>
          <w:szCs w:val="22"/>
        </w:rPr>
        <w:t xml:space="preserve">of the seed mismatch, and </w:t>
      </w:r>
      <w:r w:rsidR="00E04CEC">
        <w:rPr>
          <w:rFonts w:ascii="Arial" w:eastAsia="Arial" w:hAnsi="Arial" w:cs="Arial"/>
          <w:sz w:val="22"/>
          <w:szCs w:val="22"/>
        </w:rPr>
        <w:t>4</w:t>
      </w:r>
      <w:r w:rsidR="00C8166C">
        <w:rPr>
          <w:rFonts w:ascii="Arial" w:eastAsia="Arial" w:hAnsi="Arial" w:cs="Arial"/>
          <w:sz w:val="22"/>
          <w:szCs w:val="22"/>
        </w:rPr>
        <w:t xml:space="preserve">) the length and sequence composition of the </w:t>
      </w:r>
      <w:r w:rsidR="004F3819">
        <w:rPr>
          <w:rFonts w:ascii="Arial" w:eastAsia="Arial" w:hAnsi="Arial" w:cs="Arial"/>
          <w:sz w:val="22"/>
          <w:szCs w:val="22"/>
        </w:rPr>
        <w:t>loop</w:t>
      </w:r>
      <w:r w:rsidR="00C8166C">
        <w:rPr>
          <w:rFonts w:ascii="Arial" w:eastAsia="Arial" w:hAnsi="Arial" w:cs="Arial"/>
          <w:sz w:val="22"/>
          <w:szCs w:val="22"/>
        </w:rPr>
        <w:t xml:space="preserve"> </w:t>
      </w:r>
      <w:r w:rsidR="0028773E">
        <w:rPr>
          <w:rFonts w:ascii="Arial" w:eastAsia="Arial" w:hAnsi="Arial" w:cs="Arial"/>
          <w:sz w:val="22"/>
          <w:szCs w:val="22"/>
        </w:rPr>
        <w:t xml:space="preserve">in the target </w:t>
      </w:r>
      <w:r w:rsidR="00C8166C">
        <w:rPr>
          <w:rFonts w:ascii="Arial" w:eastAsia="Arial" w:hAnsi="Arial" w:cs="Arial"/>
          <w:sz w:val="22"/>
          <w:szCs w:val="22"/>
        </w:rPr>
        <w:t xml:space="preserve">that bridges the seed </w:t>
      </w:r>
      <w:r w:rsidR="004F3819">
        <w:rPr>
          <w:rFonts w:ascii="Arial" w:eastAsia="Arial" w:hAnsi="Arial" w:cs="Arial"/>
          <w:sz w:val="22"/>
          <w:szCs w:val="22"/>
        </w:rPr>
        <w:t xml:space="preserve">site </w:t>
      </w:r>
      <w:r w:rsidR="00C8166C">
        <w:rPr>
          <w:rFonts w:ascii="Arial" w:eastAsia="Arial" w:hAnsi="Arial" w:cs="Arial"/>
          <w:sz w:val="22"/>
          <w:szCs w:val="22"/>
        </w:rPr>
        <w:t>and 3′</w:t>
      </w:r>
      <w:r w:rsidR="004F3819">
        <w:rPr>
          <w:rFonts w:ascii="Arial" w:eastAsia="Arial" w:hAnsi="Arial" w:cs="Arial"/>
          <w:sz w:val="22"/>
          <w:szCs w:val="22"/>
        </w:rPr>
        <w:t xml:space="preserve"> </w:t>
      </w:r>
      <w:r w:rsidR="00C8166C">
        <w:rPr>
          <w:rFonts w:ascii="Arial" w:eastAsia="Arial" w:hAnsi="Arial" w:cs="Arial"/>
          <w:sz w:val="22"/>
          <w:szCs w:val="22"/>
        </w:rPr>
        <w:t xml:space="preserve">site (Fig 1B). </w:t>
      </w:r>
    </w:p>
    <w:p w14:paraId="11005D0D" w14:textId="654A2E4A" w:rsidR="00AB61DE" w:rsidRDefault="001A4E27" w:rsidP="001A4E27">
      <w:pPr>
        <w:pStyle w:val="Normal1"/>
        <w:tabs>
          <w:tab w:val="left" w:pos="720"/>
          <w:tab w:val="left" w:pos="6300"/>
        </w:tabs>
        <w:spacing w:line="480" w:lineRule="auto"/>
        <w:rPr>
          <w:rFonts w:ascii="Arial" w:eastAsia="Arial" w:hAnsi="Arial" w:cs="Arial"/>
          <w:sz w:val="22"/>
          <w:szCs w:val="22"/>
        </w:rPr>
      </w:pPr>
      <w:r>
        <w:rPr>
          <w:rFonts w:ascii="Arial" w:eastAsia="Arial" w:hAnsi="Arial" w:cs="Arial"/>
          <w:sz w:val="22"/>
          <w:szCs w:val="22"/>
        </w:rPr>
        <w:tab/>
      </w:r>
      <w:commentRangeStart w:id="327"/>
      <w:r w:rsidR="00680740">
        <w:rPr>
          <w:rFonts w:ascii="Arial" w:eastAsia="Arial" w:hAnsi="Arial" w:cs="Arial"/>
          <w:sz w:val="22"/>
          <w:szCs w:val="22"/>
        </w:rPr>
        <w:t xml:space="preserve">AGO-RBNS was performed using </w:t>
      </w:r>
      <w:r w:rsidR="008760B1">
        <w:rPr>
          <w:rFonts w:ascii="Arial" w:eastAsia="Arial" w:hAnsi="Arial" w:cs="Arial"/>
          <w:sz w:val="22"/>
          <w:szCs w:val="22"/>
        </w:rPr>
        <w:t xml:space="preserve">this programed library and </w:t>
      </w:r>
      <w:r w:rsidR="00680740">
        <w:rPr>
          <w:rFonts w:ascii="Arial" w:eastAsia="Arial" w:hAnsi="Arial" w:cs="Arial"/>
          <w:sz w:val="22"/>
          <w:szCs w:val="22"/>
        </w:rPr>
        <w:t xml:space="preserve">purified </w:t>
      </w:r>
      <w:ins w:id="328" w:author="Sean E. McGeary" w:date="2019-09-01T17:33:00Z">
        <w:r w:rsidR="000C22FA">
          <w:rPr>
            <w:rFonts w:ascii="Arial" w:eastAsia="Arial" w:hAnsi="Arial" w:cs="Arial"/>
            <w:sz w:val="22"/>
            <w:szCs w:val="22"/>
          </w:rPr>
          <w:t>AGO2–</w:t>
        </w:r>
      </w:ins>
      <w:r w:rsidR="00680740">
        <w:rPr>
          <w:rFonts w:ascii="Arial" w:eastAsia="Arial" w:hAnsi="Arial" w:cs="Arial"/>
          <w:sz w:val="22"/>
          <w:szCs w:val="22"/>
        </w:rPr>
        <w:t>let-7</w:t>
      </w:r>
      <w:r w:rsidR="003B7B47">
        <w:rPr>
          <w:rFonts w:ascii="Arial" w:eastAsia="Arial" w:hAnsi="Arial" w:cs="Arial"/>
          <w:sz w:val="22"/>
          <w:szCs w:val="22"/>
        </w:rPr>
        <w:t>a</w:t>
      </w:r>
      <w:r w:rsidR="00680740">
        <w:rPr>
          <w:rFonts w:ascii="Arial" w:eastAsia="Arial" w:hAnsi="Arial" w:cs="Arial"/>
          <w:sz w:val="22"/>
          <w:szCs w:val="22"/>
        </w:rPr>
        <w:t>–</w:t>
      </w:r>
      <w:del w:id="329" w:author="Sean E. McGeary" w:date="2019-09-01T17:33:00Z">
        <w:r w:rsidR="00680740" w:rsidDel="000C22FA">
          <w:rPr>
            <w:rFonts w:ascii="Arial" w:eastAsia="Arial" w:hAnsi="Arial" w:cs="Arial"/>
            <w:sz w:val="22"/>
            <w:szCs w:val="22"/>
          </w:rPr>
          <w:delText xml:space="preserve">AGO2 </w:delText>
        </w:r>
      </w:del>
      <w:r w:rsidR="00680740">
        <w:rPr>
          <w:rFonts w:ascii="Arial" w:eastAsia="Arial" w:hAnsi="Arial" w:cs="Arial"/>
          <w:sz w:val="22"/>
          <w:szCs w:val="22"/>
        </w:rPr>
        <w:t>silencing complex</w:t>
      </w:r>
      <w:commentRangeEnd w:id="327"/>
      <w:r w:rsidR="00A27A40">
        <w:rPr>
          <w:rStyle w:val="CommentReference"/>
        </w:rPr>
        <w:commentReference w:id="327"/>
      </w:r>
      <w:r w:rsidR="00680740">
        <w:rPr>
          <w:rFonts w:ascii="Arial" w:eastAsia="Arial" w:hAnsi="Arial" w:cs="Arial"/>
          <w:sz w:val="22"/>
          <w:szCs w:val="22"/>
        </w:rPr>
        <w:t xml:space="preserve">. </w:t>
      </w:r>
      <w:commentRangeStart w:id="330"/>
      <w:r w:rsidR="007079B0">
        <w:rPr>
          <w:rFonts w:ascii="Arial" w:eastAsia="Arial" w:hAnsi="Arial" w:cs="Arial"/>
          <w:sz w:val="22"/>
          <w:szCs w:val="22"/>
        </w:rPr>
        <w:t xml:space="preserve">Anticipating that 3′ sites would have preferred registers and preferred loop lengths, </w:t>
      </w:r>
      <w:commentRangeStart w:id="331"/>
      <w:r w:rsidR="007079B0">
        <w:rPr>
          <w:rFonts w:ascii="Arial" w:eastAsia="Arial" w:hAnsi="Arial" w:cs="Arial"/>
          <w:sz w:val="22"/>
          <w:szCs w:val="22"/>
        </w:rPr>
        <w:t xml:space="preserve">we searched for the top enriched </w:t>
      </w:r>
      <w:r w:rsidR="007079B0" w:rsidRPr="00150A05">
        <w:rPr>
          <w:rFonts w:ascii="Arial" w:eastAsia="Arial" w:hAnsi="Arial" w:cs="Arial"/>
          <w:i/>
          <w:sz w:val="22"/>
          <w:szCs w:val="22"/>
        </w:rPr>
        <w:t>k</w:t>
      </w:r>
      <w:r w:rsidR="007079B0">
        <w:rPr>
          <w:rFonts w:ascii="Arial" w:eastAsia="Arial" w:hAnsi="Arial" w:cs="Arial"/>
          <w:sz w:val="22"/>
          <w:szCs w:val="22"/>
        </w:rPr>
        <w:t>-mer, considering each position of the bound library molecules</w:t>
      </w:r>
      <w:commentRangeEnd w:id="331"/>
      <w:r w:rsidR="000C22FA">
        <w:rPr>
          <w:rStyle w:val="CommentReference"/>
        </w:rPr>
        <w:commentReference w:id="331"/>
      </w:r>
      <w:commentRangeEnd w:id="330"/>
      <w:r w:rsidR="003B5D78">
        <w:rPr>
          <w:rStyle w:val="CommentReference"/>
        </w:rPr>
        <w:commentReference w:id="330"/>
      </w:r>
      <w:r w:rsidR="007079B0">
        <w:rPr>
          <w:rFonts w:ascii="Arial" w:eastAsia="Arial" w:hAnsi="Arial" w:cs="Arial"/>
          <w:sz w:val="22"/>
          <w:szCs w:val="22"/>
        </w:rPr>
        <w:t xml:space="preserve">. </w:t>
      </w:r>
      <w:commentRangeStart w:id="332"/>
      <w:commentRangeStart w:id="333"/>
      <w:r w:rsidR="007F464D">
        <w:rPr>
          <w:rFonts w:ascii="Arial" w:eastAsia="Arial" w:hAnsi="Arial" w:cs="Arial"/>
          <w:sz w:val="22"/>
          <w:szCs w:val="22"/>
        </w:rPr>
        <w:t xml:space="preserve">Among </w:t>
      </w:r>
      <w:r w:rsidR="007F464D" w:rsidRPr="001976B7">
        <w:rPr>
          <w:rFonts w:ascii="Arial" w:eastAsia="Arial" w:hAnsi="Arial" w:cs="Arial"/>
          <w:i/>
          <w:sz w:val="22"/>
          <w:szCs w:val="22"/>
        </w:rPr>
        <w:t>k</w:t>
      </w:r>
      <w:r w:rsidR="007F464D">
        <w:rPr>
          <w:rFonts w:ascii="Arial" w:eastAsia="Arial" w:hAnsi="Arial" w:cs="Arial"/>
          <w:sz w:val="22"/>
          <w:szCs w:val="22"/>
        </w:rPr>
        <w:t>-</w:t>
      </w:r>
      <w:proofErr w:type="spellStart"/>
      <w:r w:rsidR="007F464D">
        <w:rPr>
          <w:rFonts w:ascii="Arial" w:eastAsia="Arial" w:hAnsi="Arial" w:cs="Arial"/>
          <w:sz w:val="22"/>
          <w:szCs w:val="22"/>
        </w:rPr>
        <w:t>mers</w:t>
      </w:r>
      <w:proofErr w:type="spellEnd"/>
      <w:r w:rsidR="007F464D">
        <w:rPr>
          <w:rFonts w:ascii="Arial" w:eastAsia="Arial" w:hAnsi="Arial" w:cs="Arial"/>
          <w:sz w:val="22"/>
          <w:szCs w:val="22"/>
        </w:rPr>
        <w:t xml:space="preserve"> ≤8 </w:t>
      </w:r>
      <w:proofErr w:type="spellStart"/>
      <w:r w:rsidR="007F464D">
        <w:rPr>
          <w:rFonts w:ascii="Arial" w:eastAsia="Arial" w:hAnsi="Arial" w:cs="Arial"/>
          <w:sz w:val="22"/>
          <w:szCs w:val="22"/>
        </w:rPr>
        <w:t>nt</w:t>
      </w:r>
      <w:commentRangeEnd w:id="332"/>
      <w:proofErr w:type="spellEnd"/>
      <w:r w:rsidR="007F464D">
        <w:rPr>
          <w:rStyle w:val="CommentReference"/>
        </w:rPr>
        <w:commentReference w:id="332"/>
      </w:r>
      <w:commentRangeEnd w:id="333"/>
      <w:r w:rsidR="003B5D78">
        <w:rPr>
          <w:rStyle w:val="CommentReference"/>
        </w:rPr>
        <w:commentReference w:id="333"/>
      </w:r>
      <w:r w:rsidR="007F464D">
        <w:rPr>
          <w:rFonts w:ascii="Arial" w:eastAsia="Arial" w:hAnsi="Arial" w:cs="Arial"/>
          <w:sz w:val="22"/>
          <w:szCs w:val="22"/>
        </w:rPr>
        <w:t>, the most enriched one</w:t>
      </w:r>
      <w:r w:rsidR="007079B0">
        <w:rPr>
          <w:rFonts w:ascii="Arial" w:eastAsia="Arial" w:hAnsi="Arial" w:cs="Arial"/>
          <w:sz w:val="22"/>
          <w:szCs w:val="22"/>
        </w:rPr>
        <w:t xml:space="preserve"> was AUACAACC—the perfect Watson–Crick match to positions </w:t>
      </w:r>
      <w:r w:rsidR="005C3A6D">
        <w:rPr>
          <w:rFonts w:ascii="Arial" w:eastAsia="Arial" w:hAnsi="Arial" w:cs="Arial"/>
          <w:sz w:val="22"/>
          <w:szCs w:val="22"/>
        </w:rPr>
        <w:t>11–18 of the let-7</w:t>
      </w:r>
      <w:r w:rsidR="008760B1">
        <w:rPr>
          <w:rFonts w:ascii="Arial" w:eastAsia="Arial" w:hAnsi="Arial" w:cs="Arial"/>
          <w:sz w:val="22"/>
          <w:szCs w:val="22"/>
        </w:rPr>
        <w:t>a</w:t>
      </w:r>
      <w:r w:rsidR="005C3A6D">
        <w:rPr>
          <w:rFonts w:ascii="Arial" w:eastAsia="Arial" w:hAnsi="Arial" w:cs="Arial"/>
          <w:sz w:val="22"/>
          <w:szCs w:val="22"/>
        </w:rPr>
        <w:t xml:space="preserve"> miRNA, </w:t>
      </w:r>
      <w:commentRangeStart w:id="334"/>
      <w:r w:rsidR="005C3A6D">
        <w:rPr>
          <w:rFonts w:ascii="Arial" w:eastAsia="Arial" w:hAnsi="Arial" w:cs="Arial"/>
          <w:sz w:val="22"/>
          <w:szCs w:val="22"/>
        </w:rPr>
        <w:t xml:space="preserve">which was enriched </w:t>
      </w:r>
      <w:commentRangeStart w:id="335"/>
      <w:r w:rsidR="005C3A6D">
        <w:rPr>
          <w:rFonts w:ascii="Arial" w:eastAsia="Arial" w:hAnsi="Arial" w:cs="Arial"/>
          <w:sz w:val="22"/>
          <w:szCs w:val="22"/>
        </w:rPr>
        <w:t>up t</w:t>
      </w:r>
      <w:r w:rsidR="005C3A6D" w:rsidRPr="00F071D3">
        <w:rPr>
          <w:rFonts w:ascii="Arial" w:eastAsia="Arial" w:hAnsi="Arial" w:cs="Arial"/>
          <w:sz w:val="22"/>
          <w:szCs w:val="22"/>
        </w:rPr>
        <w:t>o</w:t>
      </w:r>
      <w:commentRangeEnd w:id="335"/>
      <w:r w:rsidR="000A5CF4">
        <w:rPr>
          <w:rStyle w:val="CommentReference"/>
        </w:rPr>
        <w:commentReference w:id="335"/>
      </w:r>
      <w:r w:rsidR="005C3A6D" w:rsidRPr="00F071D3">
        <w:rPr>
          <w:rFonts w:ascii="Arial" w:eastAsia="Arial" w:hAnsi="Arial" w:cs="Arial"/>
          <w:sz w:val="22"/>
          <w:szCs w:val="22"/>
        </w:rPr>
        <w:t xml:space="preserve"> </w:t>
      </w:r>
      <w:r w:rsidR="0065727D" w:rsidRPr="00CC2EC2">
        <w:rPr>
          <w:rFonts w:ascii="Arial" w:eastAsia="Arial" w:hAnsi="Arial" w:cs="Arial"/>
          <w:sz w:val="22"/>
          <w:szCs w:val="22"/>
        </w:rPr>
        <w:t>16</w:t>
      </w:r>
      <w:r w:rsidR="005C3A6D" w:rsidRPr="00F071D3">
        <w:rPr>
          <w:rFonts w:ascii="Arial" w:eastAsia="Arial" w:hAnsi="Arial" w:cs="Arial"/>
          <w:sz w:val="22"/>
          <w:szCs w:val="22"/>
        </w:rPr>
        <w:t>-f</w:t>
      </w:r>
      <w:r w:rsidR="005C3A6D">
        <w:rPr>
          <w:rFonts w:ascii="Arial" w:eastAsia="Arial" w:hAnsi="Arial" w:cs="Arial"/>
          <w:sz w:val="22"/>
          <w:szCs w:val="22"/>
        </w:rPr>
        <w:t xml:space="preserve">old </w:t>
      </w:r>
      <w:r w:rsidR="009D6C55">
        <w:rPr>
          <w:rFonts w:ascii="Arial" w:eastAsia="Arial" w:hAnsi="Arial" w:cs="Arial"/>
          <w:sz w:val="22"/>
          <w:szCs w:val="22"/>
        </w:rPr>
        <w:t xml:space="preserve">in the sample with </w:t>
      </w:r>
      <w:r w:rsidR="007D563A" w:rsidRPr="0098246D">
        <w:rPr>
          <w:rFonts w:ascii="Arial" w:eastAsia="Arial" w:hAnsi="Arial" w:cs="Arial"/>
          <w:sz w:val="22"/>
          <w:szCs w:val="22"/>
        </w:rPr>
        <w:t xml:space="preserve">840 </w:t>
      </w:r>
      <w:r w:rsidR="009D6C55" w:rsidRPr="0098246D">
        <w:rPr>
          <w:rFonts w:ascii="Arial" w:eastAsia="Arial" w:hAnsi="Arial" w:cs="Arial"/>
          <w:sz w:val="22"/>
          <w:szCs w:val="22"/>
        </w:rPr>
        <w:t>pM</w:t>
      </w:r>
      <w:r w:rsidR="009D6C55">
        <w:rPr>
          <w:rFonts w:ascii="Arial" w:eastAsia="Arial" w:hAnsi="Arial" w:cs="Arial"/>
          <w:sz w:val="22"/>
          <w:szCs w:val="22"/>
        </w:rPr>
        <w:t xml:space="preserve"> </w:t>
      </w:r>
      <w:ins w:id="336" w:author="Sean E. McGeary" w:date="2019-09-01T17:34:00Z">
        <w:r w:rsidR="000A5CF4">
          <w:rPr>
            <w:rFonts w:ascii="Arial" w:eastAsia="Arial" w:hAnsi="Arial" w:cs="Arial"/>
            <w:sz w:val="22"/>
            <w:szCs w:val="22"/>
          </w:rPr>
          <w:t>AGO2–</w:t>
        </w:r>
      </w:ins>
      <w:r w:rsidR="009D6C55">
        <w:rPr>
          <w:rFonts w:ascii="Arial" w:eastAsia="Arial" w:hAnsi="Arial" w:cs="Arial"/>
          <w:sz w:val="22"/>
          <w:szCs w:val="22"/>
        </w:rPr>
        <w:t>let-7</w:t>
      </w:r>
      <w:r w:rsidR="003B7B47">
        <w:rPr>
          <w:rFonts w:ascii="Arial" w:eastAsia="Arial" w:hAnsi="Arial" w:cs="Arial"/>
          <w:sz w:val="22"/>
          <w:szCs w:val="22"/>
        </w:rPr>
        <w:t>a</w:t>
      </w:r>
      <w:commentRangeEnd w:id="334"/>
      <w:r w:rsidR="000A5CF4">
        <w:rPr>
          <w:rStyle w:val="CommentReference"/>
        </w:rPr>
        <w:commentReference w:id="334"/>
      </w:r>
      <w:del w:id="337" w:author="Sean E. McGeary" w:date="2019-09-01T17:34:00Z">
        <w:r w:rsidR="009D6C55" w:rsidDel="000A5CF4">
          <w:rPr>
            <w:rFonts w:ascii="Arial" w:eastAsia="Arial" w:hAnsi="Arial" w:cs="Arial"/>
            <w:sz w:val="22"/>
            <w:szCs w:val="22"/>
          </w:rPr>
          <w:delText>–AGO2</w:delText>
        </w:r>
      </w:del>
      <w:r w:rsidR="009D6C55">
        <w:rPr>
          <w:rFonts w:ascii="Arial" w:eastAsia="Arial" w:hAnsi="Arial" w:cs="Arial"/>
          <w:sz w:val="22"/>
          <w:szCs w:val="22"/>
        </w:rPr>
        <w:t xml:space="preserve"> </w:t>
      </w:r>
      <w:r w:rsidR="005C3A6D">
        <w:rPr>
          <w:rFonts w:ascii="Arial" w:eastAsia="Arial" w:hAnsi="Arial" w:cs="Arial"/>
          <w:sz w:val="22"/>
          <w:szCs w:val="22"/>
        </w:rPr>
        <w:t>(Fig. 2C).</w:t>
      </w:r>
      <w:r w:rsidR="009D6C55">
        <w:rPr>
          <w:rFonts w:ascii="Arial" w:eastAsia="Arial" w:hAnsi="Arial" w:cs="Arial"/>
          <w:sz w:val="22"/>
          <w:szCs w:val="22"/>
        </w:rPr>
        <w:t xml:space="preserve"> </w:t>
      </w:r>
      <w:r w:rsidR="009C52BD">
        <w:rPr>
          <w:rFonts w:ascii="Arial" w:eastAsia="Arial" w:hAnsi="Arial" w:cs="Arial"/>
          <w:sz w:val="22"/>
          <w:szCs w:val="22"/>
        </w:rPr>
        <w:t>T</w:t>
      </w:r>
      <w:r w:rsidR="005C3A6D">
        <w:rPr>
          <w:rFonts w:ascii="Arial" w:eastAsia="Arial" w:hAnsi="Arial" w:cs="Arial"/>
          <w:sz w:val="22"/>
          <w:szCs w:val="22"/>
        </w:rPr>
        <w:t xml:space="preserve">his </w:t>
      </w:r>
      <w:r w:rsidR="009C52BD">
        <w:rPr>
          <w:rFonts w:ascii="Arial" w:eastAsia="Arial" w:hAnsi="Arial" w:cs="Arial"/>
          <w:sz w:val="22"/>
          <w:szCs w:val="22"/>
        </w:rPr>
        <w:t>8</w:t>
      </w:r>
      <w:r w:rsidR="005C3A6D">
        <w:rPr>
          <w:rFonts w:ascii="Arial" w:eastAsia="Arial" w:hAnsi="Arial" w:cs="Arial"/>
          <w:sz w:val="22"/>
          <w:szCs w:val="22"/>
        </w:rPr>
        <w:t>-</w:t>
      </w:r>
      <w:r w:rsidR="009D6C55">
        <w:rPr>
          <w:rFonts w:ascii="Arial" w:eastAsia="Arial" w:hAnsi="Arial" w:cs="Arial"/>
          <w:sz w:val="22"/>
          <w:szCs w:val="22"/>
        </w:rPr>
        <w:t xml:space="preserve">nt 3′ site </w:t>
      </w:r>
      <w:r w:rsidR="005C3A6D">
        <w:rPr>
          <w:rFonts w:ascii="Arial" w:eastAsia="Arial" w:hAnsi="Arial" w:cs="Arial"/>
          <w:sz w:val="22"/>
          <w:szCs w:val="22"/>
        </w:rPr>
        <w:t xml:space="preserve">was most strongly enriched when </w:t>
      </w:r>
      <w:r w:rsidR="009C52BD">
        <w:rPr>
          <w:rFonts w:ascii="Arial" w:eastAsia="Arial" w:hAnsi="Arial" w:cs="Arial"/>
          <w:sz w:val="22"/>
          <w:szCs w:val="22"/>
        </w:rPr>
        <w:t xml:space="preserve">occurring </w:t>
      </w:r>
      <w:r w:rsidR="005C3A6D">
        <w:rPr>
          <w:rFonts w:ascii="Arial" w:eastAsia="Arial" w:hAnsi="Arial" w:cs="Arial"/>
          <w:sz w:val="22"/>
          <w:szCs w:val="22"/>
        </w:rPr>
        <w:t>at position</w:t>
      </w:r>
      <w:r w:rsidR="009C52BD">
        <w:rPr>
          <w:rFonts w:ascii="Arial" w:eastAsia="Arial" w:hAnsi="Arial" w:cs="Arial"/>
          <w:sz w:val="22"/>
          <w:szCs w:val="22"/>
        </w:rPr>
        <w:t>s</w:t>
      </w:r>
      <w:r w:rsidR="005C3A6D">
        <w:rPr>
          <w:rFonts w:ascii="Arial" w:eastAsia="Arial" w:hAnsi="Arial" w:cs="Arial"/>
          <w:sz w:val="22"/>
          <w:szCs w:val="22"/>
        </w:rPr>
        <w:t xml:space="preserve"> </w:t>
      </w:r>
      <w:r w:rsidR="003A5B25">
        <w:rPr>
          <w:rFonts w:ascii="Arial" w:eastAsia="Arial" w:hAnsi="Arial" w:cs="Arial"/>
          <w:sz w:val="22"/>
          <w:szCs w:val="22"/>
        </w:rPr>
        <w:t>1</w:t>
      </w:r>
      <w:r w:rsidR="009C52BD">
        <w:rPr>
          <w:rFonts w:ascii="Arial" w:eastAsia="Arial" w:hAnsi="Arial" w:cs="Arial"/>
          <w:sz w:val="22"/>
          <w:szCs w:val="22"/>
        </w:rPr>
        <w:t>4</w:t>
      </w:r>
      <w:r w:rsidR="00C65A06">
        <w:rPr>
          <w:rFonts w:ascii="Arial" w:eastAsia="Arial" w:hAnsi="Arial" w:cs="Arial"/>
          <w:sz w:val="22"/>
          <w:szCs w:val="22"/>
        </w:rPr>
        <w:t>–</w:t>
      </w:r>
      <w:r w:rsidR="009C52BD">
        <w:rPr>
          <w:rFonts w:ascii="Arial" w:eastAsia="Arial" w:hAnsi="Arial" w:cs="Arial"/>
          <w:sz w:val="22"/>
          <w:szCs w:val="22"/>
        </w:rPr>
        <w:t>21</w:t>
      </w:r>
      <w:r w:rsidR="003A5B25">
        <w:rPr>
          <w:rFonts w:ascii="Arial" w:eastAsia="Arial" w:hAnsi="Arial" w:cs="Arial"/>
          <w:sz w:val="22"/>
          <w:szCs w:val="22"/>
        </w:rPr>
        <w:t xml:space="preserve"> </w:t>
      </w:r>
      <w:r w:rsidR="005C3A6D">
        <w:rPr>
          <w:rFonts w:ascii="Arial" w:eastAsia="Arial" w:hAnsi="Arial" w:cs="Arial"/>
          <w:sz w:val="22"/>
          <w:szCs w:val="22"/>
        </w:rPr>
        <w:t>of the library</w:t>
      </w:r>
      <w:r w:rsidR="00C65A06">
        <w:rPr>
          <w:rFonts w:ascii="Arial" w:eastAsia="Arial" w:hAnsi="Arial" w:cs="Arial"/>
          <w:sz w:val="22"/>
          <w:szCs w:val="22"/>
        </w:rPr>
        <w:t>, thereby creating an asymmetric internal loop between seed pairing and 3′ pairing</w:t>
      </w:r>
      <w:r w:rsidR="00540A0B">
        <w:rPr>
          <w:rFonts w:ascii="Arial" w:eastAsia="Arial" w:hAnsi="Arial" w:cs="Arial"/>
          <w:sz w:val="22"/>
          <w:szCs w:val="22"/>
        </w:rPr>
        <w:t xml:space="preserve">, </w:t>
      </w:r>
      <w:commentRangeStart w:id="338"/>
      <w:r w:rsidR="00540A0B">
        <w:rPr>
          <w:rFonts w:ascii="Arial" w:eastAsia="Arial" w:hAnsi="Arial" w:cs="Arial"/>
          <w:sz w:val="22"/>
          <w:szCs w:val="22"/>
        </w:rPr>
        <w:t>which included</w:t>
      </w:r>
      <w:r w:rsidR="00C65A06">
        <w:rPr>
          <w:rFonts w:ascii="Arial" w:eastAsia="Arial" w:hAnsi="Arial" w:cs="Arial"/>
          <w:sz w:val="22"/>
          <w:szCs w:val="22"/>
        </w:rPr>
        <w:t xml:space="preserve"> miRNA positions </w:t>
      </w:r>
      <w:commentRangeStart w:id="339"/>
      <w:r w:rsidR="00C65A06">
        <w:rPr>
          <w:rFonts w:ascii="Arial" w:eastAsia="Arial" w:hAnsi="Arial" w:cs="Arial"/>
          <w:sz w:val="22"/>
          <w:szCs w:val="22"/>
        </w:rPr>
        <w:t>8–9</w:t>
      </w:r>
      <w:commentRangeEnd w:id="339"/>
      <w:r w:rsidR="00EF078A">
        <w:rPr>
          <w:rStyle w:val="CommentReference"/>
        </w:rPr>
        <w:commentReference w:id="339"/>
      </w:r>
      <w:r w:rsidR="00C65A06">
        <w:rPr>
          <w:rFonts w:ascii="Arial" w:eastAsia="Arial" w:hAnsi="Arial" w:cs="Arial"/>
          <w:sz w:val="22"/>
          <w:szCs w:val="22"/>
        </w:rPr>
        <w:t xml:space="preserve"> and library positions </w:t>
      </w:r>
      <w:commentRangeStart w:id="340"/>
      <w:r w:rsidR="00C65A06">
        <w:rPr>
          <w:rFonts w:ascii="Arial" w:eastAsia="Arial" w:hAnsi="Arial" w:cs="Arial"/>
          <w:sz w:val="22"/>
          <w:szCs w:val="22"/>
        </w:rPr>
        <w:t>13–9</w:t>
      </w:r>
      <w:commentRangeEnd w:id="338"/>
      <w:commentRangeEnd w:id="340"/>
      <w:r w:rsidR="000A5CF4">
        <w:rPr>
          <w:rStyle w:val="CommentReference"/>
        </w:rPr>
        <w:commentReference w:id="340"/>
      </w:r>
      <w:r w:rsidR="008D1AF5">
        <w:rPr>
          <w:rStyle w:val="CommentReference"/>
        </w:rPr>
        <w:commentReference w:id="338"/>
      </w:r>
      <w:r w:rsidR="005C3A6D">
        <w:rPr>
          <w:rFonts w:ascii="Arial" w:eastAsia="Arial" w:hAnsi="Arial" w:cs="Arial"/>
          <w:sz w:val="22"/>
          <w:szCs w:val="22"/>
        </w:rPr>
        <w:t xml:space="preserve"> (Fig. 2C</w:t>
      </w:r>
      <w:r w:rsidR="00B3507C">
        <w:rPr>
          <w:rFonts w:ascii="Arial" w:eastAsia="Arial" w:hAnsi="Arial" w:cs="Arial"/>
          <w:sz w:val="22"/>
          <w:szCs w:val="22"/>
        </w:rPr>
        <w:t xml:space="preserve">, </w:t>
      </w:r>
      <w:commentRangeStart w:id="341"/>
      <w:r w:rsidR="00B3507C">
        <w:rPr>
          <w:rFonts w:ascii="Arial" w:eastAsia="Arial" w:hAnsi="Arial" w:cs="Arial"/>
          <w:sz w:val="22"/>
          <w:szCs w:val="22"/>
        </w:rPr>
        <w:t>right</w:t>
      </w:r>
      <w:commentRangeEnd w:id="341"/>
      <w:r w:rsidR="0098246D">
        <w:rPr>
          <w:rStyle w:val="CommentReference"/>
        </w:rPr>
        <w:commentReference w:id="341"/>
      </w:r>
      <w:r w:rsidR="005C3A6D">
        <w:rPr>
          <w:rFonts w:ascii="Arial" w:eastAsia="Arial" w:hAnsi="Arial" w:cs="Arial"/>
          <w:sz w:val="22"/>
          <w:szCs w:val="22"/>
        </w:rPr>
        <w:t xml:space="preserve">). </w:t>
      </w:r>
      <w:commentRangeStart w:id="342"/>
      <w:commentRangeStart w:id="343"/>
      <w:r w:rsidR="00540A0B">
        <w:rPr>
          <w:rFonts w:ascii="Arial" w:eastAsia="Arial" w:hAnsi="Arial" w:cs="Arial"/>
          <w:sz w:val="22"/>
          <w:szCs w:val="22"/>
        </w:rPr>
        <w:t>T</w:t>
      </w:r>
      <w:r w:rsidR="005C3A6D">
        <w:rPr>
          <w:rFonts w:ascii="Arial" w:eastAsia="Arial" w:hAnsi="Arial" w:cs="Arial"/>
          <w:sz w:val="22"/>
          <w:szCs w:val="22"/>
        </w:rPr>
        <w:t xml:space="preserve">his </w:t>
      </w:r>
      <w:r w:rsidR="00C65A06">
        <w:rPr>
          <w:rFonts w:ascii="Arial" w:eastAsia="Arial" w:hAnsi="Arial" w:cs="Arial"/>
          <w:sz w:val="22"/>
          <w:szCs w:val="22"/>
        </w:rPr>
        <w:t>8</w:t>
      </w:r>
      <w:r w:rsidR="005C3A6D">
        <w:rPr>
          <w:rFonts w:ascii="Arial" w:eastAsia="Arial" w:hAnsi="Arial" w:cs="Arial"/>
          <w:sz w:val="22"/>
          <w:szCs w:val="22"/>
        </w:rPr>
        <w:t xml:space="preserve">-mer </w:t>
      </w:r>
      <w:r w:rsidR="008D1AF5">
        <w:rPr>
          <w:rFonts w:ascii="Arial" w:eastAsia="Arial" w:hAnsi="Arial" w:cs="Arial"/>
          <w:sz w:val="22"/>
          <w:szCs w:val="22"/>
        </w:rPr>
        <w:t xml:space="preserve">3′ site </w:t>
      </w:r>
      <w:r w:rsidR="005C3A6D">
        <w:rPr>
          <w:rFonts w:ascii="Arial" w:eastAsia="Arial" w:hAnsi="Arial" w:cs="Arial"/>
          <w:sz w:val="22"/>
          <w:szCs w:val="22"/>
        </w:rPr>
        <w:t xml:space="preserve">was </w:t>
      </w:r>
      <w:r w:rsidR="00540A0B">
        <w:rPr>
          <w:rFonts w:ascii="Arial" w:eastAsia="Arial" w:hAnsi="Arial" w:cs="Arial"/>
          <w:sz w:val="22"/>
          <w:szCs w:val="22"/>
        </w:rPr>
        <w:t xml:space="preserve">also </w:t>
      </w:r>
      <w:r w:rsidR="00980BBD">
        <w:rPr>
          <w:rFonts w:ascii="Arial" w:eastAsia="Arial" w:hAnsi="Arial" w:cs="Arial"/>
          <w:sz w:val="22"/>
          <w:szCs w:val="22"/>
        </w:rPr>
        <w:t>≥</w:t>
      </w:r>
      <w:r w:rsidR="00AB61DE">
        <w:rPr>
          <w:rFonts w:ascii="Arial" w:eastAsia="Arial" w:hAnsi="Arial" w:cs="Arial"/>
          <w:sz w:val="22"/>
          <w:szCs w:val="22"/>
        </w:rPr>
        <w:t xml:space="preserve">5-fold enriched at </w:t>
      </w:r>
      <w:r w:rsidR="00980BBD">
        <w:rPr>
          <w:rFonts w:ascii="Arial" w:eastAsia="Arial" w:hAnsi="Arial" w:cs="Arial"/>
          <w:sz w:val="22"/>
          <w:szCs w:val="22"/>
        </w:rPr>
        <w:t>eight</w:t>
      </w:r>
      <w:r w:rsidR="00AB61DE">
        <w:rPr>
          <w:rFonts w:ascii="Arial" w:eastAsia="Arial" w:hAnsi="Arial" w:cs="Arial"/>
          <w:sz w:val="22"/>
          <w:szCs w:val="22"/>
        </w:rPr>
        <w:t xml:space="preserve"> other positions of the library</w:t>
      </w:r>
      <w:commentRangeEnd w:id="342"/>
      <w:r w:rsidR="000A5CF4">
        <w:rPr>
          <w:rStyle w:val="CommentReference"/>
        </w:rPr>
        <w:commentReference w:id="342"/>
      </w:r>
      <w:r w:rsidR="00AB61DE">
        <w:rPr>
          <w:rFonts w:ascii="Arial" w:eastAsia="Arial" w:hAnsi="Arial" w:cs="Arial"/>
          <w:sz w:val="22"/>
          <w:szCs w:val="22"/>
        </w:rPr>
        <w:t xml:space="preserve">, </w:t>
      </w:r>
      <w:r w:rsidR="0098246D">
        <w:rPr>
          <w:rFonts w:ascii="Arial" w:eastAsia="Arial" w:hAnsi="Arial" w:cs="Arial"/>
          <w:sz w:val="22"/>
          <w:szCs w:val="22"/>
        </w:rPr>
        <w:t xml:space="preserve">indicating </w:t>
      </w:r>
      <w:r w:rsidR="00AB61DE">
        <w:rPr>
          <w:rFonts w:ascii="Arial" w:eastAsia="Arial" w:hAnsi="Arial" w:cs="Arial"/>
          <w:sz w:val="22"/>
          <w:szCs w:val="22"/>
        </w:rPr>
        <w:t xml:space="preserve">that other lengths </w:t>
      </w:r>
      <w:r w:rsidR="0028773E">
        <w:rPr>
          <w:rFonts w:ascii="Arial" w:eastAsia="Arial" w:hAnsi="Arial" w:cs="Arial"/>
          <w:sz w:val="22"/>
          <w:szCs w:val="22"/>
        </w:rPr>
        <w:t xml:space="preserve">of the loop in the target </w:t>
      </w:r>
      <w:r w:rsidR="00F558A2">
        <w:rPr>
          <w:rFonts w:ascii="Arial" w:eastAsia="Arial" w:hAnsi="Arial" w:cs="Arial"/>
          <w:sz w:val="22"/>
          <w:szCs w:val="22"/>
        </w:rPr>
        <w:t>we</w:t>
      </w:r>
      <w:r w:rsidR="00AB61DE">
        <w:rPr>
          <w:rFonts w:ascii="Arial" w:eastAsia="Arial" w:hAnsi="Arial" w:cs="Arial"/>
          <w:sz w:val="22"/>
          <w:szCs w:val="22"/>
        </w:rPr>
        <w:t xml:space="preserve">re functional, albeit to a lower degree (Fig. 2C). </w:t>
      </w:r>
      <w:commentRangeEnd w:id="343"/>
      <w:r w:rsidR="000A5CF4">
        <w:rPr>
          <w:rStyle w:val="CommentReference"/>
        </w:rPr>
        <w:commentReference w:id="343"/>
      </w:r>
    </w:p>
    <w:p w14:paraId="795D8EBE" w14:textId="68300F4C" w:rsidR="008A005C" w:rsidRDefault="007F464D" w:rsidP="0085212C">
      <w:pPr>
        <w:pStyle w:val="Normal1"/>
        <w:spacing w:line="480" w:lineRule="auto"/>
        <w:ind w:firstLine="720"/>
        <w:rPr>
          <w:rFonts w:ascii="Arial" w:eastAsia="Arial" w:hAnsi="Arial" w:cs="Arial"/>
          <w:sz w:val="22"/>
          <w:szCs w:val="22"/>
        </w:rPr>
      </w:pPr>
      <w:commentRangeStart w:id="344"/>
      <w:r>
        <w:rPr>
          <w:rFonts w:ascii="Arial" w:eastAsia="Arial" w:hAnsi="Arial" w:cs="Arial"/>
          <w:sz w:val="22"/>
          <w:szCs w:val="22"/>
        </w:rPr>
        <w:t>The second</w:t>
      </w:r>
      <w:r w:rsidR="00540A0B">
        <w:rPr>
          <w:rFonts w:ascii="Arial" w:eastAsia="Arial" w:hAnsi="Arial" w:cs="Arial"/>
          <w:sz w:val="22"/>
          <w:szCs w:val="22"/>
        </w:rPr>
        <w:t>-</w:t>
      </w:r>
      <w:r>
        <w:rPr>
          <w:rFonts w:ascii="Arial" w:eastAsia="Arial" w:hAnsi="Arial" w:cs="Arial"/>
          <w:sz w:val="22"/>
          <w:szCs w:val="22"/>
        </w:rPr>
        <w:t xml:space="preserve">most enriched </w:t>
      </w:r>
      <w:r w:rsidRPr="00692614">
        <w:rPr>
          <w:rFonts w:ascii="Arial" w:eastAsia="Arial" w:hAnsi="Arial" w:cs="Arial"/>
          <w:i/>
          <w:sz w:val="22"/>
          <w:szCs w:val="22"/>
        </w:rPr>
        <w:t>k</w:t>
      </w:r>
      <w:r>
        <w:rPr>
          <w:rFonts w:ascii="Arial" w:eastAsia="Arial" w:hAnsi="Arial" w:cs="Arial"/>
          <w:sz w:val="22"/>
          <w:szCs w:val="22"/>
        </w:rPr>
        <w:t>-</w:t>
      </w:r>
      <w:proofErr w:type="spellStart"/>
      <w:r>
        <w:rPr>
          <w:rFonts w:ascii="Arial" w:eastAsia="Arial" w:hAnsi="Arial" w:cs="Arial"/>
          <w:sz w:val="22"/>
          <w:szCs w:val="22"/>
        </w:rPr>
        <w:t>mer</w:t>
      </w:r>
      <w:proofErr w:type="spellEnd"/>
      <w:r>
        <w:rPr>
          <w:rFonts w:ascii="Arial" w:eastAsia="Arial" w:hAnsi="Arial" w:cs="Arial"/>
          <w:sz w:val="22"/>
          <w:szCs w:val="22"/>
        </w:rPr>
        <w:t xml:space="preserve"> was</w:t>
      </w:r>
      <w:r w:rsidR="00AB61DE">
        <w:rPr>
          <w:rFonts w:ascii="Arial" w:eastAsia="Arial" w:hAnsi="Arial" w:cs="Arial"/>
          <w:sz w:val="22"/>
          <w:szCs w:val="22"/>
        </w:rPr>
        <w:t xml:space="preserve"> UACAACCU</w:t>
      </w:r>
      <w:commentRangeEnd w:id="344"/>
      <w:r w:rsidR="00CC558C">
        <w:rPr>
          <w:rStyle w:val="CommentReference"/>
        </w:rPr>
        <w:commentReference w:id="344"/>
      </w:r>
      <w:r w:rsidR="00AB61DE">
        <w:rPr>
          <w:rFonts w:ascii="Arial" w:eastAsia="Arial" w:hAnsi="Arial" w:cs="Arial"/>
          <w:sz w:val="22"/>
          <w:szCs w:val="22"/>
        </w:rPr>
        <w:t>—the perfect Watson–Crick match to let-7</w:t>
      </w:r>
      <w:r w:rsidR="008760B1">
        <w:rPr>
          <w:rFonts w:ascii="Arial" w:eastAsia="Arial" w:hAnsi="Arial" w:cs="Arial"/>
          <w:sz w:val="22"/>
          <w:szCs w:val="22"/>
        </w:rPr>
        <w:t>a</w:t>
      </w:r>
      <w:r w:rsidR="00AB61DE">
        <w:rPr>
          <w:rFonts w:ascii="Arial" w:eastAsia="Arial" w:hAnsi="Arial" w:cs="Arial"/>
          <w:sz w:val="22"/>
          <w:szCs w:val="22"/>
        </w:rPr>
        <w:t xml:space="preserve"> positions 10–17</w:t>
      </w:r>
      <w:r w:rsidR="00C356DB">
        <w:rPr>
          <w:rFonts w:ascii="Arial" w:eastAsia="Arial" w:hAnsi="Arial" w:cs="Arial"/>
          <w:sz w:val="22"/>
          <w:szCs w:val="22"/>
        </w:rPr>
        <w:t xml:space="preserve"> (Fig 2C)</w:t>
      </w:r>
      <w:r w:rsidR="00AB61DE">
        <w:rPr>
          <w:rFonts w:ascii="Arial" w:eastAsia="Arial" w:hAnsi="Arial" w:cs="Arial"/>
          <w:sz w:val="22"/>
          <w:szCs w:val="22"/>
        </w:rPr>
        <w:t xml:space="preserve">. </w:t>
      </w:r>
      <w:commentRangeStart w:id="345"/>
      <w:r w:rsidR="00DE32B6">
        <w:rPr>
          <w:rFonts w:ascii="Arial" w:eastAsia="Arial" w:hAnsi="Arial" w:cs="Arial"/>
          <w:sz w:val="22"/>
          <w:szCs w:val="22"/>
        </w:rPr>
        <w:t>Although t</w:t>
      </w:r>
      <w:r w:rsidR="00C356DB">
        <w:rPr>
          <w:rFonts w:ascii="Arial" w:eastAsia="Arial" w:hAnsi="Arial" w:cs="Arial"/>
          <w:sz w:val="22"/>
          <w:szCs w:val="22"/>
        </w:rPr>
        <w:t>his 3′ site also had an optimal length of 5 nt</w:t>
      </w:r>
      <w:r w:rsidR="0028773E">
        <w:rPr>
          <w:rFonts w:ascii="Arial" w:eastAsia="Arial" w:hAnsi="Arial" w:cs="Arial"/>
          <w:sz w:val="22"/>
          <w:szCs w:val="22"/>
        </w:rPr>
        <w:t xml:space="preserve"> separating the seed site and the 3′ site</w:t>
      </w:r>
      <w:r w:rsidR="00C356DB">
        <w:rPr>
          <w:rFonts w:ascii="Arial" w:eastAsia="Arial" w:hAnsi="Arial" w:cs="Arial"/>
          <w:sz w:val="22"/>
          <w:szCs w:val="22"/>
        </w:rPr>
        <w:t xml:space="preserve">, </w:t>
      </w:r>
      <w:r w:rsidR="00DE32B6">
        <w:rPr>
          <w:rFonts w:ascii="Arial" w:eastAsia="Arial" w:hAnsi="Arial" w:cs="Arial"/>
          <w:sz w:val="22"/>
          <w:szCs w:val="22"/>
        </w:rPr>
        <w:t xml:space="preserve">its distribution of suboptimal loop lengths was shifted to be about </w:t>
      </w:r>
      <w:r w:rsidR="0028773E">
        <w:rPr>
          <w:rFonts w:ascii="Arial" w:eastAsia="Arial" w:hAnsi="Arial" w:cs="Arial"/>
          <w:sz w:val="22"/>
          <w:szCs w:val="22"/>
        </w:rPr>
        <w:t>1</w:t>
      </w:r>
      <w:r w:rsidR="00DE32B6">
        <w:rPr>
          <w:rFonts w:ascii="Arial" w:eastAsia="Arial" w:hAnsi="Arial" w:cs="Arial"/>
          <w:sz w:val="22"/>
          <w:szCs w:val="22"/>
        </w:rPr>
        <w:t xml:space="preserve"> </w:t>
      </w:r>
      <w:r w:rsidR="0028773E">
        <w:rPr>
          <w:rFonts w:ascii="Arial" w:eastAsia="Arial" w:hAnsi="Arial" w:cs="Arial"/>
          <w:sz w:val="22"/>
          <w:szCs w:val="22"/>
        </w:rPr>
        <w:t xml:space="preserve">nt </w:t>
      </w:r>
      <w:r w:rsidR="00DE32B6">
        <w:rPr>
          <w:rFonts w:ascii="Arial" w:eastAsia="Arial" w:hAnsi="Arial" w:cs="Arial"/>
          <w:sz w:val="22"/>
          <w:szCs w:val="22"/>
        </w:rPr>
        <w:t>shorter than that of the</w:t>
      </w:r>
      <w:r w:rsidR="00DE32B6" w:rsidRPr="00DE32B6">
        <w:rPr>
          <w:rFonts w:ascii="Arial" w:eastAsia="Arial" w:hAnsi="Arial" w:cs="Arial"/>
          <w:sz w:val="22"/>
          <w:szCs w:val="22"/>
        </w:rPr>
        <w:t xml:space="preserve"> </w:t>
      </w:r>
      <w:r w:rsidR="00DE32B6">
        <w:rPr>
          <w:rFonts w:ascii="Arial" w:eastAsia="Arial" w:hAnsi="Arial" w:cs="Arial"/>
          <w:sz w:val="22"/>
          <w:szCs w:val="22"/>
        </w:rPr>
        <w:t>AUACAACC site, consistent with the single-nucleotide shift in its pairing register</w:t>
      </w:r>
      <w:commentRangeEnd w:id="345"/>
      <w:r w:rsidR="003B5D78">
        <w:rPr>
          <w:rStyle w:val="CommentReference"/>
        </w:rPr>
        <w:commentReference w:id="345"/>
      </w:r>
      <w:r w:rsidR="00DE32B6">
        <w:rPr>
          <w:rFonts w:ascii="Arial" w:eastAsia="Arial" w:hAnsi="Arial" w:cs="Arial"/>
          <w:sz w:val="22"/>
          <w:szCs w:val="22"/>
        </w:rPr>
        <w:t xml:space="preserve">. </w:t>
      </w:r>
      <w:commentRangeStart w:id="346"/>
      <w:commentRangeStart w:id="347"/>
      <w:r>
        <w:rPr>
          <w:rFonts w:ascii="Arial" w:eastAsia="Arial" w:hAnsi="Arial" w:cs="Arial"/>
          <w:sz w:val="22"/>
          <w:szCs w:val="22"/>
        </w:rPr>
        <w:t>T</w:t>
      </w:r>
      <w:r w:rsidR="00C356DB">
        <w:rPr>
          <w:rFonts w:ascii="Arial" w:eastAsia="Arial" w:hAnsi="Arial" w:cs="Arial"/>
          <w:sz w:val="22"/>
          <w:szCs w:val="22"/>
        </w:rPr>
        <w:t xml:space="preserve">he next </w:t>
      </w:r>
      <w:r w:rsidR="00F558A2">
        <w:rPr>
          <w:rFonts w:ascii="Arial" w:eastAsia="Arial" w:hAnsi="Arial" w:cs="Arial"/>
          <w:sz w:val="22"/>
          <w:szCs w:val="22"/>
        </w:rPr>
        <w:t>1</w:t>
      </w:r>
      <w:r w:rsidR="001A4E27">
        <w:rPr>
          <w:rFonts w:ascii="Arial" w:eastAsia="Arial" w:hAnsi="Arial" w:cs="Arial"/>
          <w:sz w:val="22"/>
          <w:szCs w:val="22"/>
        </w:rPr>
        <w:t>8</w:t>
      </w:r>
      <w:r w:rsidR="00540A0B">
        <w:rPr>
          <w:rFonts w:ascii="Arial" w:eastAsia="Arial" w:hAnsi="Arial" w:cs="Arial"/>
          <w:sz w:val="22"/>
          <w:szCs w:val="22"/>
        </w:rPr>
        <w:t xml:space="preserve"> </w:t>
      </w:r>
      <w:r w:rsidR="00C356DB">
        <w:rPr>
          <w:rFonts w:ascii="Arial" w:eastAsia="Arial" w:hAnsi="Arial" w:cs="Arial"/>
          <w:sz w:val="22"/>
          <w:szCs w:val="22"/>
        </w:rPr>
        <w:t xml:space="preserve">most </w:t>
      </w:r>
      <w:r w:rsidR="00B81129">
        <w:rPr>
          <w:rFonts w:ascii="Arial" w:eastAsia="Arial" w:hAnsi="Arial" w:cs="Arial"/>
          <w:sz w:val="22"/>
          <w:szCs w:val="22"/>
        </w:rPr>
        <w:t>enriched</w:t>
      </w:r>
      <w:r w:rsidR="00C356DB">
        <w:rPr>
          <w:rFonts w:ascii="Arial" w:eastAsia="Arial" w:hAnsi="Arial" w:cs="Arial"/>
          <w:sz w:val="22"/>
          <w:szCs w:val="22"/>
        </w:rPr>
        <w:t xml:space="preserve"> </w:t>
      </w:r>
      <w:r w:rsidR="00B81129" w:rsidRPr="000E08D7">
        <w:rPr>
          <w:rFonts w:ascii="Arial" w:eastAsia="Arial" w:hAnsi="Arial" w:cs="Arial"/>
          <w:i/>
          <w:sz w:val="22"/>
          <w:szCs w:val="22"/>
        </w:rPr>
        <w:t>k</w:t>
      </w:r>
      <w:r w:rsidR="00B81129">
        <w:rPr>
          <w:rFonts w:ascii="Arial" w:eastAsia="Arial" w:hAnsi="Arial" w:cs="Arial"/>
          <w:sz w:val="22"/>
          <w:szCs w:val="22"/>
        </w:rPr>
        <w:t>-</w:t>
      </w:r>
      <w:proofErr w:type="spellStart"/>
      <w:r w:rsidR="00B81129">
        <w:rPr>
          <w:rFonts w:ascii="Arial" w:eastAsia="Arial" w:hAnsi="Arial" w:cs="Arial"/>
          <w:sz w:val="22"/>
          <w:szCs w:val="22"/>
        </w:rPr>
        <w:t>mers</w:t>
      </w:r>
      <w:proofErr w:type="spellEnd"/>
      <w:r w:rsidR="00B81129">
        <w:rPr>
          <w:rFonts w:ascii="Arial" w:eastAsia="Arial" w:hAnsi="Arial" w:cs="Arial"/>
          <w:sz w:val="22"/>
          <w:szCs w:val="22"/>
        </w:rPr>
        <w:t xml:space="preserve"> revealed additional </w:t>
      </w:r>
      <w:r w:rsidR="00C356DB">
        <w:rPr>
          <w:rFonts w:ascii="Arial" w:eastAsia="Arial" w:hAnsi="Arial" w:cs="Arial"/>
          <w:sz w:val="22"/>
          <w:szCs w:val="22"/>
        </w:rPr>
        <w:t>3′</w:t>
      </w:r>
      <w:r w:rsidR="00B81129">
        <w:rPr>
          <w:rFonts w:ascii="Arial" w:eastAsia="Arial" w:hAnsi="Arial" w:cs="Arial"/>
          <w:sz w:val="22"/>
          <w:szCs w:val="22"/>
        </w:rPr>
        <w:t>-</w:t>
      </w:r>
      <w:r w:rsidR="00C356DB">
        <w:rPr>
          <w:rFonts w:ascii="Arial" w:eastAsia="Arial" w:hAnsi="Arial" w:cs="Arial"/>
          <w:sz w:val="22"/>
          <w:szCs w:val="22"/>
        </w:rPr>
        <w:t>site</w:t>
      </w:r>
      <w:r w:rsidR="00B81129">
        <w:rPr>
          <w:rFonts w:ascii="Arial" w:eastAsia="Arial" w:hAnsi="Arial" w:cs="Arial"/>
          <w:sz w:val="22"/>
          <w:szCs w:val="22"/>
        </w:rPr>
        <w:t xml:space="preserve"> possibilities, </w:t>
      </w:r>
      <w:r w:rsidR="00C356DB">
        <w:rPr>
          <w:rFonts w:ascii="Arial" w:eastAsia="Arial" w:hAnsi="Arial" w:cs="Arial"/>
          <w:sz w:val="22"/>
          <w:szCs w:val="22"/>
        </w:rPr>
        <w:t xml:space="preserve">together with their preferred and tolerated </w:t>
      </w:r>
      <w:commentRangeStart w:id="348"/>
      <w:r w:rsidR="00C356DB">
        <w:rPr>
          <w:rFonts w:ascii="Arial" w:eastAsia="Arial" w:hAnsi="Arial" w:cs="Arial"/>
          <w:sz w:val="22"/>
          <w:szCs w:val="22"/>
        </w:rPr>
        <w:t>pairing registers and loop lengths</w:t>
      </w:r>
      <w:commentRangeEnd w:id="348"/>
      <w:r w:rsidR="003B5D78">
        <w:rPr>
          <w:rStyle w:val="CommentReference"/>
        </w:rPr>
        <w:commentReference w:id="348"/>
      </w:r>
      <w:r w:rsidR="00C356DB">
        <w:rPr>
          <w:rFonts w:ascii="Arial" w:eastAsia="Arial" w:hAnsi="Arial" w:cs="Arial"/>
          <w:sz w:val="22"/>
          <w:szCs w:val="22"/>
        </w:rPr>
        <w:t xml:space="preserve"> </w:t>
      </w:r>
      <w:r w:rsidR="00C8166C">
        <w:rPr>
          <w:rFonts w:ascii="Arial" w:eastAsia="Arial" w:hAnsi="Arial" w:cs="Arial"/>
          <w:sz w:val="22"/>
          <w:szCs w:val="22"/>
        </w:rPr>
        <w:t xml:space="preserve">(Fig 2C). </w:t>
      </w:r>
      <w:r w:rsidR="00837AF0">
        <w:rPr>
          <w:rFonts w:ascii="Arial" w:eastAsia="Arial" w:hAnsi="Arial" w:cs="Arial"/>
          <w:sz w:val="22"/>
          <w:szCs w:val="22"/>
        </w:rPr>
        <w:t xml:space="preserve">Each </w:t>
      </w:r>
      <w:r w:rsidR="008A005C">
        <w:rPr>
          <w:rFonts w:ascii="Arial" w:eastAsia="Arial" w:hAnsi="Arial" w:cs="Arial"/>
          <w:sz w:val="22"/>
          <w:szCs w:val="22"/>
        </w:rPr>
        <w:t xml:space="preserve">had </w:t>
      </w:r>
      <w:r w:rsidR="0028773E">
        <w:rPr>
          <w:rFonts w:ascii="Arial" w:eastAsia="Arial" w:hAnsi="Arial" w:cs="Arial"/>
          <w:sz w:val="22"/>
          <w:szCs w:val="22"/>
        </w:rPr>
        <w:t xml:space="preserve">a </w:t>
      </w:r>
      <w:r w:rsidR="00837AF0">
        <w:rPr>
          <w:rFonts w:ascii="Arial" w:eastAsia="Arial" w:hAnsi="Arial" w:cs="Arial"/>
          <w:sz w:val="22"/>
          <w:szCs w:val="22"/>
        </w:rPr>
        <w:t>contiguous stretch</w:t>
      </w:r>
      <w:r w:rsidR="0028773E">
        <w:rPr>
          <w:rFonts w:ascii="Arial" w:eastAsia="Arial" w:hAnsi="Arial" w:cs="Arial"/>
          <w:sz w:val="22"/>
          <w:szCs w:val="22"/>
        </w:rPr>
        <w:t xml:space="preserve"> of </w:t>
      </w:r>
      <w:r w:rsidR="00837AF0">
        <w:rPr>
          <w:rFonts w:ascii="Arial" w:eastAsia="Arial" w:hAnsi="Arial" w:cs="Arial"/>
          <w:sz w:val="22"/>
          <w:szCs w:val="22"/>
        </w:rPr>
        <w:t>6–8</w:t>
      </w:r>
      <w:r w:rsidR="0028773E">
        <w:rPr>
          <w:rFonts w:ascii="Arial" w:eastAsia="Arial" w:hAnsi="Arial" w:cs="Arial"/>
          <w:sz w:val="22"/>
          <w:szCs w:val="22"/>
        </w:rPr>
        <w:t xml:space="preserve"> perfect </w:t>
      </w:r>
      <w:r w:rsidR="008A005C">
        <w:rPr>
          <w:rFonts w:ascii="Arial" w:eastAsia="Arial" w:hAnsi="Arial" w:cs="Arial"/>
          <w:sz w:val="22"/>
          <w:szCs w:val="22"/>
        </w:rPr>
        <w:t>Watson–Crick pair</w:t>
      </w:r>
      <w:r w:rsidR="00837AF0">
        <w:rPr>
          <w:rFonts w:ascii="Arial" w:eastAsia="Arial" w:hAnsi="Arial" w:cs="Arial"/>
          <w:sz w:val="22"/>
          <w:szCs w:val="22"/>
        </w:rPr>
        <w:t>s to the let-7</w:t>
      </w:r>
      <w:r w:rsidR="003B7B47">
        <w:rPr>
          <w:rFonts w:ascii="Arial" w:eastAsia="Arial" w:hAnsi="Arial" w:cs="Arial"/>
          <w:sz w:val="22"/>
          <w:szCs w:val="22"/>
        </w:rPr>
        <w:t>a</w:t>
      </w:r>
      <w:r w:rsidR="00837AF0">
        <w:rPr>
          <w:rFonts w:ascii="Arial" w:eastAsia="Arial" w:hAnsi="Arial" w:cs="Arial"/>
          <w:sz w:val="22"/>
          <w:szCs w:val="22"/>
        </w:rPr>
        <w:t xml:space="preserve"> 3′ region, with no</w:t>
      </w:r>
      <w:r w:rsidR="005010D9">
        <w:rPr>
          <w:rFonts w:ascii="Arial" w:eastAsia="Arial" w:hAnsi="Arial" w:cs="Arial"/>
          <w:sz w:val="22"/>
          <w:szCs w:val="22"/>
        </w:rPr>
        <w:t xml:space="preserve"> bulges, wobbles, or mismatches</w:t>
      </w:r>
      <w:r w:rsidR="009F6FB1">
        <w:rPr>
          <w:rFonts w:ascii="Arial" w:eastAsia="Arial" w:hAnsi="Arial" w:cs="Arial"/>
          <w:sz w:val="22"/>
          <w:szCs w:val="22"/>
        </w:rPr>
        <w:t xml:space="preserve">, and usually including the ACAACC 6-mer, which </w:t>
      </w:r>
      <w:r w:rsidR="00F558A2">
        <w:rPr>
          <w:rFonts w:ascii="Arial" w:eastAsia="Arial" w:hAnsi="Arial" w:cs="Arial"/>
          <w:sz w:val="22"/>
          <w:szCs w:val="22"/>
        </w:rPr>
        <w:t>matched</w:t>
      </w:r>
      <w:r w:rsidR="009F6FB1">
        <w:rPr>
          <w:rFonts w:ascii="Arial" w:eastAsia="Arial" w:hAnsi="Arial" w:cs="Arial"/>
          <w:sz w:val="22"/>
          <w:szCs w:val="22"/>
        </w:rPr>
        <w:t xml:space="preserve"> miRNA positions 11–16</w:t>
      </w:r>
      <w:commentRangeEnd w:id="346"/>
      <w:r w:rsidR="003B5D78">
        <w:rPr>
          <w:rStyle w:val="CommentReference"/>
        </w:rPr>
        <w:commentReference w:id="346"/>
      </w:r>
      <w:r w:rsidR="00407BEB">
        <w:rPr>
          <w:rFonts w:ascii="Arial" w:eastAsia="Arial" w:hAnsi="Arial" w:cs="Arial"/>
          <w:sz w:val="22"/>
          <w:szCs w:val="22"/>
        </w:rPr>
        <w:t>.</w:t>
      </w:r>
      <w:commentRangeEnd w:id="347"/>
      <w:r w:rsidR="003B5D78">
        <w:rPr>
          <w:rStyle w:val="CommentReference"/>
        </w:rPr>
        <w:commentReference w:id="347"/>
      </w:r>
    </w:p>
    <w:p w14:paraId="21D573F8" w14:textId="77777777" w:rsidR="005E5D7A" w:rsidRDefault="005E5D7A" w:rsidP="0085212C">
      <w:pPr>
        <w:pStyle w:val="Normal1"/>
        <w:spacing w:line="480" w:lineRule="auto"/>
        <w:ind w:firstLine="720"/>
        <w:rPr>
          <w:rFonts w:ascii="Arial" w:eastAsia="Arial" w:hAnsi="Arial" w:cs="Arial"/>
          <w:sz w:val="22"/>
          <w:szCs w:val="22"/>
        </w:rPr>
      </w:pPr>
    </w:p>
    <w:p w14:paraId="75E936BC" w14:textId="3D03BAE6" w:rsidR="005E5D7A" w:rsidRDefault="005E5D7A" w:rsidP="005E5D7A">
      <w:pPr>
        <w:pStyle w:val="Normal1"/>
        <w:spacing w:line="480" w:lineRule="auto"/>
        <w:rPr>
          <w:rFonts w:ascii="Arial" w:eastAsia="Arial" w:hAnsi="Arial" w:cs="Arial"/>
          <w:b/>
          <w:sz w:val="22"/>
          <w:szCs w:val="22"/>
        </w:rPr>
      </w:pPr>
      <w:r>
        <w:rPr>
          <w:rFonts w:ascii="Arial" w:eastAsia="Arial" w:hAnsi="Arial" w:cs="Arial"/>
          <w:b/>
          <w:sz w:val="22"/>
          <w:szCs w:val="22"/>
        </w:rPr>
        <w:t xml:space="preserve">3′ pairing can substantially </w:t>
      </w:r>
      <w:r w:rsidR="006C0A82">
        <w:rPr>
          <w:rFonts w:ascii="Arial" w:eastAsia="Arial" w:hAnsi="Arial" w:cs="Arial"/>
          <w:b/>
          <w:sz w:val="22"/>
          <w:szCs w:val="22"/>
        </w:rPr>
        <w:t xml:space="preserve">increase </w:t>
      </w:r>
      <w:r>
        <w:rPr>
          <w:rFonts w:ascii="Arial" w:eastAsia="Arial" w:hAnsi="Arial" w:cs="Arial"/>
          <w:b/>
          <w:sz w:val="22"/>
          <w:szCs w:val="22"/>
        </w:rPr>
        <w:t>affinity and compensate for a seed mismatch</w:t>
      </w:r>
    </w:p>
    <w:p w14:paraId="2FDD2CD4" w14:textId="0A6561DF" w:rsidR="00CD3077" w:rsidRDefault="00F83FD2" w:rsidP="005E5D7A">
      <w:pPr>
        <w:pStyle w:val="Normal1"/>
        <w:spacing w:line="480" w:lineRule="auto"/>
        <w:rPr>
          <w:rFonts w:ascii="Arial" w:eastAsia="Arial" w:hAnsi="Arial" w:cs="Arial"/>
          <w:sz w:val="22"/>
          <w:szCs w:val="22"/>
        </w:rPr>
      </w:pPr>
      <w:r>
        <w:rPr>
          <w:rFonts w:ascii="Arial" w:eastAsia="Arial" w:hAnsi="Arial" w:cs="Arial"/>
          <w:sz w:val="22"/>
          <w:szCs w:val="22"/>
        </w:rPr>
        <w:t xml:space="preserve">For more comprehensive examination of 3′ sites </w:t>
      </w:r>
      <w:r w:rsidR="002E4468">
        <w:rPr>
          <w:rFonts w:ascii="Arial" w:eastAsia="Arial" w:hAnsi="Arial" w:cs="Arial"/>
          <w:sz w:val="22"/>
          <w:szCs w:val="22"/>
        </w:rPr>
        <w:t xml:space="preserve">of </w:t>
      </w:r>
      <w:r w:rsidR="00987C9E">
        <w:rPr>
          <w:rFonts w:ascii="Arial" w:eastAsia="Arial" w:hAnsi="Arial" w:cs="Arial"/>
          <w:sz w:val="22"/>
          <w:szCs w:val="22"/>
        </w:rPr>
        <w:t>varied</w:t>
      </w:r>
      <w:r w:rsidR="002E4468">
        <w:rPr>
          <w:rFonts w:ascii="Arial" w:eastAsia="Arial" w:hAnsi="Arial" w:cs="Arial"/>
          <w:sz w:val="22"/>
          <w:szCs w:val="22"/>
        </w:rPr>
        <w:t xml:space="preserve"> lengths and </w:t>
      </w:r>
      <w:r w:rsidR="003C656A">
        <w:rPr>
          <w:rFonts w:ascii="Arial" w:eastAsia="Arial" w:hAnsi="Arial" w:cs="Arial"/>
          <w:sz w:val="22"/>
          <w:szCs w:val="22"/>
        </w:rPr>
        <w:t>with</w:t>
      </w:r>
      <w:r w:rsidR="002E4468">
        <w:rPr>
          <w:rFonts w:ascii="Arial" w:eastAsia="Arial" w:hAnsi="Arial" w:cs="Arial"/>
          <w:sz w:val="22"/>
          <w:szCs w:val="22"/>
        </w:rPr>
        <w:t>in different contexts</w:t>
      </w:r>
      <w:r w:rsidR="003C656A">
        <w:rPr>
          <w:rFonts w:ascii="Arial" w:eastAsia="Arial" w:hAnsi="Arial" w:cs="Arial"/>
          <w:sz w:val="22"/>
          <w:szCs w:val="22"/>
        </w:rPr>
        <w:t xml:space="preserve"> (Fig. 1B)</w:t>
      </w:r>
      <w:r w:rsidR="002E4468">
        <w:rPr>
          <w:rFonts w:ascii="Arial" w:eastAsia="Arial" w:hAnsi="Arial" w:cs="Arial"/>
          <w:sz w:val="22"/>
          <w:szCs w:val="22"/>
        </w:rPr>
        <w:t>, we enumerated</w:t>
      </w:r>
      <w:r w:rsidR="009D6C55">
        <w:rPr>
          <w:rFonts w:ascii="Arial" w:eastAsia="Arial" w:hAnsi="Arial" w:cs="Arial"/>
          <w:sz w:val="22"/>
          <w:szCs w:val="22"/>
        </w:rPr>
        <w:t>, for each of the 18 seed</w:t>
      </w:r>
      <w:r w:rsidR="00F558A2">
        <w:rPr>
          <w:rFonts w:ascii="Arial" w:eastAsia="Arial" w:hAnsi="Arial" w:cs="Arial"/>
          <w:sz w:val="22"/>
          <w:szCs w:val="22"/>
        </w:rPr>
        <w:t>-</w:t>
      </w:r>
      <w:r w:rsidR="009D6C55">
        <w:rPr>
          <w:rFonts w:ascii="Arial" w:eastAsia="Arial" w:hAnsi="Arial" w:cs="Arial"/>
          <w:sz w:val="22"/>
          <w:szCs w:val="22"/>
        </w:rPr>
        <w:t>mismatch possibilities,</w:t>
      </w:r>
      <w:r w:rsidR="002E4468">
        <w:rPr>
          <w:rFonts w:ascii="Arial" w:eastAsia="Arial" w:hAnsi="Arial" w:cs="Arial"/>
          <w:sz w:val="22"/>
          <w:szCs w:val="22"/>
        </w:rPr>
        <w:t xml:space="preserve"> 3′ sites of lengths </w:t>
      </w:r>
      <w:r w:rsidR="003C656A">
        <w:rPr>
          <w:rFonts w:ascii="Arial" w:eastAsia="Arial" w:hAnsi="Arial" w:cs="Arial"/>
          <w:sz w:val="22"/>
          <w:szCs w:val="22"/>
        </w:rPr>
        <w:t>5–</w:t>
      </w:r>
      <w:r w:rsidR="009D6C55">
        <w:rPr>
          <w:rFonts w:ascii="Arial" w:eastAsia="Arial" w:hAnsi="Arial" w:cs="Arial"/>
          <w:sz w:val="22"/>
          <w:szCs w:val="22"/>
        </w:rPr>
        <w:t>9</w:t>
      </w:r>
      <w:r w:rsidR="003C656A">
        <w:rPr>
          <w:rFonts w:ascii="Arial" w:eastAsia="Arial" w:hAnsi="Arial" w:cs="Arial"/>
          <w:sz w:val="22"/>
          <w:szCs w:val="22"/>
        </w:rPr>
        <w:t xml:space="preserve"> nt</w:t>
      </w:r>
      <w:r w:rsidR="009D6C55" w:rsidRPr="009D6C55">
        <w:rPr>
          <w:rFonts w:ascii="Arial" w:eastAsia="Arial" w:hAnsi="Arial" w:cs="Arial"/>
          <w:sz w:val="22"/>
          <w:szCs w:val="22"/>
        </w:rPr>
        <w:t xml:space="preserve"> </w:t>
      </w:r>
      <w:r w:rsidR="009D6C55">
        <w:rPr>
          <w:rFonts w:ascii="Arial" w:eastAsia="Arial" w:hAnsi="Arial" w:cs="Arial"/>
          <w:sz w:val="22"/>
          <w:szCs w:val="22"/>
        </w:rPr>
        <w:t>that perfectly paired</w:t>
      </w:r>
      <w:r w:rsidR="003C656A">
        <w:rPr>
          <w:rFonts w:ascii="Arial" w:eastAsia="Arial" w:hAnsi="Arial" w:cs="Arial"/>
          <w:sz w:val="22"/>
          <w:szCs w:val="22"/>
        </w:rPr>
        <w:t xml:space="preserve"> </w:t>
      </w:r>
      <w:r w:rsidR="009D6C55">
        <w:rPr>
          <w:rFonts w:ascii="Arial" w:eastAsia="Arial" w:hAnsi="Arial" w:cs="Arial"/>
          <w:sz w:val="22"/>
          <w:szCs w:val="22"/>
        </w:rPr>
        <w:t>to the miRNA</w:t>
      </w:r>
      <w:del w:id="349" w:author="Sean E. McGeary" w:date="2019-09-01T19:47:00Z">
        <w:r w:rsidR="009D6C55" w:rsidDel="00A92677">
          <w:rPr>
            <w:rFonts w:ascii="Arial" w:eastAsia="Arial" w:hAnsi="Arial" w:cs="Arial"/>
            <w:sz w:val="22"/>
            <w:szCs w:val="22"/>
          </w:rPr>
          <w:delText>,</w:delText>
        </w:r>
      </w:del>
      <w:r w:rsidR="009D6C55">
        <w:rPr>
          <w:rFonts w:ascii="Arial" w:eastAsia="Arial" w:hAnsi="Arial" w:cs="Arial"/>
          <w:sz w:val="22"/>
          <w:szCs w:val="22"/>
        </w:rPr>
        <w:t xml:space="preserve"> starting </w:t>
      </w:r>
      <w:commentRangeStart w:id="350"/>
      <w:del w:id="351" w:author="Sean E. McGeary" w:date="2019-09-01T19:45:00Z">
        <w:r w:rsidR="009D6C55" w:rsidDel="00A92677">
          <w:rPr>
            <w:rFonts w:ascii="Arial" w:eastAsia="Arial" w:hAnsi="Arial" w:cs="Arial"/>
            <w:sz w:val="22"/>
            <w:szCs w:val="22"/>
          </w:rPr>
          <w:delText xml:space="preserve">at </w:delText>
        </w:r>
        <w:r w:rsidR="00F558A2" w:rsidDel="00A92677">
          <w:rPr>
            <w:rFonts w:ascii="Arial" w:eastAsia="Arial" w:hAnsi="Arial" w:cs="Arial"/>
            <w:sz w:val="22"/>
            <w:szCs w:val="22"/>
          </w:rPr>
          <w:delText xml:space="preserve">any </w:delText>
        </w:r>
        <w:r w:rsidR="009D6C55" w:rsidDel="00A92677">
          <w:rPr>
            <w:rFonts w:ascii="Arial" w:eastAsia="Arial" w:hAnsi="Arial" w:cs="Arial"/>
            <w:sz w:val="22"/>
            <w:szCs w:val="22"/>
          </w:rPr>
          <w:delText>registers</w:delText>
        </w:r>
        <w:r w:rsidR="003C656A" w:rsidDel="00A92677">
          <w:rPr>
            <w:rFonts w:ascii="Arial" w:eastAsia="Arial" w:hAnsi="Arial" w:cs="Arial"/>
            <w:sz w:val="22"/>
            <w:szCs w:val="22"/>
          </w:rPr>
          <w:delText xml:space="preserve"> </w:delText>
        </w:r>
        <w:r w:rsidR="00F558A2" w:rsidDel="00A92677">
          <w:rPr>
            <w:rFonts w:ascii="Arial" w:eastAsia="Arial" w:hAnsi="Arial" w:cs="Arial"/>
            <w:sz w:val="22"/>
            <w:szCs w:val="22"/>
          </w:rPr>
          <w:delText>from</w:delText>
        </w:r>
      </w:del>
      <w:ins w:id="352" w:author="Sean E. McGeary" w:date="2019-09-01T19:47:00Z">
        <w:r w:rsidR="00A92677">
          <w:rPr>
            <w:rFonts w:ascii="Arial" w:eastAsia="Arial" w:hAnsi="Arial" w:cs="Arial"/>
            <w:sz w:val="22"/>
            <w:szCs w:val="22"/>
          </w:rPr>
          <w:t xml:space="preserve">at or 3′ of </w:t>
        </w:r>
      </w:ins>
      <w:ins w:id="353" w:author="Sean E. McGeary" w:date="2019-09-01T19:45:00Z">
        <w:r w:rsidR="00A92677">
          <w:rPr>
            <w:rFonts w:ascii="Arial" w:eastAsia="Arial" w:hAnsi="Arial" w:cs="Arial"/>
            <w:sz w:val="22"/>
            <w:szCs w:val="22"/>
          </w:rPr>
          <w:t>miRNA nucleotide</w:t>
        </w:r>
      </w:ins>
      <w:r w:rsidR="00F558A2">
        <w:rPr>
          <w:rFonts w:ascii="Arial" w:eastAsia="Arial" w:hAnsi="Arial" w:cs="Arial"/>
          <w:sz w:val="22"/>
          <w:szCs w:val="22"/>
        </w:rPr>
        <w:t xml:space="preserve"> </w:t>
      </w:r>
      <w:r w:rsidR="003C656A">
        <w:rPr>
          <w:rFonts w:ascii="Arial" w:eastAsia="Arial" w:hAnsi="Arial" w:cs="Arial"/>
          <w:sz w:val="22"/>
          <w:szCs w:val="22"/>
        </w:rPr>
        <w:t>11</w:t>
      </w:r>
      <w:commentRangeEnd w:id="350"/>
      <w:r w:rsidR="00A92677">
        <w:rPr>
          <w:rStyle w:val="CommentReference"/>
        </w:rPr>
        <w:commentReference w:id="350"/>
      </w:r>
      <w:del w:id="354" w:author="Sean E. McGeary" w:date="2019-09-01T19:47:00Z">
        <w:r w:rsidR="003C656A" w:rsidDel="00A92677">
          <w:rPr>
            <w:rFonts w:ascii="Arial" w:eastAsia="Arial" w:hAnsi="Arial" w:cs="Arial"/>
            <w:sz w:val="22"/>
            <w:szCs w:val="22"/>
          </w:rPr>
          <w:delText>–18</w:delText>
        </w:r>
      </w:del>
      <w:r w:rsidR="003C656A">
        <w:rPr>
          <w:rFonts w:ascii="Arial" w:eastAsia="Arial" w:hAnsi="Arial" w:cs="Arial"/>
          <w:sz w:val="22"/>
          <w:szCs w:val="22"/>
        </w:rPr>
        <w:t xml:space="preserve">, </w:t>
      </w:r>
      <w:r w:rsidR="009D6C55">
        <w:rPr>
          <w:rFonts w:ascii="Arial" w:eastAsia="Arial" w:hAnsi="Arial" w:cs="Arial"/>
          <w:sz w:val="22"/>
          <w:szCs w:val="22"/>
        </w:rPr>
        <w:t>allowing</w:t>
      </w:r>
      <w:r w:rsidR="003C656A">
        <w:rPr>
          <w:rFonts w:ascii="Arial" w:eastAsia="Arial" w:hAnsi="Arial" w:cs="Arial"/>
          <w:sz w:val="22"/>
          <w:szCs w:val="22"/>
        </w:rPr>
        <w:t xml:space="preserve"> loops of 0–1</w:t>
      </w:r>
      <w:ins w:id="355" w:author="Microsoft Office User" w:date="2019-07-02T11:45:00Z">
        <w:r w:rsidR="003B29C0">
          <w:rPr>
            <w:rFonts w:ascii="Arial" w:eastAsia="Arial" w:hAnsi="Arial" w:cs="Arial"/>
            <w:sz w:val="22"/>
            <w:szCs w:val="22"/>
          </w:rPr>
          <w:t>7</w:t>
        </w:r>
      </w:ins>
      <w:del w:id="356" w:author="Microsoft Office User" w:date="2019-07-02T11:45:00Z">
        <w:r w:rsidR="003C656A" w:rsidDel="003B29C0">
          <w:rPr>
            <w:rFonts w:ascii="Arial" w:eastAsia="Arial" w:hAnsi="Arial" w:cs="Arial"/>
            <w:sz w:val="22"/>
            <w:szCs w:val="22"/>
          </w:rPr>
          <w:delText>6</w:delText>
        </w:r>
      </w:del>
      <w:r w:rsidR="003C656A">
        <w:rPr>
          <w:rFonts w:ascii="Arial" w:eastAsia="Arial" w:hAnsi="Arial" w:cs="Arial"/>
          <w:sz w:val="22"/>
          <w:szCs w:val="22"/>
        </w:rPr>
        <w:t xml:space="preserve"> nt </w:t>
      </w:r>
      <w:r w:rsidR="00FF058E">
        <w:rPr>
          <w:rFonts w:ascii="Arial" w:eastAsia="Arial" w:hAnsi="Arial" w:cs="Arial"/>
          <w:sz w:val="22"/>
          <w:szCs w:val="22"/>
        </w:rPr>
        <w:t xml:space="preserve">to </w:t>
      </w:r>
      <w:r w:rsidR="003C656A">
        <w:rPr>
          <w:rFonts w:ascii="Arial" w:eastAsia="Arial" w:hAnsi="Arial" w:cs="Arial"/>
          <w:sz w:val="22"/>
          <w:szCs w:val="22"/>
        </w:rPr>
        <w:t>separat</w:t>
      </w:r>
      <w:r w:rsidR="00FF058E">
        <w:rPr>
          <w:rFonts w:ascii="Arial" w:eastAsia="Arial" w:hAnsi="Arial" w:cs="Arial"/>
          <w:sz w:val="22"/>
          <w:szCs w:val="22"/>
        </w:rPr>
        <w:t>e</w:t>
      </w:r>
      <w:r w:rsidR="003C656A">
        <w:rPr>
          <w:rFonts w:ascii="Arial" w:eastAsia="Arial" w:hAnsi="Arial" w:cs="Arial"/>
          <w:sz w:val="22"/>
          <w:szCs w:val="22"/>
        </w:rPr>
        <w:t xml:space="preserve"> the seed site from the 3′ sites. </w:t>
      </w:r>
      <w:r>
        <w:rPr>
          <w:rFonts w:ascii="Arial" w:eastAsia="Arial" w:hAnsi="Arial" w:cs="Arial"/>
          <w:sz w:val="22"/>
          <w:szCs w:val="22"/>
        </w:rPr>
        <w:t xml:space="preserve"> </w:t>
      </w:r>
      <w:del w:id="357" w:author="David Bartel" w:date="2019-06-28T09:37:00Z">
        <w:r w:rsidR="009D6C55" w:rsidDel="002759A1">
          <w:rPr>
            <w:rFonts w:ascii="Arial" w:eastAsia="Arial" w:hAnsi="Arial" w:cs="Arial"/>
            <w:sz w:val="22"/>
            <w:szCs w:val="22"/>
          </w:rPr>
          <w:delText>For each o</w:delText>
        </w:r>
      </w:del>
      <w:ins w:id="358" w:author="David Bartel" w:date="2019-06-28T09:37:00Z">
        <w:r w:rsidR="002759A1">
          <w:rPr>
            <w:rFonts w:ascii="Arial" w:eastAsia="Arial" w:hAnsi="Arial" w:cs="Arial"/>
            <w:sz w:val="22"/>
            <w:szCs w:val="22"/>
          </w:rPr>
          <w:t>O</w:t>
        </w:r>
      </w:ins>
      <w:r w:rsidR="009D6C55">
        <w:rPr>
          <w:rFonts w:ascii="Arial" w:eastAsia="Arial" w:hAnsi="Arial" w:cs="Arial"/>
          <w:sz w:val="22"/>
          <w:szCs w:val="22"/>
        </w:rPr>
        <w:t>f these</w:t>
      </w:r>
      <w:ins w:id="359" w:author="David Bartel" w:date="2019-06-28T09:37:00Z">
        <w:r w:rsidR="002759A1">
          <w:rPr>
            <w:rFonts w:ascii="Arial" w:eastAsia="Arial" w:hAnsi="Arial" w:cs="Arial"/>
            <w:sz w:val="22"/>
            <w:szCs w:val="22"/>
          </w:rPr>
          <w:t xml:space="preserve"> 1</w:t>
        </w:r>
        <w:commentRangeStart w:id="360"/>
        <w:r w:rsidR="002759A1">
          <w:rPr>
            <w:rFonts w:ascii="Arial" w:eastAsia="Arial" w:hAnsi="Arial" w:cs="Arial"/>
            <w:sz w:val="22"/>
            <w:szCs w:val="22"/>
          </w:rPr>
          <w:t>2</w:t>
        </w:r>
        <w:del w:id="361" w:author="Microsoft Office User" w:date="2019-07-02T11:46:00Z">
          <w:r w:rsidR="002759A1" w:rsidDel="003B29C0">
            <w:rPr>
              <w:rFonts w:ascii="Arial" w:eastAsia="Arial" w:hAnsi="Arial" w:cs="Arial"/>
              <w:sz w:val="22"/>
              <w:szCs w:val="22"/>
            </w:rPr>
            <w:delText>,XXX</w:delText>
          </w:r>
        </w:del>
      </w:ins>
      <w:ins w:id="362" w:author="Microsoft Office User" w:date="2019-07-02T11:46:00Z">
        <w:r w:rsidR="003B29C0">
          <w:rPr>
            <w:rFonts w:ascii="Arial" w:eastAsia="Arial" w:hAnsi="Arial" w:cs="Arial"/>
            <w:sz w:val="22"/>
            <w:szCs w:val="22"/>
          </w:rPr>
          <w:t>,960</w:t>
        </w:r>
      </w:ins>
      <w:commentRangeEnd w:id="360"/>
      <w:r w:rsidR="00CB63A3">
        <w:rPr>
          <w:rStyle w:val="CommentReference"/>
        </w:rPr>
        <w:commentReference w:id="360"/>
      </w:r>
      <w:ins w:id="363" w:author="David Bartel" w:date="2019-06-28T09:37:00Z">
        <w:r w:rsidR="002759A1">
          <w:rPr>
            <w:rFonts w:ascii="Arial" w:eastAsia="Arial" w:hAnsi="Arial" w:cs="Arial"/>
            <w:sz w:val="22"/>
            <w:szCs w:val="22"/>
          </w:rPr>
          <w:t xml:space="preserve"> </w:t>
        </w:r>
      </w:ins>
      <w:ins w:id="364" w:author="David Bartel" w:date="2019-06-28T09:38:00Z">
        <w:r w:rsidR="002759A1">
          <w:rPr>
            <w:rFonts w:ascii="Arial" w:eastAsia="Arial" w:hAnsi="Arial" w:cs="Arial"/>
            <w:sz w:val="22"/>
            <w:szCs w:val="22"/>
          </w:rPr>
          <w:t>site possibilities</w:t>
        </w:r>
        <w:commentRangeStart w:id="365"/>
        <w:r w:rsidR="002759A1">
          <w:rPr>
            <w:rFonts w:ascii="Arial" w:eastAsia="Arial" w:hAnsi="Arial" w:cs="Arial"/>
            <w:sz w:val="22"/>
            <w:szCs w:val="22"/>
          </w:rPr>
          <w:t>,</w:t>
        </w:r>
      </w:ins>
      <w:r w:rsidR="009D6C55">
        <w:rPr>
          <w:rFonts w:ascii="Arial" w:eastAsia="Arial" w:hAnsi="Arial" w:cs="Arial"/>
          <w:sz w:val="22"/>
          <w:szCs w:val="22"/>
        </w:rPr>
        <w:t xml:space="preserve"> </w:t>
      </w:r>
      <w:commentRangeStart w:id="366"/>
      <w:r w:rsidR="009D6C55">
        <w:rPr>
          <w:rFonts w:ascii="Arial" w:eastAsia="Arial" w:hAnsi="Arial" w:cs="Arial"/>
          <w:sz w:val="22"/>
          <w:szCs w:val="22"/>
        </w:rPr>
        <w:t>12,</w:t>
      </w:r>
      <w:r w:rsidR="00220DF3">
        <w:rPr>
          <w:rFonts w:ascii="Arial" w:eastAsia="Arial" w:hAnsi="Arial" w:cs="Arial"/>
          <w:sz w:val="22"/>
          <w:szCs w:val="22"/>
          <w:highlight w:val="yellow"/>
        </w:rPr>
        <w:t>638</w:t>
      </w:r>
      <w:commentRangeEnd w:id="366"/>
      <w:r w:rsidR="00622E0E">
        <w:rPr>
          <w:rStyle w:val="CommentReference"/>
        </w:rPr>
        <w:commentReference w:id="366"/>
      </w:r>
      <w:r w:rsidR="009D6C55">
        <w:rPr>
          <w:rFonts w:ascii="Arial" w:eastAsia="Arial" w:hAnsi="Arial" w:cs="Arial"/>
          <w:sz w:val="22"/>
          <w:szCs w:val="22"/>
        </w:rPr>
        <w:t xml:space="preserve"> </w:t>
      </w:r>
      <w:commentRangeEnd w:id="365"/>
      <w:r w:rsidR="00CB63A3">
        <w:rPr>
          <w:rStyle w:val="CommentReference"/>
        </w:rPr>
        <w:commentReference w:id="365"/>
      </w:r>
      <w:del w:id="367" w:author="David Bartel" w:date="2019-06-28T09:38:00Z">
        <w:r w:rsidR="009D6C55" w:rsidDel="002759A1">
          <w:rPr>
            <w:rFonts w:ascii="Arial" w:eastAsia="Arial" w:hAnsi="Arial" w:cs="Arial"/>
            <w:sz w:val="22"/>
            <w:szCs w:val="22"/>
          </w:rPr>
          <w:delText>site</w:delText>
        </w:r>
        <w:r w:rsidR="00F558A2" w:rsidDel="002759A1">
          <w:rPr>
            <w:rFonts w:ascii="Arial" w:eastAsia="Arial" w:hAnsi="Arial" w:cs="Arial"/>
            <w:sz w:val="22"/>
            <w:szCs w:val="22"/>
          </w:rPr>
          <w:delText xml:space="preserve"> possibilities</w:delText>
        </w:r>
      </w:del>
      <w:ins w:id="368" w:author="David Bartel" w:date="2019-06-28T09:38:00Z">
        <w:r w:rsidR="002759A1">
          <w:rPr>
            <w:rFonts w:ascii="Arial" w:eastAsia="Arial" w:hAnsi="Arial" w:cs="Arial"/>
            <w:sz w:val="22"/>
            <w:szCs w:val="22"/>
          </w:rPr>
          <w:t xml:space="preserve">has </w:t>
        </w:r>
      </w:ins>
      <w:ins w:id="369" w:author="David Bartel" w:date="2019-06-28T09:39:00Z">
        <w:r w:rsidR="002759A1">
          <w:rPr>
            <w:rFonts w:ascii="Arial" w:eastAsia="Arial" w:hAnsi="Arial" w:cs="Arial"/>
            <w:sz w:val="22"/>
            <w:szCs w:val="22"/>
          </w:rPr>
          <w:t>sufficient read coverage for analysis, and for each of these</w:t>
        </w:r>
      </w:ins>
      <w:ins w:id="370" w:author="David Bartel" w:date="2019-06-28T09:40:00Z">
        <w:r w:rsidR="002759A1">
          <w:rPr>
            <w:rFonts w:ascii="Arial" w:eastAsia="Arial" w:hAnsi="Arial" w:cs="Arial"/>
            <w:sz w:val="22"/>
            <w:szCs w:val="22"/>
          </w:rPr>
          <w:t>,</w:t>
        </w:r>
      </w:ins>
      <w:del w:id="371" w:author="David Bartel" w:date="2019-06-28T09:39:00Z">
        <w:r w:rsidR="009D6C55" w:rsidDel="002759A1">
          <w:rPr>
            <w:rFonts w:ascii="Arial" w:eastAsia="Arial" w:hAnsi="Arial" w:cs="Arial"/>
            <w:sz w:val="22"/>
            <w:szCs w:val="22"/>
          </w:rPr>
          <w:delText>,</w:delText>
        </w:r>
      </w:del>
      <w:r w:rsidR="00C8166C">
        <w:rPr>
          <w:rFonts w:ascii="Arial" w:eastAsia="Arial" w:hAnsi="Arial" w:cs="Arial"/>
          <w:sz w:val="22"/>
          <w:szCs w:val="22"/>
        </w:rPr>
        <w:t xml:space="preserve"> </w:t>
      </w:r>
      <w:r w:rsidR="009D6C55">
        <w:rPr>
          <w:rFonts w:ascii="Arial" w:eastAsia="Arial" w:hAnsi="Arial" w:cs="Arial"/>
          <w:sz w:val="22"/>
          <w:szCs w:val="22"/>
        </w:rPr>
        <w:t xml:space="preserve">the </w:t>
      </w:r>
      <w:commentRangeStart w:id="372"/>
      <w:r w:rsidR="00C8166C">
        <w:rPr>
          <w:rFonts w:ascii="Arial" w:eastAsia="Arial" w:hAnsi="Arial" w:cs="Arial"/>
          <w:sz w:val="22"/>
          <w:szCs w:val="22"/>
        </w:rPr>
        <w:t>enrichment profile</w:t>
      </w:r>
      <w:r w:rsidR="00AB511D">
        <w:rPr>
          <w:rFonts w:ascii="Arial" w:eastAsia="Arial" w:hAnsi="Arial" w:cs="Arial"/>
          <w:sz w:val="22"/>
          <w:szCs w:val="22"/>
        </w:rPr>
        <w:t xml:space="preserve"> across AGO</w:t>
      </w:r>
      <w:ins w:id="373" w:author="Sean E. McGeary" w:date="2019-09-01T19:44:00Z">
        <w:r w:rsidR="00A92677">
          <w:rPr>
            <w:rFonts w:ascii="Arial" w:eastAsia="Arial" w:hAnsi="Arial" w:cs="Arial"/>
            <w:sz w:val="22"/>
            <w:szCs w:val="22"/>
          </w:rPr>
          <w:t>2</w:t>
        </w:r>
      </w:ins>
      <w:del w:id="374" w:author="Sean E. McGeary" w:date="2019-09-01T19:44:00Z">
        <w:r w:rsidR="00AB511D" w:rsidDel="00A92677">
          <w:rPr>
            <w:rFonts w:ascii="Arial" w:eastAsia="Arial" w:hAnsi="Arial" w:cs="Arial"/>
            <w:sz w:val="22"/>
            <w:szCs w:val="22"/>
          </w:rPr>
          <w:delText>-</w:delText>
        </w:r>
      </w:del>
      <w:ins w:id="375" w:author="Sean E. McGeary" w:date="2019-09-01T19:44:00Z">
        <w:r w:rsidR="00A92677">
          <w:rPr>
            <w:rFonts w:ascii="Arial" w:eastAsia="Arial" w:hAnsi="Arial" w:cs="Arial"/>
            <w:sz w:val="22"/>
            <w:szCs w:val="22"/>
          </w:rPr>
          <w:t>–</w:t>
        </w:r>
      </w:ins>
      <w:r w:rsidR="00AB511D">
        <w:rPr>
          <w:rFonts w:ascii="Arial" w:eastAsia="Arial" w:hAnsi="Arial" w:cs="Arial"/>
          <w:sz w:val="22"/>
          <w:szCs w:val="22"/>
        </w:rPr>
        <w:t>let-7a concentrations</w:t>
      </w:r>
      <w:r w:rsidR="00C8166C">
        <w:rPr>
          <w:rFonts w:ascii="Arial" w:eastAsia="Arial" w:hAnsi="Arial" w:cs="Arial"/>
          <w:sz w:val="22"/>
          <w:szCs w:val="22"/>
        </w:rPr>
        <w:t xml:space="preserve"> w</w:t>
      </w:r>
      <w:r w:rsidR="00F558A2">
        <w:rPr>
          <w:rFonts w:ascii="Arial" w:eastAsia="Arial" w:hAnsi="Arial" w:cs="Arial"/>
          <w:sz w:val="22"/>
          <w:szCs w:val="22"/>
        </w:rPr>
        <w:t>as</w:t>
      </w:r>
      <w:r w:rsidR="00C8166C">
        <w:rPr>
          <w:rFonts w:ascii="Arial" w:eastAsia="Arial" w:hAnsi="Arial" w:cs="Arial"/>
          <w:sz w:val="22"/>
          <w:szCs w:val="22"/>
        </w:rPr>
        <w:t xml:space="preserve"> used to calculate </w:t>
      </w:r>
      <w:del w:id="376" w:author="Namita Bisaria" w:date="2019-06-09T11:27:00Z">
        <w:r w:rsidR="00F558A2" w:rsidDel="00C772A2">
          <w:rPr>
            <w:rFonts w:ascii="Arial" w:eastAsia="Arial" w:hAnsi="Arial" w:cs="Arial"/>
            <w:sz w:val="22"/>
            <w:szCs w:val="22"/>
          </w:rPr>
          <w:delText xml:space="preserve">the </w:delText>
        </w:r>
      </w:del>
      <w:ins w:id="377" w:author="Namita Bisaria" w:date="2019-06-09T11:27:00Z">
        <w:del w:id="378" w:author="David Bartel" w:date="2019-06-28T09:33:00Z">
          <w:r w:rsidR="00C772A2" w:rsidDel="002759A1">
            <w:rPr>
              <w:rFonts w:ascii="Arial" w:eastAsia="Arial" w:hAnsi="Arial" w:cs="Arial"/>
              <w:sz w:val="22"/>
              <w:szCs w:val="22"/>
            </w:rPr>
            <w:delText>a</w:delText>
          </w:r>
        </w:del>
      </w:ins>
      <w:ins w:id="379" w:author="David Bartel" w:date="2019-06-28T09:33:00Z">
        <w:r w:rsidR="002759A1">
          <w:rPr>
            <w:rFonts w:ascii="Arial" w:eastAsia="Arial" w:hAnsi="Arial" w:cs="Arial"/>
            <w:sz w:val="22"/>
            <w:szCs w:val="22"/>
          </w:rPr>
          <w:t>its</w:t>
        </w:r>
      </w:ins>
      <w:r w:rsidR="00C772A2">
        <w:rPr>
          <w:rFonts w:ascii="Arial" w:eastAsia="Arial" w:hAnsi="Arial" w:cs="Arial"/>
          <w:sz w:val="22"/>
          <w:szCs w:val="22"/>
        </w:rPr>
        <w:t xml:space="preserve"> </w:t>
      </w:r>
      <w:r w:rsidR="00C8166C">
        <w:rPr>
          <w:rFonts w:ascii="Arial" w:eastAsia="Arial" w:hAnsi="Arial" w:cs="Arial"/>
          <w:sz w:val="22"/>
          <w:szCs w:val="22"/>
        </w:rPr>
        <w:t xml:space="preserve">relative </w:t>
      </w:r>
      <w:r w:rsidR="00C8166C">
        <w:rPr>
          <w:rFonts w:ascii="Arial" w:eastAsia="Arial" w:hAnsi="Arial" w:cs="Arial"/>
          <w:i/>
          <w:sz w:val="22"/>
          <w:szCs w:val="22"/>
        </w:rPr>
        <w:t>K</w:t>
      </w:r>
      <w:r w:rsidR="00C8166C">
        <w:rPr>
          <w:rFonts w:ascii="Arial" w:eastAsia="Arial" w:hAnsi="Arial" w:cs="Arial"/>
          <w:sz w:val="22"/>
          <w:szCs w:val="22"/>
          <w:vertAlign w:val="subscript"/>
        </w:rPr>
        <w:t>D</w:t>
      </w:r>
      <w:r w:rsidR="00C772A2">
        <w:rPr>
          <w:rFonts w:ascii="Arial" w:eastAsia="Arial" w:hAnsi="Arial" w:cs="Arial"/>
          <w:sz w:val="22"/>
          <w:szCs w:val="22"/>
        </w:rPr>
        <w:t xml:space="preserve"> value,</w:t>
      </w:r>
      <w:r>
        <w:rPr>
          <w:rFonts w:ascii="Arial" w:eastAsia="Arial" w:hAnsi="Arial" w:cs="Arial"/>
          <w:sz w:val="22"/>
          <w:szCs w:val="22"/>
        </w:rPr>
        <w:t xml:space="preserve"> using a previously</w:t>
      </w:r>
      <w:r w:rsidR="00C8166C">
        <w:rPr>
          <w:rFonts w:ascii="Arial" w:eastAsia="Arial" w:hAnsi="Arial" w:cs="Arial"/>
          <w:sz w:val="22"/>
          <w:szCs w:val="22"/>
        </w:rPr>
        <w:t xml:space="preserve"> described </w:t>
      </w:r>
      <w:r>
        <w:rPr>
          <w:rFonts w:ascii="Arial" w:eastAsia="Arial" w:hAnsi="Arial" w:cs="Arial"/>
          <w:sz w:val="22"/>
          <w:szCs w:val="22"/>
        </w:rPr>
        <w:t>computational pipeline</w:t>
      </w:r>
      <w:commentRangeEnd w:id="372"/>
      <w:r w:rsidR="00CB63A3">
        <w:rPr>
          <w:rStyle w:val="CommentReference"/>
        </w:rPr>
        <w:commentReference w:id="372"/>
      </w:r>
      <w:r>
        <w:rPr>
          <w:rFonts w:ascii="Arial" w:eastAsia="Arial" w:hAnsi="Arial" w:cs="Arial"/>
          <w:sz w:val="22"/>
          <w:szCs w:val="22"/>
        </w:rPr>
        <w:t xml:space="preserve"> </w:t>
      </w:r>
      <w:r w:rsidR="00C8166C">
        <w:rPr>
          <w:rFonts w:ascii="Arial" w:eastAsia="Arial" w:hAnsi="Arial" w:cs="Arial"/>
          <w:sz w:val="22"/>
          <w:szCs w:val="22"/>
        </w:rPr>
        <w:t>(</w:t>
      </w:r>
      <w:del w:id="380" w:author="Sean E. McGeary" w:date="2019-09-01T19:50:00Z">
        <w:r w:rsidR="00C8166C" w:rsidDel="00A92677">
          <w:rPr>
            <w:rFonts w:ascii="Arial" w:eastAsia="Arial" w:hAnsi="Arial" w:cs="Arial"/>
            <w:sz w:val="22"/>
            <w:szCs w:val="22"/>
          </w:rPr>
          <w:delText>REF</w:delText>
        </w:r>
      </w:del>
      <w:ins w:id="381" w:author="Sean E. McGeary" w:date="2019-09-01T19:50:00Z">
        <w:r w:rsidR="00A92677">
          <w:rPr>
            <w:rFonts w:ascii="Arial" w:eastAsia="Arial" w:hAnsi="Arial" w:cs="Arial"/>
            <w:sz w:val="22"/>
            <w:szCs w:val="22"/>
          </w:rPr>
          <w:t>McGeary, Lin, et al., 2019</w:t>
        </w:r>
      </w:ins>
      <w:r w:rsidR="00C8166C">
        <w:rPr>
          <w:rFonts w:ascii="Arial" w:eastAsia="Arial" w:hAnsi="Arial" w:cs="Arial"/>
          <w:sz w:val="22"/>
          <w:szCs w:val="22"/>
        </w:rPr>
        <w:t xml:space="preserve">). </w:t>
      </w:r>
      <w:commentRangeStart w:id="382"/>
      <w:r w:rsidR="00F558A2">
        <w:rPr>
          <w:rFonts w:ascii="Arial" w:eastAsia="Arial" w:hAnsi="Arial" w:cs="Arial"/>
          <w:sz w:val="22"/>
          <w:szCs w:val="22"/>
        </w:rPr>
        <w:t>These</w:t>
      </w:r>
      <w:r w:rsidR="00C8166C">
        <w:rPr>
          <w:rFonts w:ascii="Arial" w:eastAsia="Arial" w:hAnsi="Arial" w:cs="Arial"/>
          <w:sz w:val="22"/>
          <w:szCs w:val="22"/>
        </w:rPr>
        <w:t xml:space="preserve"> </w:t>
      </w:r>
      <w:ins w:id="383" w:author="Sean E. McGeary" w:date="2019-09-01T20:07:00Z">
        <w:r w:rsidR="00CB63A3">
          <w:rPr>
            <w:rFonts w:ascii="Arial" w:eastAsia="Arial" w:hAnsi="Arial" w:cs="Arial"/>
            <w:sz w:val="22"/>
            <w:szCs w:val="22"/>
          </w:rPr>
          <w:t xml:space="preserve">relative </w:t>
        </w:r>
      </w:ins>
      <w:del w:id="384" w:author="David Bartel" w:date="2019-06-28T09:32:00Z">
        <w:r w:rsidR="00C8166C" w:rsidDel="006C0A82">
          <w:rPr>
            <w:rFonts w:ascii="Arial" w:eastAsia="Arial" w:hAnsi="Arial" w:cs="Arial"/>
            <w:sz w:val="22"/>
            <w:szCs w:val="22"/>
          </w:rPr>
          <w:delText xml:space="preserve">relative </w:delText>
        </w:r>
      </w:del>
      <w:r w:rsidR="00C8166C">
        <w:rPr>
          <w:rFonts w:ascii="Arial" w:eastAsia="Arial" w:hAnsi="Arial" w:cs="Arial"/>
          <w:i/>
          <w:sz w:val="22"/>
          <w:szCs w:val="22"/>
        </w:rPr>
        <w:t>K</w:t>
      </w:r>
      <w:r w:rsidR="00C8166C">
        <w:rPr>
          <w:rFonts w:ascii="Arial" w:eastAsia="Arial" w:hAnsi="Arial" w:cs="Arial"/>
          <w:sz w:val="22"/>
          <w:szCs w:val="22"/>
          <w:vertAlign w:val="subscript"/>
        </w:rPr>
        <w:t>D</w:t>
      </w:r>
      <w:ins w:id="385" w:author="David Bartel" w:date="2019-06-28T09:32:00Z">
        <w:del w:id="386" w:author="Sean E. McGeary" w:date="2019-09-01T20:07:00Z">
          <w:r w:rsidR="006C0A82" w:rsidDel="00CB63A3">
            <w:rPr>
              <w:rFonts w:ascii="Arial" w:eastAsia="Arial" w:hAnsi="Arial" w:cs="Arial"/>
              <w:sz w:val="22"/>
              <w:szCs w:val="22"/>
              <w:vertAlign w:val="subscript"/>
            </w:rPr>
            <w:delText>,Rel</w:delText>
          </w:r>
        </w:del>
      </w:ins>
      <w:r w:rsidR="00C8166C">
        <w:rPr>
          <w:rFonts w:ascii="Arial" w:eastAsia="Arial" w:hAnsi="Arial" w:cs="Arial"/>
          <w:sz w:val="22"/>
          <w:szCs w:val="22"/>
        </w:rPr>
        <w:t xml:space="preserve"> values span</w:t>
      </w:r>
      <w:r w:rsidR="00F558A2">
        <w:rPr>
          <w:rFonts w:ascii="Arial" w:eastAsia="Arial" w:hAnsi="Arial" w:cs="Arial"/>
          <w:sz w:val="22"/>
          <w:szCs w:val="22"/>
        </w:rPr>
        <w:t>ned</w:t>
      </w:r>
      <w:r w:rsidR="00C8166C">
        <w:rPr>
          <w:rFonts w:ascii="Arial" w:eastAsia="Arial" w:hAnsi="Arial" w:cs="Arial"/>
          <w:sz w:val="22"/>
          <w:szCs w:val="22"/>
        </w:rPr>
        <w:t xml:space="preserve"> a </w:t>
      </w:r>
      <w:r w:rsidR="0089377A">
        <w:rPr>
          <w:rFonts w:ascii="Arial" w:eastAsia="Arial" w:hAnsi="Arial" w:cs="Arial"/>
          <w:sz w:val="22"/>
          <w:szCs w:val="22"/>
        </w:rPr>
        <w:t>&gt;</w:t>
      </w:r>
      <w:r w:rsidR="00C8166C">
        <w:rPr>
          <w:rFonts w:ascii="Arial" w:eastAsia="Arial" w:hAnsi="Arial" w:cs="Arial"/>
          <w:sz w:val="22"/>
          <w:szCs w:val="22"/>
        </w:rPr>
        <w:t xml:space="preserve">100-fold range, with strong agreement </w:t>
      </w:r>
      <w:r w:rsidR="00F558A2">
        <w:rPr>
          <w:rFonts w:ascii="Arial" w:eastAsia="Arial" w:hAnsi="Arial" w:cs="Arial"/>
          <w:sz w:val="22"/>
          <w:szCs w:val="22"/>
        </w:rPr>
        <w:t xml:space="preserve">observed </w:t>
      </w:r>
      <w:r w:rsidR="00C8166C">
        <w:rPr>
          <w:rFonts w:ascii="Arial" w:eastAsia="Arial" w:hAnsi="Arial" w:cs="Arial"/>
          <w:sz w:val="22"/>
          <w:szCs w:val="22"/>
        </w:rPr>
        <w:t xml:space="preserve">between </w:t>
      </w:r>
      <w:r w:rsidR="00F558A2">
        <w:rPr>
          <w:rFonts w:ascii="Arial" w:eastAsia="Arial" w:hAnsi="Arial" w:cs="Arial"/>
          <w:sz w:val="22"/>
          <w:szCs w:val="22"/>
        </w:rPr>
        <w:t xml:space="preserve">the results of </w:t>
      </w:r>
      <w:r w:rsidR="00C8166C">
        <w:rPr>
          <w:rFonts w:ascii="Arial" w:eastAsia="Arial" w:hAnsi="Arial" w:cs="Arial"/>
          <w:sz w:val="22"/>
          <w:szCs w:val="22"/>
        </w:rPr>
        <w:t xml:space="preserve">replicate experiments performed </w:t>
      </w:r>
      <w:r w:rsidR="00F558A2">
        <w:rPr>
          <w:rFonts w:ascii="Arial" w:eastAsia="Arial" w:hAnsi="Arial" w:cs="Arial"/>
          <w:sz w:val="22"/>
          <w:szCs w:val="22"/>
        </w:rPr>
        <w:t>independently</w:t>
      </w:r>
      <w:r w:rsidR="00C8166C">
        <w:rPr>
          <w:rFonts w:ascii="Arial" w:eastAsia="Arial" w:hAnsi="Arial" w:cs="Arial"/>
          <w:sz w:val="22"/>
          <w:szCs w:val="22"/>
        </w:rPr>
        <w:t xml:space="preserve"> with different preparations of both the AGO2–let-7a complex and the let-7a 3′-compensatory RNA library (</w:t>
      </w:r>
      <w:commentRangeStart w:id="387"/>
      <w:r w:rsidR="00C8166C">
        <w:rPr>
          <w:rFonts w:ascii="Arial" w:eastAsia="Arial" w:hAnsi="Arial" w:cs="Arial"/>
          <w:i/>
          <w:sz w:val="22"/>
          <w:szCs w:val="22"/>
        </w:rPr>
        <w:t>r</w:t>
      </w:r>
      <w:commentRangeEnd w:id="387"/>
      <w:r w:rsidR="00C772A2">
        <w:rPr>
          <w:rStyle w:val="CommentReference"/>
        </w:rPr>
        <w:commentReference w:id="387"/>
      </w:r>
      <w:r w:rsidR="00C8166C">
        <w:rPr>
          <w:rFonts w:ascii="Arial" w:eastAsia="Arial" w:hAnsi="Arial" w:cs="Arial"/>
          <w:sz w:val="22"/>
          <w:szCs w:val="22"/>
          <w:vertAlign w:val="superscript"/>
        </w:rPr>
        <w:t>2</w:t>
      </w:r>
      <w:r w:rsidR="00C8166C">
        <w:rPr>
          <w:rFonts w:ascii="Arial" w:eastAsia="Arial" w:hAnsi="Arial" w:cs="Arial"/>
          <w:sz w:val="22"/>
          <w:szCs w:val="22"/>
        </w:rPr>
        <w:t xml:space="preserve"> = 0.86, Fig </w:t>
      </w:r>
      <w:r w:rsidR="00C772A2">
        <w:rPr>
          <w:rFonts w:ascii="Arial" w:eastAsia="Arial" w:hAnsi="Arial" w:cs="Arial"/>
          <w:sz w:val="22"/>
          <w:szCs w:val="22"/>
        </w:rPr>
        <w:t>3A</w:t>
      </w:r>
      <w:r w:rsidR="00C8166C">
        <w:rPr>
          <w:rFonts w:ascii="Arial" w:eastAsia="Arial" w:hAnsi="Arial" w:cs="Arial"/>
          <w:sz w:val="22"/>
          <w:szCs w:val="22"/>
        </w:rPr>
        <w:t xml:space="preserve">). </w:t>
      </w:r>
      <w:commentRangeEnd w:id="382"/>
      <w:r w:rsidR="008B4B42">
        <w:rPr>
          <w:rStyle w:val="CommentReference"/>
        </w:rPr>
        <w:commentReference w:id="382"/>
      </w:r>
      <w:commentRangeStart w:id="388"/>
      <w:r w:rsidR="00C8166C">
        <w:rPr>
          <w:rFonts w:ascii="Arial" w:eastAsia="Arial" w:hAnsi="Arial" w:cs="Arial"/>
          <w:sz w:val="22"/>
          <w:szCs w:val="22"/>
        </w:rPr>
        <w:t xml:space="preserve">Furthermore, </w:t>
      </w:r>
      <w:r w:rsidR="00F558A2">
        <w:rPr>
          <w:rFonts w:ascii="Arial" w:eastAsia="Arial" w:hAnsi="Arial" w:cs="Arial"/>
          <w:sz w:val="22"/>
          <w:szCs w:val="22"/>
        </w:rPr>
        <w:t xml:space="preserve">for </w:t>
      </w:r>
      <w:r w:rsidR="005E5D7A">
        <w:rPr>
          <w:rFonts w:ascii="Arial" w:eastAsia="Arial" w:hAnsi="Arial" w:cs="Arial"/>
          <w:sz w:val="22"/>
          <w:szCs w:val="22"/>
        </w:rPr>
        <w:t xml:space="preserve">3′-compensatory </w:t>
      </w:r>
      <w:r w:rsidR="00F558A2">
        <w:rPr>
          <w:rFonts w:ascii="Arial" w:eastAsia="Arial" w:hAnsi="Arial" w:cs="Arial"/>
          <w:sz w:val="22"/>
          <w:szCs w:val="22"/>
        </w:rPr>
        <w:t xml:space="preserve">sites </w:t>
      </w:r>
      <w:r w:rsidR="005E5D7A">
        <w:rPr>
          <w:rFonts w:ascii="Arial" w:eastAsia="Arial" w:hAnsi="Arial" w:cs="Arial"/>
          <w:sz w:val="22"/>
          <w:szCs w:val="22"/>
        </w:rPr>
        <w:t xml:space="preserve">that had 5-nt 3′ sites, which by virtue of </w:t>
      </w:r>
      <w:del w:id="389" w:author="David Bartel" w:date="2019-06-28T09:40:00Z">
        <w:r w:rsidR="005E5D7A" w:rsidDel="002759A1">
          <w:rPr>
            <w:rFonts w:ascii="Arial" w:eastAsia="Arial" w:hAnsi="Arial" w:cs="Arial"/>
            <w:sz w:val="22"/>
            <w:szCs w:val="22"/>
          </w:rPr>
          <w:delText xml:space="preserve">the </w:delText>
        </w:r>
      </w:del>
      <w:r w:rsidR="005E5D7A">
        <w:rPr>
          <w:rFonts w:ascii="Arial" w:eastAsia="Arial" w:hAnsi="Arial" w:cs="Arial"/>
          <w:sz w:val="22"/>
          <w:szCs w:val="22"/>
        </w:rPr>
        <w:t>their small number of specified residues</w:t>
      </w:r>
      <w:r w:rsidR="00F558A2">
        <w:rPr>
          <w:rFonts w:ascii="Arial" w:eastAsia="Arial" w:hAnsi="Arial" w:cs="Arial"/>
          <w:sz w:val="22"/>
          <w:szCs w:val="22"/>
        </w:rPr>
        <w:t xml:space="preserve"> could be evaluated </w:t>
      </w:r>
      <w:r w:rsidR="005E5D7A">
        <w:rPr>
          <w:rFonts w:ascii="Arial" w:eastAsia="Arial" w:hAnsi="Arial" w:cs="Arial"/>
          <w:sz w:val="22"/>
          <w:szCs w:val="22"/>
        </w:rPr>
        <w:t>using results from</w:t>
      </w:r>
      <w:r w:rsidR="00F558A2">
        <w:rPr>
          <w:rFonts w:ascii="Arial" w:eastAsia="Arial" w:hAnsi="Arial" w:cs="Arial"/>
          <w:sz w:val="22"/>
          <w:szCs w:val="22"/>
        </w:rPr>
        <w:t xml:space="preserve"> </w:t>
      </w:r>
      <w:r w:rsidR="005E5D7A">
        <w:rPr>
          <w:rFonts w:ascii="Arial" w:eastAsia="Arial" w:hAnsi="Arial" w:cs="Arial"/>
          <w:sz w:val="22"/>
          <w:szCs w:val="22"/>
        </w:rPr>
        <w:t xml:space="preserve">a </w:t>
      </w:r>
      <w:r w:rsidR="00FF058E">
        <w:rPr>
          <w:rFonts w:ascii="Arial" w:eastAsia="Arial" w:hAnsi="Arial" w:cs="Arial"/>
          <w:sz w:val="22"/>
          <w:szCs w:val="22"/>
        </w:rPr>
        <w:t>conventional</w:t>
      </w:r>
      <w:r w:rsidR="005E5D7A">
        <w:rPr>
          <w:rFonts w:ascii="Arial" w:eastAsia="Arial" w:hAnsi="Arial" w:cs="Arial"/>
          <w:sz w:val="22"/>
          <w:szCs w:val="22"/>
        </w:rPr>
        <w:t xml:space="preserve"> </w:t>
      </w:r>
      <w:r w:rsidR="00F558A2">
        <w:rPr>
          <w:rFonts w:ascii="Arial" w:eastAsia="Arial" w:hAnsi="Arial" w:cs="Arial"/>
          <w:sz w:val="22"/>
          <w:szCs w:val="22"/>
        </w:rPr>
        <w:t>random</w:t>
      </w:r>
      <w:r w:rsidR="005E5D7A">
        <w:rPr>
          <w:rFonts w:ascii="Arial" w:eastAsia="Arial" w:hAnsi="Arial" w:cs="Arial"/>
          <w:sz w:val="22"/>
          <w:szCs w:val="22"/>
        </w:rPr>
        <w:t>-sequence library,</w:t>
      </w:r>
      <w:r w:rsidR="00F558A2">
        <w:rPr>
          <w:rFonts w:ascii="Arial" w:eastAsia="Arial" w:hAnsi="Arial" w:cs="Arial"/>
          <w:sz w:val="22"/>
          <w:szCs w:val="22"/>
        </w:rPr>
        <w:t xml:space="preserve"> </w:t>
      </w:r>
      <w:r w:rsidR="00C8166C">
        <w:rPr>
          <w:rFonts w:ascii="Arial" w:eastAsia="Arial" w:hAnsi="Arial" w:cs="Arial"/>
          <w:sz w:val="22"/>
          <w:szCs w:val="22"/>
        </w:rPr>
        <w:t xml:space="preserve">the </w:t>
      </w:r>
      <w:r w:rsidR="00C8166C">
        <w:rPr>
          <w:rFonts w:ascii="Arial" w:eastAsia="Arial" w:hAnsi="Arial" w:cs="Arial"/>
          <w:i/>
          <w:sz w:val="22"/>
          <w:szCs w:val="22"/>
        </w:rPr>
        <w:t>K</w:t>
      </w:r>
      <w:r w:rsidR="00C8166C">
        <w:rPr>
          <w:rFonts w:ascii="Arial" w:eastAsia="Arial" w:hAnsi="Arial" w:cs="Arial"/>
          <w:sz w:val="22"/>
          <w:szCs w:val="22"/>
          <w:vertAlign w:val="subscript"/>
        </w:rPr>
        <w:t>D</w:t>
      </w:r>
      <w:r w:rsidR="00C8166C">
        <w:rPr>
          <w:rFonts w:ascii="Arial" w:eastAsia="Arial" w:hAnsi="Arial" w:cs="Arial"/>
          <w:sz w:val="22"/>
          <w:szCs w:val="22"/>
        </w:rPr>
        <w:t xml:space="preserve"> values determined from </w:t>
      </w:r>
      <w:r w:rsidR="005E5D7A">
        <w:rPr>
          <w:rFonts w:ascii="Arial" w:eastAsia="Arial" w:hAnsi="Arial" w:cs="Arial"/>
          <w:sz w:val="22"/>
          <w:szCs w:val="22"/>
        </w:rPr>
        <w:t xml:space="preserve">the </w:t>
      </w:r>
      <w:r w:rsidR="00C8166C">
        <w:rPr>
          <w:rFonts w:ascii="Arial" w:eastAsia="Arial" w:hAnsi="Arial" w:cs="Arial"/>
          <w:sz w:val="22"/>
          <w:szCs w:val="22"/>
        </w:rPr>
        <w:t>programmed librar</w:t>
      </w:r>
      <w:r w:rsidR="005E5D7A">
        <w:rPr>
          <w:rFonts w:ascii="Arial" w:eastAsia="Arial" w:hAnsi="Arial" w:cs="Arial"/>
          <w:sz w:val="22"/>
          <w:szCs w:val="22"/>
        </w:rPr>
        <w:t>y</w:t>
      </w:r>
      <w:r w:rsidR="00C8166C">
        <w:rPr>
          <w:rFonts w:ascii="Arial" w:eastAsia="Arial" w:hAnsi="Arial" w:cs="Arial"/>
          <w:sz w:val="22"/>
          <w:szCs w:val="22"/>
        </w:rPr>
        <w:t xml:space="preserve"> correlate</w:t>
      </w:r>
      <w:r w:rsidR="00F558A2">
        <w:rPr>
          <w:rFonts w:ascii="Arial" w:eastAsia="Arial" w:hAnsi="Arial" w:cs="Arial"/>
          <w:sz w:val="22"/>
          <w:szCs w:val="22"/>
        </w:rPr>
        <w:t>d well</w:t>
      </w:r>
      <w:r w:rsidR="005C5511">
        <w:rPr>
          <w:rFonts w:ascii="Arial" w:eastAsia="Arial" w:hAnsi="Arial" w:cs="Arial"/>
          <w:sz w:val="22"/>
          <w:szCs w:val="22"/>
        </w:rPr>
        <w:t xml:space="preserve"> </w:t>
      </w:r>
      <w:r w:rsidR="00C8166C">
        <w:rPr>
          <w:rFonts w:ascii="Arial" w:eastAsia="Arial" w:hAnsi="Arial" w:cs="Arial"/>
          <w:sz w:val="22"/>
          <w:szCs w:val="22"/>
        </w:rPr>
        <w:t xml:space="preserve">with </w:t>
      </w:r>
      <w:r w:rsidR="005E5D7A" w:rsidRPr="00C772A2">
        <w:rPr>
          <w:rFonts w:ascii="Arial" w:eastAsia="Arial" w:hAnsi="Arial" w:cs="Arial"/>
          <w:sz w:val="22"/>
          <w:szCs w:val="22"/>
        </w:rPr>
        <w:t>those</w:t>
      </w:r>
      <w:r w:rsidR="00C8166C">
        <w:rPr>
          <w:rFonts w:ascii="Arial" w:eastAsia="Arial" w:hAnsi="Arial" w:cs="Arial"/>
          <w:sz w:val="22"/>
          <w:szCs w:val="22"/>
        </w:rPr>
        <w:t xml:space="preserve"> determined from </w:t>
      </w:r>
      <w:r w:rsidR="005E5D7A">
        <w:rPr>
          <w:rFonts w:ascii="Arial" w:eastAsia="Arial" w:hAnsi="Arial" w:cs="Arial"/>
          <w:sz w:val="22"/>
          <w:szCs w:val="22"/>
        </w:rPr>
        <w:t xml:space="preserve">a </w:t>
      </w:r>
      <w:r w:rsidR="00C8166C">
        <w:rPr>
          <w:rFonts w:ascii="Arial" w:eastAsia="Arial" w:hAnsi="Arial" w:cs="Arial"/>
          <w:sz w:val="22"/>
          <w:szCs w:val="22"/>
        </w:rPr>
        <w:t>random</w:t>
      </w:r>
      <w:r w:rsidR="005E5D7A">
        <w:rPr>
          <w:rFonts w:ascii="Arial" w:eastAsia="Arial" w:hAnsi="Arial" w:cs="Arial"/>
          <w:sz w:val="22"/>
          <w:szCs w:val="22"/>
        </w:rPr>
        <w:t>-</w:t>
      </w:r>
      <w:r w:rsidR="00C8166C">
        <w:rPr>
          <w:rFonts w:ascii="Arial" w:eastAsia="Arial" w:hAnsi="Arial" w:cs="Arial"/>
          <w:sz w:val="22"/>
          <w:szCs w:val="22"/>
        </w:rPr>
        <w:t>sequence librar</w:t>
      </w:r>
      <w:r w:rsidR="005E5D7A">
        <w:rPr>
          <w:rFonts w:ascii="Arial" w:eastAsia="Arial" w:hAnsi="Arial" w:cs="Arial"/>
          <w:sz w:val="22"/>
          <w:szCs w:val="22"/>
        </w:rPr>
        <w:t>y</w:t>
      </w:r>
      <w:r w:rsidR="00C8166C">
        <w:rPr>
          <w:rFonts w:ascii="Arial" w:eastAsia="Arial" w:hAnsi="Arial" w:cs="Arial"/>
          <w:sz w:val="22"/>
          <w:szCs w:val="22"/>
        </w:rPr>
        <w:t xml:space="preserve"> (Fig </w:t>
      </w:r>
      <w:r w:rsidR="007D563A">
        <w:rPr>
          <w:rFonts w:ascii="Arial" w:eastAsia="Arial" w:hAnsi="Arial" w:cs="Arial"/>
          <w:sz w:val="22"/>
          <w:szCs w:val="22"/>
        </w:rPr>
        <w:t>S3A</w:t>
      </w:r>
      <w:r w:rsidR="00C8166C">
        <w:rPr>
          <w:rFonts w:ascii="Arial" w:eastAsia="Arial" w:hAnsi="Arial" w:cs="Arial"/>
          <w:sz w:val="22"/>
          <w:szCs w:val="22"/>
        </w:rPr>
        <w:t xml:space="preserve">), </w:t>
      </w:r>
      <w:r w:rsidR="005E5D7A">
        <w:rPr>
          <w:rFonts w:ascii="Arial" w:eastAsia="Arial" w:hAnsi="Arial" w:cs="Arial"/>
          <w:sz w:val="22"/>
          <w:szCs w:val="22"/>
        </w:rPr>
        <w:t xml:space="preserve">indicating </w:t>
      </w:r>
      <w:r w:rsidR="00C8166C">
        <w:rPr>
          <w:rFonts w:ascii="Arial" w:eastAsia="Arial" w:hAnsi="Arial" w:cs="Arial"/>
          <w:sz w:val="22"/>
          <w:szCs w:val="22"/>
        </w:rPr>
        <w:t xml:space="preserve">that the fitting procedure </w:t>
      </w:r>
      <w:r w:rsidR="005E5D7A">
        <w:rPr>
          <w:rFonts w:ascii="Arial" w:eastAsia="Arial" w:hAnsi="Arial" w:cs="Arial"/>
          <w:sz w:val="22"/>
          <w:szCs w:val="22"/>
        </w:rPr>
        <w:t>w</w:t>
      </w:r>
      <w:r w:rsidR="0089377A">
        <w:rPr>
          <w:rFonts w:ascii="Arial" w:eastAsia="Arial" w:hAnsi="Arial" w:cs="Arial"/>
          <w:sz w:val="22"/>
          <w:szCs w:val="22"/>
        </w:rPr>
        <w:t>as</w:t>
      </w:r>
      <w:r w:rsidR="00C8166C">
        <w:rPr>
          <w:rFonts w:ascii="Arial" w:eastAsia="Arial" w:hAnsi="Arial" w:cs="Arial"/>
          <w:sz w:val="22"/>
          <w:szCs w:val="22"/>
        </w:rPr>
        <w:t xml:space="preserve"> robust to </w:t>
      </w:r>
      <w:r w:rsidR="005E5D7A">
        <w:rPr>
          <w:rFonts w:ascii="Arial" w:eastAsia="Arial" w:hAnsi="Arial" w:cs="Arial"/>
          <w:sz w:val="22"/>
          <w:szCs w:val="22"/>
        </w:rPr>
        <w:t xml:space="preserve">library </w:t>
      </w:r>
      <w:r w:rsidR="00C8166C">
        <w:rPr>
          <w:rFonts w:ascii="Arial" w:eastAsia="Arial" w:hAnsi="Arial" w:cs="Arial"/>
          <w:sz w:val="22"/>
          <w:szCs w:val="22"/>
        </w:rPr>
        <w:t>composition.</w:t>
      </w:r>
      <w:commentRangeEnd w:id="388"/>
      <w:r w:rsidR="008B4B42">
        <w:rPr>
          <w:rStyle w:val="CommentReference"/>
        </w:rPr>
        <w:commentReference w:id="388"/>
      </w:r>
    </w:p>
    <w:p w14:paraId="0688A4F5" w14:textId="2F092D8D" w:rsidR="00534866" w:rsidRDefault="0089377A" w:rsidP="00EE0942">
      <w:pPr>
        <w:pStyle w:val="Normal1"/>
        <w:spacing w:line="480" w:lineRule="auto"/>
        <w:rPr>
          <w:ins w:id="390" w:author="Sean E. McGeary" w:date="2019-09-01T20:28:00Z"/>
          <w:rFonts w:ascii="Arial" w:eastAsia="Arial" w:hAnsi="Arial" w:cs="Arial"/>
          <w:sz w:val="22"/>
          <w:szCs w:val="22"/>
        </w:rPr>
      </w:pPr>
      <w:r>
        <w:rPr>
          <w:rFonts w:ascii="Arial" w:eastAsia="Arial" w:hAnsi="Arial" w:cs="Arial"/>
          <w:sz w:val="22"/>
          <w:szCs w:val="22"/>
        </w:rPr>
        <w:tab/>
      </w:r>
      <w:del w:id="391" w:author="Sean E. McGeary" w:date="2019-09-01T20:38:00Z">
        <w:r w:rsidR="004A1320" w:rsidDel="0062557E">
          <w:rPr>
            <w:rFonts w:ascii="Arial" w:eastAsia="Arial" w:hAnsi="Arial" w:cs="Arial"/>
            <w:sz w:val="22"/>
            <w:szCs w:val="22"/>
          </w:rPr>
          <w:delText>M</w:delText>
        </w:r>
        <w:r w:rsidDel="0062557E">
          <w:rPr>
            <w:rFonts w:ascii="Arial" w:eastAsia="Arial" w:hAnsi="Arial" w:cs="Arial"/>
            <w:sz w:val="22"/>
            <w:szCs w:val="22"/>
          </w:rPr>
          <w:delText xml:space="preserve">ost </w:delText>
        </w:r>
      </w:del>
      <w:ins w:id="392" w:author="Sean E. McGeary" w:date="2019-09-01T20:38:00Z">
        <w:r w:rsidR="0062557E">
          <w:rPr>
            <w:rFonts w:ascii="Arial" w:eastAsia="Arial" w:hAnsi="Arial" w:cs="Arial"/>
            <w:sz w:val="22"/>
            <w:szCs w:val="22"/>
          </w:rPr>
          <w:t xml:space="preserve">Indeed, the majority </w:t>
        </w:r>
      </w:ins>
      <w:r>
        <w:rPr>
          <w:rFonts w:ascii="Arial" w:eastAsia="Arial" w:hAnsi="Arial" w:cs="Arial"/>
          <w:sz w:val="22"/>
          <w:szCs w:val="22"/>
        </w:rPr>
        <w:t>of the 1</w:t>
      </w:r>
      <w:r w:rsidRPr="002759A1">
        <w:rPr>
          <w:rFonts w:ascii="Arial" w:eastAsia="Arial" w:hAnsi="Arial" w:cs="Arial"/>
          <w:sz w:val="22"/>
          <w:szCs w:val="22"/>
        </w:rPr>
        <w:t>2,</w:t>
      </w:r>
      <w:r w:rsidR="00220DF3" w:rsidRPr="002759A1">
        <w:rPr>
          <w:rFonts w:ascii="Arial" w:eastAsia="Arial" w:hAnsi="Arial" w:cs="Arial"/>
          <w:sz w:val="22"/>
          <w:szCs w:val="22"/>
        </w:rPr>
        <w:t>638</w:t>
      </w:r>
      <w:r w:rsidRPr="002759A1">
        <w:rPr>
          <w:rFonts w:ascii="Arial" w:eastAsia="Arial" w:hAnsi="Arial" w:cs="Arial"/>
          <w:sz w:val="22"/>
          <w:szCs w:val="22"/>
        </w:rPr>
        <w:t xml:space="preserve"> p</w:t>
      </w:r>
      <w:r>
        <w:rPr>
          <w:rFonts w:ascii="Arial" w:eastAsia="Arial" w:hAnsi="Arial" w:cs="Arial"/>
          <w:sz w:val="22"/>
          <w:szCs w:val="22"/>
        </w:rPr>
        <w:t xml:space="preserve">otential 3′-compensatory sites examined had </w:t>
      </w:r>
      <w:r w:rsidR="00896F73" w:rsidRPr="003869CF">
        <w:rPr>
          <w:rFonts w:ascii="Arial" w:eastAsia="Arial" w:hAnsi="Arial" w:cs="Arial"/>
          <w:i/>
          <w:sz w:val="22"/>
          <w:szCs w:val="22"/>
        </w:rPr>
        <w:t>K</w:t>
      </w:r>
      <w:r w:rsidR="00896F73" w:rsidRPr="003869CF">
        <w:rPr>
          <w:rFonts w:ascii="Arial" w:eastAsia="Arial" w:hAnsi="Arial" w:cs="Arial"/>
          <w:sz w:val="22"/>
          <w:szCs w:val="22"/>
          <w:vertAlign w:val="subscript"/>
        </w:rPr>
        <w:t>D</w:t>
      </w:r>
      <w:del w:id="393" w:author="Sean E. McGeary" w:date="2019-09-01T20:21:00Z">
        <w:r w:rsidR="00896F73" w:rsidRPr="003869CF" w:rsidDel="00534866">
          <w:rPr>
            <w:rFonts w:ascii="Arial" w:eastAsia="Arial" w:hAnsi="Arial" w:cs="Arial"/>
            <w:sz w:val="22"/>
            <w:szCs w:val="22"/>
            <w:vertAlign w:val="subscript"/>
          </w:rPr>
          <w:delText>,</w:delText>
        </w:r>
        <w:commentRangeStart w:id="394"/>
        <w:r w:rsidR="00896F73" w:rsidRPr="003869CF" w:rsidDel="00534866">
          <w:rPr>
            <w:rFonts w:ascii="Arial" w:eastAsia="Arial" w:hAnsi="Arial" w:cs="Arial"/>
            <w:sz w:val="22"/>
            <w:szCs w:val="22"/>
            <w:vertAlign w:val="subscript"/>
          </w:rPr>
          <w:delText xml:space="preserve"> </w:delText>
        </w:r>
        <w:commentRangeEnd w:id="394"/>
        <w:r w:rsidR="0050088E" w:rsidDel="00534866">
          <w:rPr>
            <w:rStyle w:val="CommentReference"/>
          </w:rPr>
          <w:commentReference w:id="394"/>
        </w:r>
        <w:r w:rsidR="00896F73" w:rsidRPr="003869CF" w:rsidDel="00534866">
          <w:rPr>
            <w:rFonts w:ascii="Arial" w:eastAsia="Arial" w:hAnsi="Arial" w:cs="Arial"/>
            <w:sz w:val="22"/>
            <w:szCs w:val="22"/>
            <w:vertAlign w:val="subscript"/>
          </w:rPr>
          <w:delText>Rel</w:delText>
        </w:r>
      </w:del>
      <w:r>
        <w:rPr>
          <w:rFonts w:ascii="Arial" w:eastAsia="Arial" w:hAnsi="Arial" w:cs="Arial"/>
          <w:sz w:val="22"/>
          <w:szCs w:val="22"/>
        </w:rPr>
        <w:t xml:space="preserve"> </w:t>
      </w:r>
      <w:r w:rsidR="00896F73">
        <w:rPr>
          <w:rFonts w:ascii="Arial" w:eastAsia="Arial" w:hAnsi="Arial" w:cs="Arial"/>
          <w:sz w:val="22"/>
          <w:szCs w:val="22"/>
        </w:rPr>
        <w:t xml:space="preserve">values </w:t>
      </w:r>
      <w:r>
        <w:rPr>
          <w:rFonts w:ascii="Arial" w:eastAsia="Arial" w:hAnsi="Arial" w:cs="Arial"/>
          <w:sz w:val="22"/>
          <w:szCs w:val="22"/>
        </w:rPr>
        <w:t>resembling those of the</w:t>
      </w:r>
      <w:ins w:id="395" w:author="Sean E. McGeary" w:date="2019-09-01T20:39:00Z">
        <w:r w:rsidR="0062557E">
          <w:rPr>
            <w:rFonts w:ascii="Arial" w:eastAsia="Arial" w:hAnsi="Arial" w:cs="Arial"/>
            <w:sz w:val="22"/>
            <w:szCs w:val="22"/>
          </w:rPr>
          <w:t>ir</w:t>
        </w:r>
      </w:ins>
      <w:r>
        <w:rPr>
          <w:rFonts w:ascii="Arial" w:eastAsia="Arial" w:hAnsi="Arial" w:cs="Arial"/>
          <w:sz w:val="22"/>
          <w:szCs w:val="22"/>
        </w:rPr>
        <w:t xml:space="preserve"> seed</w:t>
      </w:r>
      <w:ins w:id="396" w:author="Sean E. McGeary" w:date="2019-09-01T20:26:00Z">
        <w:r w:rsidR="00534866">
          <w:rPr>
            <w:rFonts w:ascii="Arial" w:eastAsia="Arial" w:hAnsi="Arial" w:cs="Arial"/>
            <w:sz w:val="22"/>
            <w:szCs w:val="22"/>
          </w:rPr>
          <w:t>-</w:t>
        </w:r>
      </w:ins>
      <w:del w:id="397" w:author="Sean E. McGeary" w:date="2019-09-01T20:26:00Z">
        <w:r w:rsidDel="00534866">
          <w:rPr>
            <w:rFonts w:ascii="Arial" w:eastAsia="Arial" w:hAnsi="Arial" w:cs="Arial"/>
            <w:sz w:val="22"/>
            <w:szCs w:val="22"/>
          </w:rPr>
          <w:delText xml:space="preserve"> </w:delText>
        </w:r>
      </w:del>
      <w:r>
        <w:rPr>
          <w:rFonts w:ascii="Arial" w:eastAsia="Arial" w:hAnsi="Arial" w:cs="Arial"/>
          <w:sz w:val="22"/>
          <w:szCs w:val="22"/>
        </w:rPr>
        <w:t xml:space="preserve">mismatched sites alone, </w:t>
      </w:r>
      <w:del w:id="398" w:author="Sean E. McGeary" w:date="2019-09-01T20:39:00Z">
        <w:r w:rsidDel="0062557E">
          <w:rPr>
            <w:rFonts w:ascii="Arial" w:eastAsia="Arial" w:hAnsi="Arial" w:cs="Arial"/>
            <w:sz w:val="22"/>
            <w:szCs w:val="22"/>
          </w:rPr>
          <w:delText xml:space="preserve">which were </w:delText>
        </w:r>
      </w:del>
      <w:del w:id="399" w:author="Sean E. McGeary" w:date="2019-09-01T20:38:00Z">
        <w:r w:rsidR="00896F73" w:rsidDel="0062557E">
          <w:rPr>
            <w:rFonts w:ascii="Arial" w:eastAsia="Arial" w:hAnsi="Arial" w:cs="Arial"/>
            <w:sz w:val="22"/>
            <w:szCs w:val="22"/>
          </w:rPr>
          <w:delText xml:space="preserve">within </w:delText>
        </w:r>
        <w:r w:rsidDel="0062557E">
          <w:rPr>
            <w:rFonts w:ascii="Arial" w:eastAsia="Arial" w:hAnsi="Arial" w:cs="Arial"/>
            <w:sz w:val="22"/>
            <w:szCs w:val="22"/>
          </w:rPr>
          <w:delText xml:space="preserve">5-fold </w:delText>
        </w:r>
        <w:r w:rsidR="00896F73" w:rsidDel="0062557E">
          <w:rPr>
            <w:rFonts w:ascii="Arial" w:eastAsia="Arial" w:hAnsi="Arial" w:cs="Arial"/>
            <w:sz w:val="22"/>
            <w:szCs w:val="22"/>
          </w:rPr>
          <w:delText>of</w:delText>
        </w:r>
        <w:r w:rsidDel="0062557E">
          <w:rPr>
            <w:rFonts w:ascii="Arial" w:eastAsia="Arial" w:hAnsi="Arial" w:cs="Arial"/>
            <w:sz w:val="22"/>
            <w:szCs w:val="22"/>
          </w:rPr>
          <w:delText xml:space="preserve"> </w:delText>
        </w:r>
      </w:del>
      <w:del w:id="400" w:author="Sean E. McGeary" w:date="2019-09-01T20:39:00Z">
        <w:r w:rsidDel="0062557E">
          <w:rPr>
            <w:rFonts w:ascii="Arial" w:eastAsia="Arial" w:hAnsi="Arial" w:cs="Arial"/>
            <w:sz w:val="22"/>
            <w:szCs w:val="22"/>
          </w:rPr>
          <w:delText>backgroun</w:delText>
        </w:r>
      </w:del>
      <w:ins w:id="401" w:author="Sean E. McGeary" w:date="2019-09-01T20:39:00Z">
        <w:r w:rsidR="0062557E">
          <w:rPr>
            <w:rFonts w:ascii="Arial" w:eastAsia="Arial" w:hAnsi="Arial" w:cs="Arial"/>
            <w:sz w:val="22"/>
            <w:szCs w:val="22"/>
          </w:rPr>
          <w:t xml:space="preserve">as might be expected </w:t>
        </w:r>
      </w:ins>
      <w:ins w:id="402" w:author="Sean E. McGeary" w:date="2019-09-01T20:40:00Z">
        <w:r w:rsidR="00B802CB">
          <w:rPr>
            <w:rFonts w:ascii="Arial" w:eastAsia="Arial" w:hAnsi="Arial" w:cs="Arial"/>
            <w:sz w:val="22"/>
            <w:szCs w:val="22"/>
          </w:rPr>
          <w:t xml:space="preserve">when </w:t>
        </w:r>
      </w:ins>
      <w:ins w:id="403" w:author="Sean E. McGeary" w:date="2019-09-01T20:41:00Z">
        <w:r w:rsidR="00B802CB">
          <w:rPr>
            <w:rFonts w:ascii="Arial" w:eastAsia="Arial" w:hAnsi="Arial" w:cs="Arial"/>
            <w:sz w:val="22"/>
            <w:szCs w:val="22"/>
          </w:rPr>
          <w:t xml:space="preserve">performing an unbiased </w:t>
        </w:r>
      </w:ins>
      <w:ins w:id="404" w:author="Sean E. McGeary" w:date="2019-09-01T20:40:00Z">
        <w:r w:rsidR="00B802CB">
          <w:rPr>
            <w:rFonts w:ascii="Arial" w:eastAsia="Arial" w:hAnsi="Arial" w:cs="Arial"/>
            <w:sz w:val="22"/>
            <w:szCs w:val="22"/>
          </w:rPr>
          <w:t>analy</w:t>
        </w:r>
      </w:ins>
      <w:ins w:id="405" w:author="Sean E. McGeary" w:date="2019-09-01T20:41:00Z">
        <w:r w:rsidR="00B802CB">
          <w:rPr>
            <w:rFonts w:ascii="Arial" w:eastAsia="Arial" w:hAnsi="Arial" w:cs="Arial"/>
            <w:sz w:val="22"/>
            <w:szCs w:val="22"/>
          </w:rPr>
          <w:t>sis of putative sites</w:t>
        </w:r>
      </w:ins>
      <w:ins w:id="406" w:author="Sean E. McGeary" w:date="2019-09-01T20:40:00Z">
        <w:r w:rsidR="00B802CB">
          <w:rPr>
            <w:rFonts w:ascii="Arial" w:eastAsia="Arial" w:hAnsi="Arial" w:cs="Arial"/>
            <w:sz w:val="22"/>
            <w:szCs w:val="22"/>
          </w:rPr>
          <w:t>.</w:t>
        </w:r>
        <w:r w:rsidR="00B802CB" w:rsidDel="0062557E">
          <w:rPr>
            <w:rFonts w:ascii="Arial" w:eastAsia="Arial" w:hAnsi="Arial" w:cs="Arial"/>
            <w:sz w:val="22"/>
            <w:szCs w:val="22"/>
          </w:rPr>
          <w:t xml:space="preserve"> </w:t>
        </w:r>
      </w:ins>
      <w:del w:id="407" w:author="Sean E. McGeary" w:date="2019-09-01T20:39:00Z">
        <w:r w:rsidDel="0062557E">
          <w:rPr>
            <w:rFonts w:ascii="Arial" w:eastAsia="Arial" w:hAnsi="Arial" w:cs="Arial"/>
            <w:sz w:val="22"/>
            <w:szCs w:val="22"/>
          </w:rPr>
          <w:delText>d</w:delText>
        </w:r>
      </w:del>
      <w:del w:id="408" w:author="Sean E. McGeary" w:date="2019-09-01T20:40:00Z">
        <w:r w:rsidR="004A1320" w:rsidDel="00B802CB">
          <w:rPr>
            <w:rFonts w:ascii="Arial" w:eastAsia="Arial" w:hAnsi="Arial" w:cs="Arial"/>
            <w:sz w:val="22"/>
            <w:szCs w:val="22"/>
          </w:rPr>
          <w:delText xml:space="preserve">. </w:delText>
        </w:r>
      </w:del>
      <w:commentRangeStart w:id="409"/>
      <w:del w:id="410" w:author="Sean E. McGeary" w:date="2019-09-01T20:41:00Z">
        <w:r w:rsidR="0077560C" w:rsidDel="00B802CB">
          <w:rPr>
            <w:rFonts w:ascii="Arial" w:eastAsia="Arial" w:hAnsi="Arial" w:cs="Arial"/>
            <w:sz w:val="22"/>
            <w:szCs w:val="22"/>
          </w:rPr>
          <w:delText>Nonetheless</w:delText>
        </w:r>
        <w:r w:rsidDel="00B802CB">
          <w:rPr>
            <w:rFonts w:ascii="Arial" w:eastAsia="Arial" w:hAnsi="Arial" w:cs="Arial"/>
            <w:sz w:val="22"/>
            <w:szCs w:val="22"/>
          </w:rPr>
          <w:delText>,</w:delText>
        </w:r>
      </w:del>
      <w:ins w:id="411" w:author="Sean E. McGeary" w:date="2019-09-01T21:01:00Z">
        <w:r w:rsidR="00AF676A">
          <w:rPr>
            <w:rFonts w:ascii="Arial" w:eastAsia="Arial" w:hAnsi="Arial" w:cs="Arial"/>
            <w:sz w:val="22"/>
            <w:szCs w:val="22"/>
          </w:rPr>
          <w:t>However,</w:t>
        </w:r>
      </w:ins>
      <w:ins w:id="412" w:author="Sean E. McGeary" w:date="2019-09-01T20:41:00Z">
        <w:r w:rsidR="00B802CB">
          <w:rPr>
            <w:rFonts w:ascii="Arial" w:eastAsia="Arial" w:hAnsi="Arial" w:cs="Arial"/>
            <w:sz w:val="22"/>
            <w:szCs w:val="22"/>
          </w:rPr>
          <w:t xml:space="preserve"> </w:t>
        </w:r>
      </w:ins>
      <w:ins w:id="413" w:author="Sean E. McGeary" w:date="2019-09-01T21:01:00Z">
        <w:r w:rsidR="00AF676A">
          <w:rPr>
            <w:rFonts w:ascii="Arial" w:eastAsia="Arial" w:hAnsi="Arial" w:cs="Arial"/>
            <w:sz w:val="22"/>
            <w:szCs w:val="22"/>
          </w:rPr>
          <w:t xml:space="preserve">the </w:t>
        </w:r>
      </w:ins>
      <w:ins w:id="414" w:author="Sean E. McGeary" w:date="2019-09-01T20:45:00Z">
        <w:r w:rsidR="00B802CB">
          <w:rPr>
            <w:rFonts w:ascii="Arial" w:eastAsia="Arial" w:hAnsi="Arial" w:cs="Arial"/>
            <w:sz w:val="22"/>
            <w:szCs w:val="22"/>
          </w:rPr>
          <w:t>detection</w:t>
        </w:r>
      </w:ins>
      <w:ins w:id="415" w:author="Sean E. McGeary" w:date="2019-09-01T20:41:00Z">
        <w:r w:rsidR="00B802CB">
          <w:rPr>
            <w:rFonts w:ascii="Arial" w:eastAsia="Arial" w:hAnsi="Arial" w:cs="Arial"/>
            <w:sz w:val="22"/>
            <w:szCs w:val="22"/>
          </w:rPr>
          <w:t xml:space="preserve"> of ______ </w:t>
        </w:r>
      </w:ins>
      <w:ins w:id="416" w:author="Sean E. McGeary" w:date="2019-09-01T20:58:00Z">
        <w:r w:rsidR="00B802CB">
          <w:rPr>
            <w:rFonts w:ascii="Arial" w:eastAsia="Arial" w:hAnsi="Arial" w:cs="Arial"/>
            <w:sz w:val="22"/>
            <w:szCs w:val="22"/>
          </w:rPr>
          <w:t xml:space="preserve"> </w:t>
        </w:r>
      </w:ins>
      <w:del w:id="417" w:author="Sean E. McGeary" w:date="2019-09-01T20:58:00Z">
        <w:r w:rsidDel="00B802CB">
          <w:rPr>
            <w:rFonts w:ascii="Arial" w:eastAsia="Arial" w:hAnsi="Arial" w:cs="Arial"/>
            <w:sz w:val="22"/>
            <w:szCs w:val="22"/>
          </w:rPr>
          <w:delText xml:space="preserve"> some </w:delText>
        </w:r>
      </w:del>
      <w:r w:rsidR="0077560C">
        <w:rPr>
          <w:rFonts w:ascii="Arial" w:eastAsia="Arial" w:hAnsi="Arial" w:cs="Arial"/>
          <w:sz w:val="22"/>
          <w:szCs w:val="22"/>
        </w:rPr>
        <w:t>3′</w:t>
      </w:r>
      <w:ins w:id="418" w:author="Sean E. McGeary" w:date="2019-09-01T21:04:00Z">
        <w:r w:rsidR="00AF676A">
          <w:rPr>
            <w:rFonts w:ascii="Arial" w:eastAsia="Arial" w:hAnsi="Arial" w:cs="Arial"/>
            <w:sz w:val="22"/>
            <w:szCs w:val="22"/>
          </w:rPr>
          <w:noBreakHyphen/>
        </w:r>
      </w:ins>
      <w:del w:id="419" w:author="Sean E. McGeary" w:date="2019-09-01T21:03:00Z">
        <w:r w:rsidR="0077560C" w:rsidDel="00AF676A">
          <w:rPr>
            <w:rFonts w:ascii="Arial" w:eastAsia="Arial" w:hAnsi="Arial" w:cs="Arial"/>
            <w:sz w:val="22"/>
            <w:szCs w:val="22"/>
          </w:rPr>
          <w:delText>-</w:delText>
        </w:r>
      </w:del>
      <w:r w:rsidR="0077560C">
        <w:rPr>
          <w:rFonts w:ascii="Arial" w:eastAsia="Arial" w:hAnsi="Arial" w:cs="Arial"/>
          <w:sz w:val="22"/>
          <w:szCs w:val="22"/>
        </w:rPr>
        <w:t xml:space="preserve">compensatory sites </w:t>
      </w:r>
      <w:del w:id="420" w:author="Sean E. McGeary" w:date="2019-09-01T20:58:00Z">
        <w:r w:rsidDel="00B802CB">
          <w:rPr>
            <w:rFonts w:ascii="Arial" w:eastAsia="Arial" w:hAnsi="Arial" w:cs="Arial"/>
            <w:sz w:val="22"/>
            <w:szCs w:val="22"/>
          </w:rPr>
          <w:delText>had</w:delText>
        </w:r>
        <w:r w:rsidR="00C772A2" w:rsidDel="00B802CB">
          <w:rPr>
            <w:rFonts w:ascii="Arial" w:eastAsia="Arial" w:hAnsi="Arial" w:cs="Arial"/>
            <w:sz w:val="22"/>
            <w:szCs w:val="22"/>
          </w:rPr>
          <w:delText xml:space="preserve"> </w:delText>
        </w:r>
      </w:del>
      <w:ins w:id="421" w:author="Sean E. McGeary" w:date="2019-09-01T20:58:00Z">
        <w:r w:rsidR="00B802CB">
          <w:rPr>
            <w:rFonts w:ascii="Arial" w:eastAsia="Arial" w:hAnsi="Arial" w:cs="Arial"/>
            <w:sz w:val="22"/>
            <w:szCs w:val="22"/>
          </w:rPr>
          <w:t xml:space="preserve">with </w:t>
        </w:r>
      </w:ins>
      <w:ins w:id="422" w:author="Sean E. McGeary" w:date="2019-09-01T21:04:00Z">
        <w:r w:rsidR="00AF676A">
          <w:rPr>
            <w:rFonts w:ascii="Arial" w:eastAsia="Arial" w:hAnsi="Arial" w:cs="Arial"/>
            <w:sz w:val="22"/>
            <w:szCs w:val="22"/>
          </w:rPr>
          <w:t>affinities as high</w:t>
        </w:r>
      </w:ins>
      <w:del w:id="423" w:author="Sean E. McGeary" w:date="2019-09-01T21:04:00Z">
        <w:r w:rsidR="00C772A2" w:rsidRPr="00795CE4" w:rsidDel="00AF676A">
          <w:rPr>
            <w:rFonts w:ascii="Arial" w:eastAsia="Arial" w:hAnsi="Arial" w:cs="Arial"/>
            <w:i/>
            <w:sz w:val="22"/>
            <w:szCs w:val="22"/>
          </w:rPr>
          <w:delText>K</w:delText>
        </w:r>
        <w:r w:rsidR="00C772A2" w:rsidRPr="00795CE4" w:rsidDel="00AF676A">
          <w:rPr>
            <w:rFonts w:ascii="Arial" w:eastAsia="Arial" w:hAnsi="Arial" w:cs="Arial"/>
            <w:sz w:val="22"/>
            <w:szCs w:val="22"/>
            <w:vertAlign w:val="subscript"/>
          </w:rPr>
          <w:delText>D</w:delText>
        </w:r>
      </w:del>
      <w:del w:id="424" w:author="Sean E. McGeary" w:date="2019-09-01T20:24:00Z">
        <w:r w:rsidR="00C772A2" w:rsidRPr="00795CE4" w:rsidDel="00534866">
          <w:rPr>
            <w:rFonts w:ascii="Arial" w:eastAsia="Arial" w:hAnsi="Arial" w:cs="Arial"/>
            <w:sz w:val="22"/>
            <w:szCs w:val="22"/>
            <w:vertAlign w:val="subscript"/>
          </w:rPr>
          <w:delText>, Rel</w:delText>
        </w:r>
      </w:del>
      <w:del w:id="425" w:author="Sean E. McGeary" w:date="2019-09-01T21:04:00Z">
        <w:r w:rsidR="00B9359C" w:rsidDel="00AF676A">
          <w:rPr>
            <w:rFonts w:ascii="Arial" w:eastAsia="Arial" w:hAnsi="Arial" w:cs="Arial"/>
            <w:sz w:val="22"/>
            <w:szCs w:val="22"/>
          </w:rPr>
          <w:delText xml:space="preserve"> </w:delText>
        </w:r>
        <w:r w:rsidR="00896F73" w:rsidDel="00AF676A">
          <w:rPr>
            <w:rFonts w:ascii="Arial" w:eastAsia="Arial" w:hAnsi="Arial" w:cs="Arial"/>
            <w:sz w:val="22"/>
            <w:szCs w:val="22"/>
          </w:rPr>
          <w:delText>values</w:delText>
        </w:r>
        <w:r w:rsidR="00B9359C" w:rsidDel="00AF676A">
          <w:rPr>
            <w:rFonts w:ascii="Arial" w:eastAsia="Arial" w:hAnsi="Arial" w:cs="Arial"/>
            <w:sz w:val="22"/>
            <w:szCs w:val="22"/>
          </w:rPr>
          <w:delText xml:space="preserve"> </w:delText>
        </w:r>
        <w:r w:rsidR="00C772A2" w:rsidDel="00AF676A">
          <w:rPr>
            <w:rFonts w:ascii="Arial" w:eastAsia="Arial" w:hAnsi="Arial" w:cs="Arial"/>
            <w:sz w:val="22"/>
            <w:szCs w:val="22"/>
          </w:rPr>
          <w:delText>similar to</w:delText>
        </w:r>
        <w:r w:rsidR="00B9359C" w:rsidDel="00AF676A">
          <w:rPr>
            <w:rFonts w:ascii="Arial" w:eastAsia="Arial" w:hAnsi="Arial" w:cs="Arial"/>
            <w:sz w:val="22"/>
            <w:szCs w:val="22"/>
          </w:rPr>
          <w:delText xml:space="preserve"> those of </w:delText>
        </w:r>
      </w:del>
      <w:ins w:id="426" w:author="Sean E. McGeary" w:date="2019-09-01T21:04:00Z">
        <w:r w:rsidR="00AF676A">
          <w:rPr>
            <w:rFonts w:ascii="Arial" w:eastAsia="Arial" w:hAnsi="Arial" w:cs="Arial"/>
            <w:i/>
            <w:sz w:val="22"/>
            <w:szCs w:val="22"/>
          </w:rPr>
          <w:t xml:space="preserve"> </w:t>
        </w:r>
        <w:r w:rsidR="00AF676A" w:rsidRPr="00AF676A">
          <w:rPr>
            <w:rFonts w:ascii="Arial" w:eastAsia="Arial" w:hAnsi="Arial" w:cs="Arial"/>
            <w:iCs/>
            <w:sz w:val="22"/>
            <w:szCs w:val="22"/>
            <w:rPrChange w:id="427" w:author="Sean E. McGeary" w:date="2019-09-01T21:05:00Z">
              <w:rPr>
                <w:rFonts w:ascii="Arial" w:eastAsia="Arial" w:hAnsi="Arial" w:cs="Arial"/>
                <w:i/>
                <w:sz w:val="22"/>
                <w:szCs w:val="22"/>
              </w:rPr>
            </w:rPrChange>
          </w:rPr>
          <w:t>a</w:t>
        </w:r>
        <w:r w:rsidR="00AF676A" w:rsidRPr="00AF676A">
          <w:rPr>
            <w:rFonts w:ascii="Arial" w:eastAsia="Arial" w:hAnsi="Arial" w:cs="Arial"/>
            <w:iCs/>
            <w:sz w:val="22"/>
            <w:szCs w:val="22"/>
            <w:rPrChange w:id="428" w:author="Sean E. McGeary" w:date="2019-09-01T21:04:00Z">
              <w:rPr>
                <w:rFonts w:ascii="Arial" w:eastAsia="Arial" w:hAnsi="Arial" w:cs="Arial"/>
                <w:i/>
                <w:sz w:val="22"/>
                <w:szCs w:val="22"/>
              </w:rPr>
            </w:rPrChange>
          </w:rPr>
          <w:t>s that of</w:t>
        </w:r>
        <w:r w:rsidR="00AF676A">
          <w:rPr>
            <w:rFonts w:ascii="Arial" w:eastAsia="Arial" w:hAnsi="Arial" w:cs="Arial"/>
            <w:sz w:val="22"/>
            <w:szCs w:val="22"/>
          </w:rPr>
          <w:t xml:space="preserve"> </w:t>
        </w:r>
      </w:ins>
      <w:r w:rsidR="00B9359C">
        <w:rPr>
          <w:rFonts w:ascii="Arial" w:eastAsia="Arial" w:hAnsi="Arial" w:cs="Arial"/>
          <w:sz w:val="22"/>
          <w:szCs w:val="22"/>
        </w:rPr>
        <w:t xml:space="preserve">canonical </w:t>
      </w:r>
      <w:commentRangeStart w:id="429"/>
      <w:r w:rsidR="00B9359C">
        <w:rPr>
          <w:rFonts w:ascii="Arial" w:eastAsia="Arial" w:hAnsi="Arial" w:cs="Arial"/>
          <w:sz w:val="22"/>
          <w:szCs w:val="22"/>
        </w:rPr>
        <w:t>7</w:t>
      </w:r>
      <w:del w:id="430" w:author="Sean E. McGeary" w:date="2019-09-01T20:24:00Z">
        <w:r w:rsidR="00B9359C" w:rsidDel="00534866">
          <w:rPr>
            <w:rFonts w:ascii="Arial" w:eastAsia="Arial" w:hAnsi="Arial" w:cs="Arial"/>
            <w:sz w:val="22"/>
            <w:szCs w:val="22"/>
          </w:rPr>
          <w:delText>-nt</w:delText>
        </w:r>
      </w:del>
      <w:ins w:id="431" w:author="Sean E. McGeary" w:date="2019-09-01T20:24:00Z">
        <w:r w:rsidR="00534866">
          <w:rPr>
            <w:rFonts w:ascii="Arial" w:eastAsia="Arial" w:hAnsi="Arial" w:cs="Arial"/>
            <w:sz w:val="22"/>
            <w:szCs w:val="22"/>
          </w:rPr>
          <w:t>mer</w:t>
        </w:r>
        <w:commentRangeEnd w:id="429"/>
        <w:r w:rsidR="00534866">
          <w:rPr>
            <w:rStyle w:val="CommentReference"/>
          </w:rPr>
          <w:commentReference w:id="429"/>
        </w:r>
      </w:ins>
      <w:r w:rsidR="00B9359C">
        <w:rPr>
          <w:rFonts w:ascii="Arial" w:eastAsia="Arial" w:hAnsi="Arial" w:cs="Arial"/>
          <w:sz w:val="22"/>
          <w:szCs w:val="22"/>
        </w:rPr>
        <w:t xml:space="preserve"> sites (Fig </w:t>
      </w:r>
      <w:r w:rsidR="007D563A">
        <w:rPr>
          <w:rFonts w:ascii="Arial" w:eastAsia="Arial" w:hAnsi="Arial" w:cs="Arial"/>
          <w:sz w:val="22"/>
          <w:szCs w:val="22"/>
        </w:rPr>
        <w:t>3A)</w:t>
      </w:r>
      <w:ins w:id="432" w:author="Sean E. McGeary" w:date="2019-09-01T20:58:00Z">
        <w:r w:rsidR="00B802CB">
          <w:rPr>
            <w:rFonts w:ascii="Arial" w:eastAsia="Arial" w:hAnsi="Arial" w:cs="Arial"/>
            <w:sz w:val="22"/>
            <w:szCs w:val="22"/>
          </w:rPr>
          <w:t xml:space="preserve"> motivated us to perform a</w:t>
        </w:r>
      </w:ins>
      <w:del w:id="433" w:author="David Bartel" w:date="2019-06-28T09:49:00Z">
        <w:r w:rsidR="00B9359C" w:rsidDel="0050088E">
          <w:rPr>
            <w:rFonts w:ascii="Arial" w:eastAsia="Arial" w:hAnsi="Arial" w:cs="Arial"/>
            <w:sz w:val="22"/>
            <w:szCs w:val="22"/>
          </w:rPr>
          <w:delText xml:space="preserve">. </w:delText>
        </w:r>
      </w:del>
      <w:ins w:id="434" w:author="Sean E. McGeary" w:date="2019-09-01T20:58:00Z">
        <w:r w:rsidR="00B802CB">
          <w:rPr>
            <w:rFonts w:ascii="Arial" w:eastAsia="Arial" w:hAnsi="Arial" w:cs="Arial"/>
            <w:sz w:val="22"/>
            <w:szCs w:val="22"/>
          </w:rPr>
          <w:t xml:space="preserve"> </w:t>
        </w:r>
      </w:ins>
      <w:ins w:id="435" w:author="David Bartel" w:date="2019-06-28T09:49:00Z">
        <w:del w:id="436" w:author="Sean E. McGeary" w:date="2019-09-01T20:58:00Z">
          <w:r w:rsidR="0050088E" w:rsidDel="00B802CB">
            <w:rPr>
              <w:rFonts w:ascii="Arial" w:eastAsia="Arial" w:hAnsi="Arial" w:cs="Arial"/>
              <w:sz w:val="22"/>
              <w:szCs w:val="22"/>
            </w:rPr>
            <w:delText>, enabling</w:delText>
          </w:r>
        </w:del>
      </w:ins>
      <w:ins w:id="437" w:author="David Bartel" w:date="2019-06-28T09:50:00Z">
        <w:del w:id="438" w:author="Sean E. McGeary" w:date="2019-09-01T20:58:00Z">
          <w:r w:rsidR="0050088E" w:rsidDel="00B802CB">
            <w:rPr>
              <w:rFonts w:ascii="Arial" w:eastAsia="Arial" w:hAnsi="Arial" w:cs="Arial"/>
              <w:sz w:val="22"/>
              <w:szCs w:val="22"/>
            </w:rPr>
            <w:delText xml:space="preserve"> </w:delText>
          </w:r>
        </w:del>
        <w:r w:rsidR="0050088E">
          <w:rPr>
            <w:rFonts w:ascii="Arial" w:eastAsia="Arial" w:hAnsi="Arial" w:cs="Arial"/>
            <w:sz w:val="22"/>
            <w:szCs w:val="22"/>
          </w:rPr>
          <w:t>systematic</w:t>
        </w:r>
      </w:ins>
      <w:ins w:id="439" w:author="David Bartel" w:date="2019-06-28T09:47:00Z">
        <w:r w:rsidR="0050088E">
          <w:rPr>
            <w:rFonts w:ascii="Arial" w:eastAsia="Arial" w:hAnsi="Arial" w:cs="Arial"/>
            <w:sz w:val="22"/>
            <w:szCs w:val="22"/>
          </w:rPr>
          <w:t xml:space="preserve"> </w:t>
        </w:r>
      </w:ins>
      <w:ins w:id="440" w:author="David Bartel" w:date="2019-06-28T09:48:00Z">
        <w:r w:rsidR="0050088E">
          <w:rPr>
            <w:rFonts w:ascii="Arial" w:eastAsia="Arial" w:hAnsi="Arial" w:cs="Arial"/>
            <w:sz w:val="22"/>
            <w:szCs w:val="22"/>
          </w:rPr>
          <w:t>investigat</w:t>
        </w:r>
      </w:ins>
      <w:ins w:id="441" w:author="David Bartel" w:date="2019-06-28T09:50:00Z">
        <w:r w:rsidR="0050088E">
          <w:rPr>
            <w:rFonts w:ascii="Arial" w:eastAsia="Arial" w:hAnsi="Arial" w:cs="Arial"/>
            <w:sz w:val="22"/>
            <w:szCs w:val="22"/>
          </w:rPr>
          <w:t>ion of</w:t>
        </w:r>
      </w:ins>
      <w:ins w:id="442" w:author="Sean E. McGeary" w:date="2019-09-01T20:59:00Z">
        <w:r w:rsidR="00AF676A">
          <w:rPr>
            <w:rFonts w:ascii="Arial" w:eastAsia="Arial" w:hAnsi="Arial" w:cs="Arial"/>
            <w:sz w:val="22"/>
            <w:szCs w:val="22"/>
          </w:rPr>
          <w:t xml:space="preserve"> </w:t>
        </w:r>
      </w:ins>
      <w:ins w:id="443" w:author="Sean E. McGeary" w:date="2019-09-01T21:05:00Z">
        <w:r w:rsidR="00AF676A">
          <w:rPr>
            <w:rFonts w:ascii="Arial" w:eastAsia="Arial" w:hAnsi="Arial" w:cs="Arial"/>
            <w:sz w:val="22"/>
            <w:szCs w:val="22"/>
          </w:rPr>
          <w:t>which</w:t>
        </w:r>
      </w:ins>
      <w:ins w:id="444" w:author="Sean E. McGeary" w:date="2019-09-01T20:59:00Z">
        <w:r w:rsidR="00AF676A">
          <w:rPr>
            <w:rFonts w:ascii="Arial" w:eastAsia="Arial" w:hAnsi="Arial" w:cs="Arial"/>
            <w:sz w:val="22"/>
            <w:szCs w:val="22"/>
          </w:rPr>
          <w:t xml:space="preserve"> </w:t>
        </w:r>
      </w:ins>
      <w:ins w:id="445" w:author="David Bartel" w:date="2019-06-28T09:48:00Z">
        <w:del w:id="446" w:author="Sean E. McGeary" w:date="2019-09-01T20:59:00Z">
          <w:r w:rsidR="0050088E" w:rsidDel="00AF676A">
            <w:rPr>
              <w:rFonts w:ascii="Arial" w:eastAsia="Arial" w:hAnsi="Arial" w:cs="Arial"/>
              <w:sz w:val="22"/>
              <w:szCs w:val="22"/>
            </w:rPr>
            <w:delText xml:space="preserve"> the </w:delText>
          </w:r>
        </w:del>
        <w:r w:rsidR="0050088E">
          <w:rPr>
            <w:rFonts w:ascii="Arial" w:eastAsia="Arial" w:hAnsi="Arial" w:cs="Arial"/>
            <w:sz w:val="22"/>
            <w:szCs w:val="22"/>
          </w:rPr>
          <w:t>features</w:t>
        </w:r>
      </w:ins>
      <w:ins w:id="447" w:author="Sean E. McGeary" w:date="2019-09-01T21:01:00Z">
        <w:r w:rsidR="00AF676A">
          <w:rPr>
            <w:rFonts w:ascii="Arial" w:eastAsia="Arial" w:hAnsi="Arial" w:cs="Arial"/>
            <w:sz w:val="22"/>
            <w:szCs w:val="22"/>
          </w:rPr>
          <w:t xml:space="preserve"> of the seed</w:t>
        </w:r>
      </w:ins>
      <w:ins w:id="448" w:author="Sean E. McGeary" w:date="2019-09-01T21:03:00Z">
        <w:r w:rsidR="00AF676A">
          <w:rPr>
            <w:rFonts w:ascii="Arial" w:eastAsia="Arial" w:hAnsi="Arial" w:cs="Arial"/>
            <w:sz w:val="22"/>
            <w:szCs w:val="22"/>
          </w:rPr>
          <w:t>-</w:t>
        </w:r>
      </w:ins>
      <w:ins w:id="449" w:author="Sean E. McGeary" w:date="2019-09-01T21:01:00Z">
        <w:r w:rsidR="00AF676A">
          <w:rPr>
            <w:rFonts w:ascii="Arial" w:eastAsia="Arial" w:hAnsi="Arial" w:cs="Arial"/>
            <w:sz w:val="22"/>
            <w:szCs w:val="22"/>
          </w:rPr>
          <w:t xml:space="preserve"> and 3′</w:t>
        </w:r>
      </w:ins>
      <w:ins w:id="450" w:author="Sean E. McGeary" w:date="2019-09-01T21:03:00Z">
        <w:r w:rsidR="00AF676A">
          <w:rPr>
            <w:rFonts w:ascii="Arial" w:eastAsia="Arial" w:hAnsi="Arial" w:cs="Arial"/>
            <w:sz w:val="22"/>
            <w:szCs w:val="22"/>
          </w:rPr>
          <w:t>-portion</w:t>
        </w:r>
      </w:ins>
      <w:ins w:id="451" w:author="David Bartel" w:date="2019-06-28T09:48:00Z">
        <w:r w:rsidR="0050088E">
          <w:rPr>
            <w:rFonts w:ascii="Arial" w:eastAsia="Arial" w:hAnsi="Arial" w:cs="Arial"/>
            <w:sz w:val="22"/>
            <w:szCs w:val="22"/>
          </w:rPr>
          <w:t xml:space="preserve"> of </w:t>
        </w:r>
      </w:ins>
      <w:ins w:id="452" w:author="Sean E. McGeary" w:date="2019-09-01T21:02:00Z">
        <w:r w:rsidR="00AF676A">
          <w:rPr>
            <w:rFonts w:ascii="Arial" w:eastAsia="Arial" w:hAnsi="Arial" w:cs="Arial"/>
            <w:sz w:val="22"/>
            <w:szCs w:val="22"/>
          </w:rPr>
          <w:t xml:space="preserve">a </w:t>
        </w:r>
      </w:ins>
      <w:ins w:id="453" w:author="Sean E. McGeary" w:date="2019-09-01T21:03:00Z">
        <w:r w:rsidR="00AF676A">
          <w:rPr>
            <w:rFonts w:ascii="Arial" w:eastAsia="Arial" w:hAnsi="Arial" w:cs="Arial"/>
            <w:sz w:val="22"/>
            <w:szCs w:val="22"/>
          </w:rPr>
          <w:t>3′-compensatory</w:t>
        </w:r>
      </w:ins>
      <w:ins w:id="454" w:author="Sean E. McGeary" w:date="2019-09-01T21:00:00Z">
        <w:r w:rsidR="00AF676A">
          <w:rPr>
            <w:rFonts w:ascii="Arial" w:eastAsia="Arial" w:hAnsi="Arial" w:cs="Arial"/>
            <w:sz w:val="22"/>
            <w:szCs w:val="22"/>
          </w:rPr>
          <w:t xml:space="preserve"> </w:t>
        </w:r>
      </w:ins>
      <w:ins w:id="455" w:author="David Bartel" w:date="2019-06-28T09:48:00Z">
        <w:del w:id="456" w:author="Sean E. McGeary" w:date="2019-09-01T21:00:00Z">
          <w:r w:rsidR="0050088E" w:rsidDel="00AF676A">
            <w:rPr>
              <w:rFonts w:ascii="Arial" w:eastAsia="Arial" w:hAnsi="Arial" w:cs="Arial"/>
              <w:sz w:val="22"/>
              <w:szCs w:val="22"/>
            </w:rPr>
            <w:delText>3′ sites</w:delText>
          </w:r>
        </w:del>
      </w:ins>
      <w:ins w:id="457" w:author="Sean E. McGeary" w:date="2019-09-01T21:00:00Z">
        <w:r w:rsidR="00AF676A">
          <w:rPr>
            <w:rFonts w:ascii="Arial" w:eastAsia="Arial" w:hAnsi="Arial" w:cs="Arial"/>
            <w:sz w:val="22"/>
            <w:szCs w:val="22"/>
          </w:rPr>
          <w:t>site</w:t>
        </w:r>
      </w:ins>
      <w:ins w:id="458" w:author="David Bartel" w:date="2019-06-28T09:48:00Z">
        <w:r w:rsidR="0050088E">
          <w:rPr>
            <w:rFonts w:ascii="Arial" w:eastAsia="Arial" w:hAnsi="Arial" w:cs="Arial"/>
            <w:sz w:val="22"/>
            <w:szCs w:val="22"/>
          </w:rPr>
          <w:t xml:space="preserve"> </w:t>
        </w:r>
      </w:ins>
      <w:ins w:id="459" w:author="Sean E. McGeary" w:date="2019-09-01T21:05:00Z">
        <w:r w:rsidR="00AF676A">
          <w:rPr>
            <w:rFonts w:ascii="Arial" w:eastAsia="Arial" w:hAnsi="Arial" w:cs="Arial"/>
            <w:sz w:val="22"/>
            <w:szCs w:val="22"/>
          </w:rPr>
          <w:t xml:space="preserve">can </w:t>
        </w:r>
      </w:ins>
      <w:ins w:id="460" w:author="David Bartel" w:date="2019-06-28T09:48:00Z">
        <w:del w:id="461" w:author="Sean E. McGeary" w:date="2019-09-01T20:59:00Z">
          <w:r w:rsidR="0050088E" w:rsidDel="00AF676A">
            <w:rPr>
              <w:rFonts w:ascii="Arial" w:eastAsia="Arial" w:hAnsi="Arial" w:cs="Arial"/>
              <w:sz w:val="22"/>
              <w:szCs w:val="22"/>
            </w:rPr>
            <w:delText>that imparted</w:delText>
          </w:r>
        </w:del>
      </w:ins>
      <w:ins w:id="462" w:author="Sean E. McGeary" w:date="2019-09-01T21:02:00Z">
        <w:r w:rsidR="00AF676A">
          <w:rPr>
            <w:rFonts w:ascii="Arial" w:eastAsia="Arial" w:hAnsi="Arial" w:cs="Arial"/>
            <w:sz w:val="22"/>
            <w:szCs w:val="22"/>
          </w:rPr>
          <w:t xml:space="preserve">together </w:t>
        </w:r>
      </w:ins>
      <w:ins w:id="463" w:author="Sean E. McGeary" w:date="2019-09-01T20:59:00Z">
        <w:r w:rsidR="00AF676A">
          <w:rPr>
            <w:rFonts w:ascii="Arial" w:eastAsia="Arial" w:hAnsi="Arial" w:cs="Arial"/>
            <w:sz w:val="22"/>
            <w:szCs w:val="22"/>
          </w:rPr>
          <w:t>impart</w:t>
        </w:r>
      </w:ins>
      <w:ins w:id="464" w:author="David Bartel" w:date="2019-06-28T09:48:00Z">
        <w:r w:rsidR="0050088E">
          <w:rPr>
            <w:rFonts w:ascii="Arial" w:eastAsia="Arial" w:hAnsi="Arial" w:cs="Arial"/>
            <w:sz w:val="22"/>
            <w:szCs w:val="22"/>
          </w:rPr>
          <w:t xml:space="preserve"> </w:t>
        </w:r>
        <w:del w:id="465" w:author="Sean E. McGeary" w:date="2019-09-01T20:59:00Z">
          <w:r w:rsidR="0050088E" w:rsidDel="00AF676A">
            <w:rPr>
              <w:rFonts w:ascii="Arial" w:eastAsia="Arial" w:hAnsi="Arial" w:cs="Arial"/>
              <w:sz w:val="22"/>
              <w:szCs w:val="22"/>
            </w:rPr>
            <w:delText>this additional</w:delText>
          </w:r>
        </w:del>
      </w:ins>
      <w:ins w:id="466" w:author="Sean E. McGeary" w:date="2019-09-01T20:59:00Z">
        <w:r w:rsidR="00AF676A">
          <w:rPr>
            <w:rFonts w:ascii="Arial" w:eastAsia="Arial" w:hAnsi="Arial" w:cs="Arial"/>
            <w:sz w:val="22"/>
            <w:szCs w:val="22"/>
          </w:rPr>
          <w:t>such</w:t>
        </w:r>
      </w:ins>
      <w:ins w:id="467" w:author="David Bartel" w:date="2019-06-28T09:48:00Z">
        <w:r w:rsidR="0050088E">
          <w:rPr>
            <w:rFonts w:ascii="Arial" w:eastAsia="Arial" w:hAnsi="Arial" w:cs="Arial"/>
            <w:sz w:val="22"/>
            <w:szCs w:val="22"/>
          </w:rPr>
          <w:t xml:space="preserve"> affinity</w:t>
        </w:r>
      </w:ins>
      <w:commentRangeEnd w:id="409"/>
      <w:r w:rsidR="00534866">
        <w:rPr>
          <w:rStyle w:val="CommentReference"/>
        </w:rPr>
        <w:commentReference w:id="409"/>
      </w:r>
      <w:ins w:id="468" w:author="David Bartel" w:date="2019-06-28T09:48:00Z">
        <w:r w:rsidR="0050088E">
          <w:rPr>
            <w:rFonts w:ascii="Arial" w:eastAsia="Arial" w:hAnsi="Arial" w:cs="Arial"/>
            <w:sz w:val="22"/>
            <w:szCs w:val="22"/>
          </w:rPr>
          <w:t>.</w:t>
        </w:r>
      </w:ins>
    </w:p>
    <w:p w14:paraId="6B3EA8E4" w14:textId="6B2FB167" w:rsidR="0077560C" w:rsidDel="00AF676A" w:rsidRDefault="00AF676A" w:rsidP="00A12ED2">
      <w:pPr>
        <w:pStyle w:val="Normal1"/>
        <w:spacing w:line="480" w:lineRule="auto"/>
        <w:ind w:firstLine="720"/>
        <w:rPr>
          <w:del w:id="469" w:author="Sean E. McGeary" w:date="2019-09-01T21:05:00Z"/>
          <w:rFonts w:ascii="Arial" w:eastAsia="Arial" w:hAnsi="Arial" w:cs="Arial"/>
          <w:sz w:val="22"/>
          <w:szCs w:val="22"/>
        </w:rPr>
        <w:pPrChange w:id="470" w:author="Sean E. McGeary" w:date="2019-09-01T21:09:00Z">
          <w:pPr>
            <w:pStyle w:val="Normal1"/>
            <w:spacing w:line="480" w:lineRule="auto"/>
          </w:pPr>
        </w:pPrChange>
      </w:pPr>
      <w:commentRangeStart w:id="471"/>
      <w:ins w:id="472" w:author="Sean E. McGeary" w:date="2019-09-01T21:07:00Z">
        <w:r>
          <w:rPr>
            <w:rFonts w:ascii="Arial" w:eastAsia="Arial" w:hAnsi="Arial" w:cs="Arial"/>
            <w:sz w:val="22"/>
            <w:szCs w:val="22"/>
          </w:rPr>
          <w:t xml:space="preserve">We first </w:t>
        </w:r>
      </w:ins>
      <w:ins w:id="473" w:author="Sean E. McGeary" w:date="2019-09-01T21:08:00Z">
        <w:r>
          <w:rPr>
            <w:rFonts w:ascii="Arial" w:eastAsia="Arial" w:hAnsi="Arial" w:cs="Arial"/>
            <w:sz w:val="22"/>
            <w:szCs w:val="22"/>
          </w:rPr>
          <w:t xml:space="preserve">examined the relative </w:t>
        </w:r>
      </w:ins>
      <w:ins w:id="474" w:author="Sean E. McGeary" w:date="2019-09-01T21:07:00Z">
        <w:r w:rsidRPr="00456150">
          <w:rPr>
            <w:rFonts w:ascii="Arial" w:eastAsia="Arial" w:hAnsi="Arial" w:cs="Arial"/>
            <w:i/>
            <w:sz w:val="22"/>
            <w:szCs w:val="22"/>
          </w:rPr>
          <w:t>K</w:t>
        </w:r>
        <w:r w:rsidRPr="00456150">
          <w:rPr>
            <w:rFonts w:ascii="Arial" w:eastAsia="Arial" w:hAnsi="Arial" w:cs="Arial"/>
            <w:sz w:val="22"/>
            <w:szCs w:val="22"/>
            <w:vertAlign w:val="subscript"/>
          </w:rPr>
          <w:t>D</w:t>
        </w:r>
        <w:r>
          <w:rPr>
            <w:rFonts w:ascii="Arial" w:eastAsia="Arial" w:hAnsi="Arial" w:cs="Arial"/>
            <w:sz w:val="22"/>
            <w:szCs w:val="22"/>
          </w:rPr>
          <w:t xml:space="preserve"> values of 3′-compensatory sites </w:t>
        </w:r>
      </w:ins>
      <w:ins w:id="475" w:author="Sean E. McGeary" w:date="2019-09-01T21:09:00Z">
        <w:r w:rsidR="00A12ED2">
          <w:rPr>
            <w:rFonts w:ascii="Arial" w:eastAsia="Arial" w:hAnsi="Arial" w:cs="Arial"/>
            <w:sz w:val="22"/>
            <w:szCs w:val="22"/>
          </w:rPr>
          <w:t>as stratified by both</w:t>
        </w:r>
      </w:ins>
      <w:ins w:id="476" w:author="Sean E. McGeary" w:date="2019-09-01T21:10:00Z">
        <w:r w:rsidR="00A12ED2">
          <w:rPr>
            <w:rFonts w:ascii="Arial" w:eastAsia="Arial" w:hAnsi="Arial" w:cs="Arial"/>
            <w:sz w:val="22"/>
            <w:szCs w:val="22"/>
          </w:rPr>
          <w:t xml:space="preserve"> </w:t>
        </w:r>
      </w:ins>
      <w:ins w:id="477" w:author="David Bartel" w:date="2019-06-28T09:48:00Z">
        <w:del w:id="478" w:author="Sean E. McGeary" w:date="2019-09-01T20:28:00Z">
          <w:r w:rsidR="0050088E" w:rsidDel="00534866">
            <w:rPr>
              <w:rFonts w:ascii="Arial" w:eastAsia="Arial" w:hAnsi="Arial" w:cs="Arial"/>
              <w:sz w:val="22"/>
              <w:szCs w:val="22"/>
            </w:rPr>
            <w:delText xml:space="preserve"> </w:delText>
          </w:r>
        </w:del>
      </w:ins>
      <w:ins w:id="479" w:author="David Bartel" w:date="2019-06-28T09:47:00Z">
        <w:del w:id="480" w:author="Sean E. McGeary" w:date="2019-09-01T20:28:00Z">
          <w:r w:rsidR="0050088E" w:rsidDel="00534866">
            <w:rPr>
              <w:rFonts w:ascii="Arial" w:eastAsia="Arial" w:hAnsi="Arial" w:cs="Arial"/>
              <w:sz w:val="22"/>
              <w:szCs w:val="22"/>
            </w:rPr>
            <w:delText xml:space="preserve"> </w:delText>
          </w:r>
        </w:del>
      </w:ins>
    </w:p>
    <w:p w14:paraId="360BF8A5" w14:textId="5C436901" w:rsidR="00FC2217" w:rsidRDefault="00B9359C" w:rsidP="00A12ED2">
      <w:pPr>
        <w:pStyle w:val="Normal1"/>
        <w:spacing w:line="480" w:lineRule="auto"/>
        <w:ind w:firstLine="720"/>
        <w:rPr>
          <w:rFonts w:ascii="Arial" w:eastAsia="Arial" w:hAnsi="Arial" w:cs="Arial"/>
          <w:sz w:val="22"/>
          <w:szCs w:val="22"/>
        </w:rPr>
      </w:pPr>
      <w:del w:id="481" w:author="Sean E. McGeary" w:date="2019-09-01T21:07:00Z">
        <w:r w:rsidDel="00AF676A">
          <w:rPr>
            <w:rFonts w:ascii="Arial" w:eastAsia="Arial" w:hAnsi="Arial" w:cs="Arial"/>
            <w:sz w:val="22"/>
            <w:szCs w:val="22"/>
          </w:rPr>
          <w:delText xml:space="preserve">To </w:delText>
        </w:r>
        <w:r w:rsidR="00896F73" w:rsidDel="00AF676A">
          <w:rPr>
            <w:rFonts w:ascii="Arial" w:eastAsia="Arial" w:hAnsi="Arial" w:cs="Arial"/>
            <w:sz w:val="22"/>
            <w:szCs w:val="22"/>
          </w:rPr>
          <w:delText>examine</w:delText>
        </w:r>
        <w:r w:rsidDel="00AF676A">
          <w:rPr>
            <w:rFonts w:ascii="Arial" w:eastAsia="Arial" w:hAnsi="Arial" w:cs="Arial"/>
            <w:sz w:val="22"/>
            <w:szCs w:val="22"/>
          </w:rPr>
          <w:delText xml:space="preserve"> the influence of</w:delText>
        </w:r>
      </w:del>
      <w:del w:id="482" w:author="Sean E. McGeary" w:date="2019-09-01T21:09:00Z">
        <w:r w:rsidDel="00A12ED2">
          <w:rPr>
            <w:rFonts w:ascii="Arial" w:eastAsia="Arial" w:hAnsi="Arial" w:cs="Arial"/>
            <w:sz w:val="22"/>
            <w:szCs w:val="22"/>
          </w:rPr>
          <w:delText xml:space="preserve"> </w:delText>
        </w:r>
      </w:del>
      <w:r>
        <w:rPr>
          <w:rFonts w:ascii="Arial" w:eastAsia="Arial" w:hAnsi="Arial" w:cs="Arial"/>
          <w:sz w:val="22"/>
          <w:szCs w:val="22"/>
        </w:rPr>
        <w:t xml:space="preserve">3′-site </w:t>
      </w:r>
      <w:ins w:id="483" w:author="Sean E. McGeary" w:date="2019-09-01T21:10:00Z">
        <w:r w:rsidR="00A12ED2">
          <w:rPr>
            <w:rFonts w:ascii="Arial" w:eastAsia="Arial" w:hAnsi="Arial" w:cs="Arial"/>
            <w:sz w:val="22"/>
            <w:szCs w:val="22"/>
          </w:rPr>
          <w:t xml:space="preserve">pairing </w:t>
        </w:r>
      </w:ins>
      <w:r>
        <w:rPr>
          <w:rFonts w:ascii="Arial" w:eastAsia="Arial" w:hAnsi="Arial" w:cs="Arial"/>
          <w:sz w:val="22"/>
          <w:szCs w:val="22"/>
        </w:rPr>
        <w:t xml:space="preserve">length and </w:t>
      </w:r>
      <w:ins w:id="484" w:author="Sean E. McGeary" w:date="2019-09-01T21:10:00Z">
        <w:r w:rsidR="00A12ED2">
          <w:rPr>
            <w:rFonts w:ascii="Arial" w:eastAsia="Arial" w:hAnsi="Arial" w:cs="Arial"/>
            <w:sz w:val="22"/>
            <w:szCs w:val="22"/>
          </w:rPr>
          <w:t xml:space="preserve">target-RNA </w:t>
        </w:r>
      </w:ins>
      <w:r>
        <w:rPr>
          <w:rFonts w:ascii="Arial" w:eastAsia="Arial" w:hAnsi="Arial" w:cs="Arial"/>
          <w:sz w:val="22"/>
          <w:szCs w:val="22"/>
        </w:rPr>
        <w:t>loop length</w:t>
      </w:r>
      <w:del w:id="485" w:author="Sean E. McGeary" w:date="2019-09-01T21:07:00Z">
        <w:r w:rsidDel="00AF676A">
          <w:rPr>
            <w:rFonts w:ascii="Arial" w:eastAsia="Arial" w:hAnsi="Arial" w:cs="Arial"/>
            <w:sz w:val="22"/>
            <w:szCs w:val="22"/>
          </w:rPr>
          <w:delText xml:space="preserve">, we plotted the </w:delText>
        </w:r>
        <w:r w:rsidR="00896F73" w:rsidRPr="00456150" w:rsidDel="00AF676A">
          <w:rPr>
            <w:rFonts w:ascii="Arial" w:eastAsia="Arial" w:hAnsi="Arial" w:cs="Arial"/>
            <w:i/>
            <w:sz w:val="22"/>
            <w:szCs w:val="22"/>
          </w:rPr>
          <w:delText>K</w:delText>
        </w:r>
        <w:r w:rsidR="00896F73" w:rsidRPr="00456150" w:rsidDel="00AF676A">
          <w:rPr>
            <w:rFonts w:ascii="Arial" w:eastAsia="Arial" w:hAnsi="Arial" w:cs="Arial"/>
            <w:sz w:val="22"/>
            <w:szCs w:val="22"/>
            <w:vertAlign w:val="subscript"/>
          </w:rPr>
          <w:delText>D</w:delText>
        </w:r>
      </w:del>
      <w:del w:id="486" w:author="Sean E. McGeary" w:date="2019-09-01T21:06:00Z">
        <w:r w:rsidR="00896F73" w:rsidRPr="00456150" w:rsidDel="00AF676A">
          <w:rPr>
            <w:rFonts w:ascii="Arial" w:eastAsia="Arial" w:hAnsi="Arial" w:cs="Arial"/>
            <w:sz w:val="22"/>
            <w:szCs w:val="22"/>
            <w:vertAlign w:val="subscript"/>
          </w:rPr>
          <w:delText>, Rel</w:delText>
        </w:r>
      </w:del>
      <w:del w:id="487" w:author="Sean E. McGeary" w:date="2019-09-01T21:07:00Z">
        <w:r w:rsidR="00896F73" w:rsidDel="00AF676A">
          <w:rPr>
            <w:rFonts w:ascii="Arial" w:eastAsia="Arial" w:hAnsi="Arial" w:cs="Arial"/>
            <w:sz w:val="22"/>
            <w:szCs w:val="22"/>
          </w:rPr>
          <w:delText xml:space="preserve"> values</w:delText>
        </w:r>
        <w:r w:rsidDel="00AF676A">
          <w:rPr>
            <w:rFonts w:ascii="Arial" w:eastAsia="Arial" w:hAnsi="Arial" w:cs="Arial"/>
            <w:sz w:val="22"/>
            <w:szCs w:val="22"/>
          </w:rPr>
          <w:delText xml:space="preserve"> of 3′-compensatory sites that varied with respect to these two features</w:delText>
        </w:r>
      </w:del>
      <w:r>
        <w:rPr>
          <w:rFonts w:ascii="Arial" w:eastAsia="Arial" w:hAnsi="Arial" w:cs="Arial"/>
          <w:sz w:val="22"/>
          <w:szCs w:val="22"/>
        </w:rPr>
        <w:t xml:space="preserve"> (Fig 3</w:t>
      </w:r>
      <w:r w:rsidR="000A1116">
        <w:rPr>
          <w:rFonts w:ascii="Arial" w:eastAsia="Arial" w:hAnsi="Arial" w:cs="Arial"/>
          <w:sz w:val="22"/>
          <w:szCs w:val="22"/>
        </w:rPr>
        <w:t>B</w:t>
      </w:r>
      <w:r>
        <w:rPr>
          <w:rFonts w:ascii="Arial" w:eastAsia="Arial" w:hAnsi="Arial" w:cs="Arial"/>
          <w:sz w:val="22"/>
          <w:szCs w:val="22"/>
        </w:rPr>
        <w:t xml:space="preserve">). </w:t>
      </w:r>
      <w:commentRangeStart w:id="488"/>
      <w:r w:rsidR="00C7260E">
        <w:rPr>
          <w:rFonts w:ascii="Arial" w:eastAsia="Arial" w:hAnsi="Arial" w:cs="Arial"/>
          <w:sz w:val="22"/>
          <w:szCs w:val="22"/>
        </w:rPr>
        <w:t>Although a</w:t>
      </w:r>
      <w:r w:rsidR="003B6D83">
        <w:rPr>
          <w:rFonts w:ascii="Arial" w:eastAsia="Arial" w:hAnsi="Arial" w:cs="Arial"/>
          <w:sz w:val="22"/>
          <w:szCs w:val="22"/>
        </w:rPr>
        <w:t xml:space="preserve">ll possibilities examined were at least 1.5-fold better than the seed-mismatched site alone, </w:t>
      </w:r>
      <w:r w:rsidR="00111E02">
        <w:rPr>
          <w:rFonts w:ascii="Arial" w:eastAsia="Arial" w:hAnsi="Arial" w:cs="Arial"/>
          <w:sz w:val="22"/>
          <w:szCs w:val="22"/>
        </w:rPr>
        <w:t>only</w:t>
      </w:r>
      <w:r w:rsidR="000B383C" w:rsidRPr="00111E02">
        <w:rPr>
          <w:rFonts w:ascii="Arial" w:eastAsia="Arial" w:hAnsi="Arial" w:cs="Arial"/>
          <w:sz w:val="22"/>
          <w:szCs w:val="22"/>
        </w:rPr>
        <w:t xml:space="preserve"> </w:t>
      </w:r>
      <w:r w:rsidR="003B6D83" w:rsidRPr="00111E02">
        <w:rPr>
          <w:rFonts w:ascii="Arial" w:eastAsia="Arial" w:hAnsi="Arial" w:cs="Arial"/>
          <w:sz w:val="22"/>
          <w:szCs w:val="22"/>
        </w:rPr>
        <w:t xml:space="preserve">3′ sites </w:t>
      </w:r>
      <w:r w:rsidR="000B383C" w:rsidRPr="00111E02">
        <w:rPr>
          <w:rFonts w:ascii="Arial" w:eastAsia="Arial" w:hAnsi="Arial" w:cs="Arial"/>
          <w:sz w:val="22"/>
          <w:szCs w:val="22"/>
        </w:rPr>
        <w:t xml:space="preserve">≥6 </w:t>
      </w:r>
      <w:r w:rsidR="000B383C" w:rsidRPr="00111E02">
        <w:rPr>
          <w:rFonts w:ascii="Arial" w:eastAsia="Arial" w:hAnsi="Arial" w:cs="Arial"/>
          <w:sz w:val="22"/>
          <w:szCs w:val="22"/>
        </w:rPr>
        <w:lastRenderedPageBreak/>
        <w:t xml:space="preserve">nt </w:t>
      </w:r>
      <w:r w:rsidR="00111E02" w:rsidRPr="00B2745B">
        <w:rPr>
          <w:rFonts w:ascii="Arial" w:eastAsia="Arial" w:hAnsi="Arial" w:cs="Arial"/>
          <w:sz w:val="22"/>
          <w:szCs w:val="22"/>
        </w:rPr>
        <w:t xml:space="preserve">in </w:t>
      </w:r>
      <w:r w:rsidR="000B383C" w:rsidRPr="00111E02">
        <w:rPr>
          <w:rFonts w:ascii="Arial" w:eastAsia="Arial" w:hAnsi="Arial" w:cs="Arial"/>
          <w:sz w:val="22"/>
          <w:szCs w:val="22"/>
        </w:rPr>
        <w:t xml:space="preserve">length and </w:t>
      </w:r>
      <w:r w:rsidR="00111E02" w:rsidRPr="00B2745B">
        <w:rPr>
          <w:rFonts w:ascii="Arial" w:eastAsia="Arial" w:hAnsi="Arial" w:cs="Arial"/>
          <w:sz w:val="22"/>
          <w:szCs w:val="22"/>
        </w:rPr>
        <w:t xml:space="preserve">with </w:t>
      </w:r>
      <w:r w:rsidR="000B383C" w:rsidRPr="00111E02">
        <w:rPr>
          <w:rFonts w:ascii="Arial" w:eastAsia="Arial" w:hAnsi="Arial" w:cs="Arial"/>
          <w:sz w:val="22"/>
          <w:szCs w:val="22"/>
        </w:rPr>
        <w:t>loop lengths</w:t>
      </w:r>
      <w:r w:rsidR="00111E02" w:rsidRPr="00B2745B">
        <w:rPr>
          <w:rFonts w:ascii="Arial" w:eastAsia="Arial" w:hAnsi="Arial" w:cs="Arial"/>
          <w:sz w:val="22"/>
          <w:szCs w:val="22"/>
        </w:rPr>
        <w:t xml:space="preserve"> ranging from ~3–8 nt conferred affinities exceeding those of the canonical 6-nt site</w:t>
      </w:r>
      <w:commentRangeEnd w:id="488"/>
      <w:r w:rsidR="00A12ED2">
        <w:rPr>
          <w:rStyle w:val="CommentReference"/>
        </w:rPr>
        <w:commentReference w:id="488"/>
      </w:r>
      <w:r w:rsidR="00111E02" w:rsidRPr="00B2745B">
        <w:rPr>
          <w:rFonts w:ascii="Arial" w:eastAsia="Arial" w:hAnsi="Arial" w:cs="Arial"/>
          <w:sz w:val="22"/>
          <w:szCs w:val="22"/>
        </w:rPr>
        <w:t>.</w:t>
      </w:r>
      <w:r w:rsidR="003B6D83">
        <w:rPr>
          <w:rFonts w:ascii="Arial" w:eastAsia="Arial" w:hAnsi="Arial" w:cs="Arial"/>
          <w:sz w:val="22"/>
          <w:szCs w:val="22"/>
        </w:rPr>
        <w:t xml:space="preserve"> </w:t>
      </w:r>
      <w:r w:rsidR="00EE0942">
        <w:rPr>
          <w:rFonts w:ascii="Arial" w:eastAsia="Arial" w:hAnsi="Arial" w:cs="Arial"/>
          <w:sz w:val="22"/>
          <w:szCs w:val="22"/>
        </w:rPr>
        <w:t xml:space="preserve">As </w:t>
      </w:r>
      <w:r w:rsidR="0077560C">
        <w:rPr>
          <w:rFonts w:ascii="Arial" w:eastAsia="Arial" w:hAnsi="Arial" w:cs="Arial"/>
          <w:sz w:val="22"/>
          <w:szCs w:val="22"/>
        </w:rPr>
        <w:t xml:space="preserve">also </w:t>
      </w:r>
      <w:del w:id="489" w:author="David Bartel" w:date="2019-06-28T09:52:00Z">
        <w:r w:rsidR="00EE0942" w:rsidDel="0050088E">
          <w:rPr>
            <w:rFonts w:ascii="Arial" w:eastAsia="Arial" w:hAnsi="Arial" w:cs="Arial"/>
            <w:sz w:val="22"/>
            <w:szCs w:val="22"/>
          </w:rPr>
          <w:delText xml:space="preserve">suggested </w:delText>
        </w:r>
      </w:del>
      <w:ins w:id="490" w:author="David Bartel" w:date="2019-06-28T09:52:00Z">
        <w:r w:rsidR="0050088E">
          <w:rPr>
            <w:rFonts w:ascii="Arial" w:eastAsia="Arial" w:hAnsi="Arial" w:cs="Arial"/>
            <w:sz w:val="22"/>
            <w:szCs w:val="22"/>
          </w:rPr>
          <w:t xml:space="preserve">indicated </w:t>
        </w:r>
      </w:ins>
      <w:r w:rsidR="00EE0942">
        <w:rPr>
          <w:rFonts w:ascii="Arial" w:eastAsia="Arial" w:hAnsi="Arial" w:cs="Arial"/>
          <w:sz w:val="22"/>
          <w:szCs w:val="22"/>
        </w:rPr>
        <w:t>in our analysis of</w:t>
      </w:r>
      <w:del w:id="491" w:author="Sean E. McGeary" w:date="2019-09-01T21:25:00Z">
        <w:r w:rsidR="00EE0942" w:rsidDel="006C00CD">
          <w:rPr>
            <w:rFonts w:ascii="Arial" w:eastAsia="Arial" w:hAnsi="Arial" w:cs="Arial"/>
            <w:sz w:val="22"/>
            <w:szCs w:val="22"/>
          </w:rPr>
          <w:delText xml:space="preserve"> the top</w:delText>
        </w:r>
      </w:del>
      <w:r w:rsidR="00EE0942">
        <w:rPr>
          <w:rFonts w:ascii="Arial" w:eastAsia="Arial" w:hAnsi="Arial" w:cs="Arial"/>
          <w:sz w:val="22"/>
          <w:szCs w:val="22"/>
        </w:rPr>
        <w:t xml:space="preserve"> enriched 8</w:t>
      </w:r>
      <w:del w:id="492" w:author="Sean E. McGeary" w:date="2019-09-01T21:24:00Z">
        <w:r w:rsidR="00EE0942" w:rsidDel="006C00CD">
          <w:rPr>
            <w:rFonts w:ascii="Arial" w:eastAsia="Arial" w:hAnsi="Arial" w:cs="Arial"/>
            <w:sz w:val="22"/>
            <w:szCs w:val="22"/>
          </w:rPr>
          <w:delText>-mer</w:delText>
        </w:r>
      </w:del>
      <w:ins w:id="493" w:author="Sean E. McGeary" w:date="2019-09-01T21:24:00Z">
        <w:r w:rsidR="006C00CD">
          <w:rPr>
            <w:rFonts w:ascii="Arial" w:eastAsia="Arial" w:hAnsi="Arial" w:cs="Arial"/>
            <w:sz w:val="22"/>
            <w:szCs w:val="22"/>
          </w:rPr>
          <w:t xml:space="preserve">-nt </w:t>
        </w:r>
      </w:ins>
      <w:ins w:id="494" w:author="Sean E. McGeary" w:date="2019-09-01T21:25:00Z">
        <w:r w:rsidR="006C00CD">
          <w:rPr>
            <w:rFonts w:ascii="Arial" w:eastAsia="Arial" w:hAnsi="Arial" w:cs="Arial"/>
            <w:sz w:val="22"/>
            <w:szCs w:val="22"/>
          </w:rPr>
          <w:t>k-</w:t>
        </w:r>
        <w:proofErr w:type="spellStart"/>
        <w:r w:rsidR="006C00CD">
          <w:rPr>
            <w:rFonts w:ascii="Arial" w:eastAsia="Arial" w:hAnsi="Arial" w:cs="Arial"/>
            <w:sz w:val="22"/>
            <w:szCs w:val="22"/>
          </w:rPr>
          <w:t>mers</w:t>
        </w:r>
        <w:proofErr w:type="spellEnd"/>
        <w:r w:rsidR="006C00CD">
          <w:rPr>
            <w:rFonts w:ascii="Arial" w:eastAsia="Arial" w:hAnsi="Arial" w:cs="Arial"/>
            <w:sz w:val="22"/>
            <w:szCs w:val="22"/>
          </w:rPr>
          <w:t xml:space="preserve"> across from the miRNA 3′ end </w:t>
        </w:r>
      </w:ins>
      <w:del w:id="495" w:author="Sean E. McGeary" w:date="2019-09-01T21:25:00Z">
        <w:r w:rsidR="00EE0942" w:rsidDel="006C00CD">
          <w:rPr>
            <w:rFonts w:ascii="Arial" w:eastAsia="Arial" w:hAnsi="Arial" w:cs="Arial"/>
            <w:sz w:val="22"/>
            <w:szCs w:val="22"/>
          </w:rPr>
          <w:delText xml:space="preserve"> </w:delText>
        </w:r>
      </w:del>
      <w:r w:rsidR="00EE0942">
        <w:rPr>
          <w:rFonts w:ascii="Arial" w:eastAsia="Arial" w:hAnsi="Arial" w:cs="Arial"/>
          <w:sz w:val="22"/>
          <w:szCs w:val="22"/>
        </w:rPr>
        <w:t xml:space="preserve">(Fig 2C), the optimal loop length for 3′ sites beginning at </w:t>
      </w:r>
      <w:r w:rsidR="00354EB9">
        <w:rPr>
          <w:rFonts w:ascii="Arial" w:eastAsia="Arial" w:hAnsi="Arial" w:cs="Arial"/>
          <w:sz w:val="22"/>
          <w:szCs w:val="22"/>
        </w:rPr>
        <w:t>register</w:t>
      </w:r>
      <w:r w:rsidR="00EE0942">
        <w:rPr>
          <w:rFonts w:ascii="Arial" w:eastAsia="Arial" w:hAnsi="Arial" w:cs="Arial"/>
          <w:sz w:val="22"/>
          <w:szCs w:val="22"/>
        </w:rPr>
        <w:t xml:space="preserve"> 11 was 5 nt (Fig 3</w:t>
      </w:r>
      <w:r w:rsidR="000A1116">
        <w:rPr>
          <w:rFonts w:ascii="Arial" w:eastAsia="Arial" w:hAnsi="Arial" w:cs="Arial"/>
          <w:sz w:val="22"/>
          <w:szCs w:val="22"/>
        </w:rPr>
        <w:t>B</w:t>
      </w:r>
      <w:r w:rsidR="00EE0942">
        <w:rPr>
          <w:rFonts w:ascii="Arial" w:eastAsia="Arial" w:hAnsi="Arial" w:cs="Arial"/>
          <w:sz w:val="22"/>
          <w:szCs w:val="22"/>
        </w:rPr>
        <w:t>). At this loop length, an 8-nt 3′ site conferred a</w:t>
      </w:r>
      <w:del w:id="496" w:author="Sean E. McGeary" w:date="2019-09-01T21:26:00Z">
        <w:r w:rsidR="00EE0942" w:rsidDel="006C00CD">
          <w:rPr>
            <w:rFonts w:ascii="Arial" w:eastAsia="Arial" w:hAnsi="Arial" w:cs="Arial"/>
            <w:sz w:val="22"/>
            <w:szCs w:val="22"/>
          </w:rPr>
          <w:delText>n</w:delText>
        </w:r>
      </w:del>
      <w:r w:rsidR="00EE0942">
        <w:rPr>
          <w:rFonts w:ascii="Arial" w:eastAsia="Arial" w:hAnsi="Arial" w:cs="Arial"/>
          <w:sz w:val="22"/>
          <w:szCs w:val="22"/>
        </w:rPr>
        <w:t xml:space="preserve"> ~60-fold increase in affinity over the </w:t>
      </w:r>
      <w:r w:rsidR="00C8166C">
        <w:rPr>
          <w:rFonts w:ascii="Arial" w:eastAsia="Arial" w:hAnsi="Arial" w:cs="Arial"/>
          <w:sz w:val="22"/>
          <w:szCs w:val="22"/>
        </w:rPr>
        <w:t>seed-mismatched site alone</w:t>
      </w:r>
      <w:r w:rsidR="0077560C">
        <w:rPr>
          <w:rFonts w:ascii="Arial" w:eastAsia="Arial" w:hAnsi="Arial" w:cs="Arial"/>
          <w:sz w:val="22"/>
          <w:szCs w:val="22"/>
        </w:rPr>
        <w:t>,</w:t>
      </w:r>
      <w:r w:rsidR="00C8166C">
        <w:rPr>
          <w:rFonts w:ascii="Arial" w:eastAsia="Arial" w:hAnsi="Arial" w:cs="Arial"/>
          <w:sz w:val="22"/>
          <w:szCs w:val="22"/>
        </w:rPr>
        <w:t xml:space="preserve"> </w:t>
      </w:r>
      <w:r w:rsidR="0077560C">
        <w:rPr>
          <w:rFonts w:ascii="Arial" w:eastAsia="Arial" w:hAnsi="Arial" w:cs="Arial"/>
          <w:sz w:val="22"/>
          <w:szCs w:val="22"/>
        </w:rPr>
        <w:t xml:space="preserve">enabling the affinity of the 3′-compensatory site to </w:t>
      </w:r>
      <w:r w:rsidR="003B6D83">
        <w:rPr>
          <w:rFonts w:ascii="Arial" w:eastAsia="Arial" w:hAnsi="Arial" w:cs="Arial"/>
          <w:sz w:val="22"/>
          <w:szCs w:val="22"/>
        </w:rPr>
        <w:t>surpass</w:t>
      </w:r>
      <w:r w:rsidR="0077560C">
        <w:rPr>
          <w:rFonts w:ascii="Arial" w:eastAsia="Arial" w:hAnsi="Arial" w:cs="Arial"/>
          <w:sz w:val="22"/>
          <w:szCs w:val="22"/>
        </w:rPr>
        <w:t xml:space="preserve"> those of the</w:t>
      </w:r>
      <w:r w:rsidR="003B6D83">
        <w:rPr>
          <w:rFonts w:ascii="Arial" w:eastAsia="Arial" w:hAnsi="Arial" w:cs="Arial"/>
          <w:sz w:val="22"/>
          <w:szCs w:val="22"/>
        </w:rPr>
        <w:t xml:space="preserve"> canonical 7-nt </w:t>
      </w:r>
      <w:r w:rsidR="000A1116">
        <w:rPr>
          <w:rFonts w:ascii="Arial" w:eastAsia="Arial" w:hAnsi="Arial" w:cs="Arial"/>
          <w:sz w:val="22"/>
          <w:szCs w:val="22"/>
        </w:rPr>
        <w:t xml:space="preserve">seed </w:t>
      </w:r>
      <w:r w:rsidR="003B6D83">
        <w:rPr>
          <w:rFonts w:ascii="Arial" w:eastAsia="Arial" w:hAnsi="Arial" w:cs="Arial"/>
          <w:sz w:val="22"/>
          <w:szCs w:val="22"/>
        </w:rPr>
        <w:t>sites</w:t>
      </w:r>
      <w:r w:rsidR="003A7B7D">
        <w:rPr>
          <w:rFonts w:ascii="Arial" w:eastAsia="Arial" w:hAnsi="Arial" w:cs="Arial"/>
          <w:sz w:val="22"/>
          <w:szCs w:val="22"/>
        </w:rPr>
        <w:t xml:space="preserve"> and approach that of </w:t>
      </w:r>
      <w:r w:rsidR="00354EB9">
        <w:rPr>
          <w:rFonts w:ascii="Arial" w:eastAsia="Arial" w:hAnsi="Arial" w:cs="Arial"/>
          <w:sz w:val="22"/>
          <w:szCs w:val="22"/>
        </w:rPr>
        <w:t>the</w:t>
      </w:r>
      <w:r w:rsidR="003A7B7D">
        <w:rPr>
          <w:rFonts w:ascii="Arial" w:eastAsia="Arial" w:hAnsi="Arial" w:cs="Arial"/>
          <w:sz w:val="22"/>
          <w:szCs w:val="22"/>
        </w:rPr>
        <w:t xml:space="preserve"> canonical 8-nt </w:t>
      </w:r>
      <w:r w:rsidR="000A1116">
        <w:rPr>
          <w:rFonts w:ascii="Arial" w:eastAsia="Arial" w:hAnsi="Arial" w:cs="Arial"/>
          <w:sz w:val="22"/>
          <w:szCs w:val="22"/>
        </w:rPr>
        <w:t xml:space="preserve">seed </w:t>
      </w:r>
      <w:r w:rsidR="003A7B7D">
        <w:rPr>
          <w:rFonts w:ascii="Arial" w:eastAsia="Arial" w:hAnsi="Arial" w:cs="Arial"/>
          <w:sz w:val="22"/>
          <w:szCs w:val="22"/>
        </w:rPr>
        <w:t>site</w:t>
      </w:r>
      <w:r w:rsidR="003B6D83">
        <w:rPr>
          <w:rFonts w:ascii="Arial" w:eastAsia="Arial" w:hAnsi="Arial" w:cs="Arial"/>
          <w:sz w:val="22"/>
          <w:szCs w:val="22"/>
        </w:rPr>
        <w:t xml:space="preserve"> </w:t>
      </w:r>
      <w:r w:rsidR="00C8166C">
        <w:rPr>
          <w:rFonts w:ascii="Arial" w:eastAsia="Arial" w:hAnsi="Arial" w:cs="Arial"/>
          <w:sz w:val="22"/>
          <w:szCs w:val="22"/>
        </w:rPr>
        <w:t xml:space="preserve">(Fig </w:t>
      </w:r>
      <w:r w:rsidR="008F467C">
        <w:rPr>
          <w:rFonts w:ascii="Arial" w:eastAsia="Arial" w:hAnsi="Arial" w:cs="Arial"/>
          <w:sz w:val="22"/>
          <w:szCs w:val="22"/>
        </w:rPr>
        <w:t>3</w:t>
      </w:r>
      <w:r w:rsidR="000A1116">
        <w:rPr>
          <w:rFonts w:ascii="Arial" w:eastAsia="Arial" w:hAnsi="Arial" w:cs="Arial"/>
          <w:sz w:val="22"/>
          <w:szCs w:val="22"/>
        </w:rPr>
        <w:t>B</w:t>
      </w:r>
      <w:r w:rsidR="00C8166C">
        <w:rPr>
          <w:rFonts w:ascii="Arial" w:eastAsia="Arial" w:hAnsi="Arial" w:cs="Arial"/>
          <w:sz w:val="22"/>
          <w:szCs w:val="22"/>
        </w:rPr>
        <w:t>)</w:t>
      </w:r>
      <w:r w:rsidR="00EE0942">
        <w:rPr>
          <w:rFonts w:ascii="Arial" w:eastAsia="Arial" w:hAnsi="Arial" w:cs="Arial"/>
          <w:sz w:val="22"/>
          <w:szCs w:val="22"/>
        </w:rPr>
        <w:t xml:space="preserve">. </w:t>
      </w:r>
      <w:commentRangeEnd w:id="471"/>
      <w:r w:rsidR="006C00CD">
        <w:rPr>
          <w:rStyle w:val="CommentReference"/>
        </w:rPr>
        <w:commentReference w:id="471"/>
      </w:r>
    </w:p>
    <w:p w14:paraId="1D2342CB" w14:textId="40D5F176" w:rsidR="00CD3077" w:rsidRDefault="00FC2217" w:rsidP="00FD390F">
      <w:pPr>
        <w:pStyle w:val="Normal1"/>
        <w:spacing w:line="480" w:lineRule="auto"/>
        <w:ind w:firstLine="720"/>
        <w:rPr>
          <w:rFonts w:ascii="Arial" w:eastAsia="Arial" w:hAnsi="Arial" w:cs="Arial"/>
          <w:sz w:val="22"/>
          <w:szCs w:val="22"/>
        </w:rPr>
      </w:pPr>
      <w:commentRangeStart w:id="497"/>
      <w:r>
        <w:rPr>
          <w:rFonts w:ascii="Arial" w:eastAsia="Arial" w:hAnsi="Arial" w:cs="Arial"/>
          <w:sz w:val="22"/>
          <w:szCs w:val="22"/>
        </w:rPr>
        <w:t xml:space="preserve">This 60-fold increase in affinity conferred by optimally positioned 3′ pairing was substantially greater than the </w:t>
      </w:r>
      <w:r w:rsidR="003A7B7D" w:rsidRPr="00354EB9">
        <w:rPr>
          <w:rFonts w:ascii="Arial" w:eastAsia="Arial" w:hAnsi="Arial" w:cs="Arial"/>
          <w:sz w:val="22"/>
          <w:szCs w:val="22"/>
          <w:highlight w:val="yellow"/>
          <w:rPrChange w:id="498" w:author="David Bartel" w:date="2019-06-04T20:56:00Z">
            <w:rPr>
              <w:rFonts w:ascii="Arial" w:eastAsia="Arial" w:hAnsi="Arial" w:cs="Arial"/>
              <w:sz w:val="22"/>
              <w:szCs w:val="22"/>
            </w:rPr>
          </w:rPrChange>
        </w:rPr>
        <w:t>2</w:t>
      </w:r>
      <w:r w:rsidRPr="00354EB9">
        <w:rPr>
          <w:rFonts w:ascii="Arial" w:eastAsia="Arial" w:hAnsi="Arial" w:cs="Arial"/>
          <w:sz w:val="22"/>
          <w:szCs w:val="22"/>
          <w:highlight w:val="yellow"/>
          <w:rPrChange w:id="499" w:author="David Bartel" w:date="2019-06-04T20:56:00Z">
            <w:rPr>
              <w:rFonts w:ascii="Arial" w:eastAsia="Arial" w:hAnsi="Arial" w:cs="Arial"/>
              <w:sz w:val="22"/>
              <w:szCs w:val="22"/>
            </w:rPr>
          </w:rPrChange>
        </w:rPr>
        <w:t>-fold</w:t>
      </w:r>
      <w:r>
        <w:rPr>
          <w:rFonts w:ascii="Arial" w:eastAsia="Arial" w:hAnsi="Arial" w:cs="Arial"/>
          <w:sz w:val="22"/>
          <w:szCs w:val="22"/>
        </w:rPr>
        <w:t xml:space="preserve"> increase observed for 3′ pairing in the context of a </w:t>
      </w:r>
      <w:r w:rsidR="003A7B7D">
        <w:rPr>
          <w:rFonts w:ascii="Arial" w:eastAsia="Arial" w:hAnsi="Arial" w:cs="Arial"/>
          <w:sz w:val="22"/>
          <w:szCs w:val="22"/>
        </w:rPr>
        <w:t>perfectly paired target</w:t>
      </w:r>
      <w:r w:rsidR="00354EB9">
        <w:rPr>
          <w:rFonts w:ascii="Arial" w:eastAsia="Arial" w:hAnsi="Arial" w:cs="Arial"/>
          <w:sz w:val="22"/>
          <w:szCs w:val="22"/>
        </w:rPr>
        <w:t xml:space="preserve"> (</w:t>
      </w:r>
      <w:del w:id="500" w:author="Sean E. McGeary" w:date="2019-09-01T21:37:00Z">
        <w:r w:rsidR="00354EB9" w:rsidDel="00A929FC">
          <w:rPr>
            <w:rFonts w:ascii="Arial" w:eastAsia="Arial" w:hAnsi="Arial" w:cs="Arial"/>
            <w:sz w:val="22"/>
            <w:szCs w:val="22"/>
          </w:rPr>
          <w:delText>Zamore REF</w:delText>
        </w:r>
      </w:del>
      <w:ins w:id="501" w:author="Sean E. McGeary" w:date="2019-09-01T21:37:00Z">
        <w:r w:rsidR="00A929FC">
          <w:rPr>
            <w:rFonts w:ascii="Arial" w:eastAsia="Arial" w:hAnsi="Arial" w:cs="Arial"/>
            <w:sz w:val="22"/>
            <w:szCs w:val="22"/>
          </w:rPr>
          <w:t>Wee et al., 2012</w:t>
        </w:r>
      </w:ins>
      <w:r w:rsidR="00354EB9">
        <w:rPr>
          <w:rFonts w:ascii="Arial" w:eastAsia="Arial" w:hAnsi="Arial" w:cs="Arial"/>
          <w:sz w:val="22"/>
          <w:szCs w:val="22"/>
        </w:rPr>
        <w:t>)</w:t>
      </w:r>
      <w:r w:rsidR="003A7B7D">
        <w:rPr>
          <w:rFonts w:ascii="Arial" w:eastAsia="Arial" w:hAnsi="Arial" w:cs="Arial"/>
          <w:sz w:val="22"/>
          <w:szCs w:val="22"/>
        </w:rPr>
        <w:t>,</w:t>
      </w:r>
      <w:commentRangeEnd w:id="497"/>
      <w:r w:rsidR="00A929FC">
        <w:rPr>
          <w:rStyle w:val="CommentReference"/>
        </w:rPr>
        <w:commentReference w:id="497"/>
      </w:r>
      <w:r w:rsidR="003A7B7D">
        <w:rPr>
          <w:rFonts w:ascii="Arial" w:eastAsia="Arial" w:hAnsi="Arial" w:cs="Arial"/>
          <w:sz w:val="22"/>
          <w:szCs w:val="22"/>
        </w:rPr>
        <w:t xml:space="preserve"> </w:t>
      </w:r>
      <w:r w:rsidR="00DD196B">
        <w:rPr>
          <w:rFonts w:ascii="Arial" w:eastAsia="Arial" w:hAnsi="Arial" w:cs="Arial"/>
          <w:sz w:val="22"/>
          <w:szCs w:val="22"/>
        </w:rPr>
        <w:t>perhaps because of the</w:t>
      </w:r>
      <w:r w:rsidR="003A7B7D">
        <w:rPr>
          <w:rFonts w:ascii="Arial" w:eastAsia="Arial" w:hAnsi="Arial" w:cs="Arial"/>
          <w:sz w:val="22"/>
          <w:szCs w:val="22"/>
        </w:rPr>
        <w:t xml:space="preserve"> shorter </w:t>
      </w:r>
      <w:r w:rsidR="00354EB9">
        <w:rPr>
          <w:rFonts w:ascii="Arial" w:eastAsia="Arial" w:hAnsi="Arial" w:cs="Arial"/>
          <w:sz w:val="22"/>
          <w:szCs w:val="22"/>
        </w:rPr>
        <w:t xml:space="preserve">suboptimal </w:t>
      </w:r>
      <w:r w:rsidR="003A7B7D">
        <w:rPr>
          <w:rFonts w:ascii="Arial" w:eastAsia="Arial" w:hAnsi="Arial" w:cs="Arial"/>
          <w:sz w:val="22"/>
          <w:szCs w:val="22"/>
        </w:rPr>
        <w:t>loop length</w:t>
      </w:r>
      <w:r w:rsidR="00DD196B">
        <w:rPr>
          <w:rFonts w:ascii="Arial" w:eastAsia="Arial" w:hAnsi="Arial" w:cs="Arial"/>
          <w:sz w:val="22"/>
          <w:szCs w:val="22"/>
        </w:rPr>
        <w:t xml:space="preserve"> of the perfectly paired target</w:t>
      </w:r>
      <w:r w:rsidR="003A7B7D">
        <w:rPr>
          <w:rFonts w:ascii="Arial" w:eastAsia="Arial" w:hAnsi="Arial" w:cs="Arial"/>
          <w:sz w:val="22"/>
          <w:szCs w:val="22"/>
        </w:rPr>
        <w:t xml:space="preserve">. It was also somewhat greater than the </w:t>
      </w:r>
      <w:r w:rsidR="00066F8D">
        <w:rPr>
          <w:rFonts w:ascii="Arial" w:eastAsia="Arial" w:hAnsi="Arial" w:cs="Arial"/>
          <w:sz w:val="22"/>
          <w:szCs w:val="22"/>
        </w:rPr>
        <w:t>2</w:t>
      </w:r>
      <w:r w:rsidR="00245436">
        <w:rPr>
          <w:rFonts w:ascii="Arial" w:eastAsia="Arial" w:hAnsi="Arial" w:cs="Arial"/>
          <w:sz w:val="22"/>
          <w:szCs w:val="22"/>
        </w:rPr>
        <w:t>0</w:t>
      </w:r>
      <w:r w:rsidR="003A7B7D">
        <w:rPr>
          <w:rFonts w:ascii="Arial" w:eastAsia="Arial" w:hAnsi="Arial" w:cs="Arial"/>
          <w:sz w:val="22"/>
          <w:szCs w:val="22"/>
        </w:rPr>
        <w:t xml:space="preserve">-fold increase </w:t>
      </w:r>
      <w:del w:id="502" w:author="David Bartel" w:date="2019-06-28T09:58:00Z">
        <w:r w:rsidR="003A7B7D" w:rsidDel="00040D7F">
          <w:rPr>
            <w:rFonts w:ascii="Arial" w:eastAsia="Arial" w:hAnsi="Arial" w:cs="Arial"/>
            <w:sz w:val="22"/>
            <w:szCs w:val="22"/>
          </w:rPr>
          <w:delText xml:space="preserve">observed for 3′ pairing </w:delText>
        </w:r>
      </w:del>
      <w:del w:id="503" w:author="David Bartel" w:date="2019-06-28T09:56:00Z">
        <w:r w:rsidR="003A7B7D" w:rsidDel="00040D7F">
          <w:rPr>
            <w:rFonts w:ascii="Arial" w:eastAsia="Arial" w:hAnsi="Arial" w:cs="Arial"/>
            <w:sz w:val="22"/>
            <w:szCs w:val="22"/>
          </w:rPr>
          <w:delText xml:space="preserve">in the context </w:delText>
        </w:r>
      </w:del>
      <w:del w:id="504" w:author="David Bartel" w:date="2019-06-28T09:58:00Z">
        <w:r w:rsidR="003A7B7D" w:rsidDel="00040D7F">
          <w:rPr>
            <w:rFonts w:ascii="Arial" w:eastAsia="Arial" w:hAnsi="Arial" w:cs="Arial"/>
            <w:sz w:val="22"/>
            <w:szCs w:val="22"/>
          </w:rPr>
          <w:delText xml:space="preserve">of </w:delText>
        </w:r>
        <w:r w:rsidR="00245436" w:rsidDel="00040D7F">
          <w:rPr>
            <w:rFonts w:ascii="Arial" w:eastAsia="Arial" w:hAnsi="Arial" w:cs="Arial"/>
            <w:sz w:val="22"/>
            <w:szCs w:val="22"/>
          </w:rPr>
          <w:delText>4</w:delText>
        </w:r>
        <w:r w:rsidR="006E102A" w:rsidDel="00040D7F">
          <w:rPr>
            <w:rFonts w:ascii="Arial" w:eastAsia="Arial" w:hAnsi="Arial" w:cs="Arial"/>
            <w:sz w:val="22"/>
            <w:szCs w:val="22"/>
          </w:rPr>
          <w:delText>-nt GC-rich</w:delText>
        </w:r>
        <w:r w:rsidR="00245436" w:rsidDel="00040D7F">
          <w:rPr>
            <w:rFonts w:ascii="Arial" w:eastAsia="Arial" w:hAnsi="Arial" w:cs="Arial"/>
            <w:sz w:val="22"/>
            <w:szCs w:val="22"/>
          </w:rPr>
          <w:delText xml:space="preserve"> site</w:delText>
        </w:r>
      </w:del>
      <w:ins w:id="505" w:author="David Bartel" w:date="2019-06-28T09:58:00Z">
        <w:r w:rsidR="00040D7F">
          <w:rPr>
            <w:rFonts w:ascii="Arial" w:eastAsia="Arial" w:hAnsi="Arial" w:cs="Arial"/>
            <w:sz w:val="22"/>
            <w:szCs w:val="22"/>
          </w:rPr>
          <w:t>measured for miR-</w:t>
        </w:r>
      </w:ins>
      <w:ins w:id="506" w:author="Microsoft Office User" w:date="2019-07-02T14:46:00Z">
        <w:r w:rsidR="00326F58">
          <w:rPr>
            <w:rFonts w:ascii="Arial" w:eastAsia="Arial" w:hAnsi="Arial" w:cs="Arial"/>
            <w:sz w:val="22"/>
            <w:szCs w:val="22"/>
            <w:highlight w:val="yellow"/>
          </w:rPr>
          <w:t>122</w:t>
        </w:r>
      </w:ins>
      <w:ins w:id="507" w:author="David Bartel" w:date="2019-06-28T09:59:00Z">
        <w:del w:id="508" w:author="Microsoft Office User" w:date="2019-07-02T14:46:00Z">
          <w:r w:rsidR="00040D7F" w:rsidRPr="00040D7F" w:rsidDel="00326F58">
            <w:rPr>
              <w:rFonts w:ascii="Arial" w:eastAsia="Arial" w:hAnsi="Arial" w:cs="Arial"/>
              <w:sz w:val="22"/>
              <w:szCs w:val="22"/>
              <w:highlight w:val="yellow"/>
              <w:rPrChange w:id="509" w:author="David Bartel" w:date="2019-06-28T10:00:00Z">
                <w:rPr>
                  <w:rFonts w:ascii="Arial" w:eastAsia="Arial" w:hAnsi="Arial" w:cs="Arial"/>
                  <w:sz w:val="22"/>
                  <w:szCs w:val="22"/>
                </w:rPr>
              </w:rPrChange>
            </w:rPr>
            <w:delText>XX</w:delText>
          </w:r>
        </w:del>
        <w:r w:rsidR="00040D7F">
          <w:rPr>
            <w:rFonts w:ascii="Arial" w:eastAsia="Arial" w:hAnsi="Arial" w:cs="Arial"/>
            <w:sz w:val="22"/>
            <w:szCs w:val="22"/>
          </w:rPr>
          <w:t xml:space="preserve"> pairing to the </w:t>
        </w:r>
        <w:commentRangeStart w:id="510"/>
        <w:r w:rsidR="00040D7F">
          <w:rPr>
            <w:rFonts w:ascii="Arial" w:eastAsia="Arial" w:hAnsi="Arial" w:cs="Arial"/>
            <w:sz w:val="22"/>
            <w:szCs w:val="22"/>
          </w:rPr>
          <w:t>GCGG</w:t>
        </w:r>
      </w:ins>
      <w:commentRangeEnd w:id="510"/>
      <w:ins w:id="511" w:author="David Bartel" w:date="2019-06-28T10:00:00Z">
        <w:r w:rsidR="00040D7F">
          <w:rPr>
            <w:rStyle w:val="CommentReference"/>
          </w:rPr>
          <w:commentReference w:id="510"/>
        </w:r>
      </w:ins>
      <w:ins w:id="512" w:author="David Bartel" w:date="2019-06-28T09:59:00Z">
        <w:r w:rsidR="00040D7F">
          <w:rPr>
            <w:rFonts w:ascii="Arial" w:eastAsia="Arial" w:hAnsi="Arial" w:cs="Arial"/>
            <w:sz w:val="22"/>
            <w:szCs w:val="22"/>
          </w:rPr>
          <w:t xml:space="preserve"> site at register </w:t>
        </w:r>
        <w:del w:id="513" w:author="Microsoft Office User" w:date="2019-07-02T14:47:00Z">
          <w:r w:rsidR="00040D7F" w:rsidRPr="00040D7F" w:rsidDel="00326F58">
            <w:rPr>
              <w:rFonts w:ascii="Arial" w:eastAsia="Arial" w:hAnsi="Arial" w:cs="Arial"/>
              <w:sz w:val="22"/>
              <w:szCs w:val="22"/>
              <w:highlight w:val="yellow"/>
              <w:rPrChange w:id="514" w:author="David Bartel" w:date="2019-06-28T10:00:00Z">
                <w:rPr>
                  <w:rFonts w:ascii="Arial" w:eastAsia="Arial" w:hAnsi="Arial" w:cs="Arial"/>
                  <w:sz w:val="22"/>
                  <w:szCs w:val="22"/>
                </w:rPr>
              </w:rPrChange>
            </w:rPr>
            <w:delText>XX</w:delText>
          </w:r>
        </w:del>
      </w:ins>
      <w:ins w:id="515" w:author="Microsoft Office User" w:date="2019-07-02T14:47:00Z">
        <w:r w:rsidR="00326F58">
          <w:rPr>
            <w:rFonts w:ascii="Arial" w:eastAsia="Arial" w:hAnsi="Arial" w:cs="Arial"/>
            <w:sz w:val="22"/>
            <w:szCs w:val="22"/>
          </w:rPr>
          <w:t>13</w:t>
        </w:r>
      </w:ins>
      <w:ins w:id="516" w:author="David Bartel" w:date="2019-06-28T09:59:00Z">
        <w:r w:rsidR="00040D7F">
          <w:rPr>
            <w:rFonts w:ascii="Arial" w:eastAsia="Arial" w:hAnsi="Arial" w:cs="Arial"/>
            <w:sz w:val="22"/>
            <w:szCs w:val="22"/>
          </w:rPr>
          <w:t xml:space="preserve"> and </w:t>
        </w:r>
      </w:ins>
      <w:ins w:id="517" w:author="David Bartel" w:date="2019-06-28T10:00:00Z">
        <w:r w:rsidR="00040D7F">
          <w:rPr>
            <w:rFonts w:ascii="Arial" w:eastAsia="Arial" w:hAnsi="Arial" w:cs="Arial"/>
            <w:sz w:val="22"/>
            <w:szCs w:val="22"/>
          </w:rPr>
          <w:t xml:space="preserve">loop-length </w:t>
        </w:r>
        <w:del w:id="518" w:author="Microsoft Office User" w:date="2019-07-02T14:47:00Z">
          <w:r w:rsidR="00040D7F" w:rsidRPr="00040D7F" w:rsidDel="00326F58">
            <w:rPr>
              <w:rFonts w:ascii="Arial" w:eastAsia="Arial" w:hAnsi="Arial" w:cs="Arial"/>
              <w:sz w:val="22"/>
              <w:szCs w:val="22"/>
              <w:highlight w:val="yellow"/>
              <w:rPrChange w:id="519" w:author="David Bartel" w:date="2019-06-28T10:00:00Z">
                <w:rPr>
                  <w:rFonts w:ascii="Arial" w:eastAsia="Arial" w:hAnsi="Arial" w:cs="Arial"/>
                  <w:sz w:val="22"/>
                  <w:szCs w:val="22"/>
                </w:rPr>
              </w:rPrChange>
            </w:rPr>
            <w:delText>Y</w:delText>
          </w:r>
        </w:del>
      </w:ins>
      <w:ins w:id="520" w:author="Microsoft Office User" w:date="2019-07-02T14:47:00Z">
        <w:r w:rsidR="00326F58">
          <w:rPr>
            <w:rFonts w:ascii="Arial" w:eastAsia="Arial" w:hAnsi="Arial" w:cs="Arial"/>
            <w:sz w:val="22"/>
            <w:szCs w:val="22"/>
          </w:rPr>
          <w:t xml:space="preserve">of 4 </w:t>
        </w:r>
        <w:proofErr w:type="spellStart"/>
        <w:r w:rsidR="00326F58">
          <w:rPr>
            <w:rFonts w:ascii="Arial" w:eastAsia="Arial" w:hAnsi="Arial" w:cs="Arial"/>
            <w:sz w:val="22"/>
            <w:szCs w:val="22"/>
          </w:rPr>
          <w:t>nt</w:t>
        </w:r>
      </w:ins>
      <w:proofErr w:type="spellEnd"/>
      <w:r w:rsidR="00245436">
        <w:rPr>
          <w:rFonts w:ascii="Arial" w:eastAsia="Arial" w:hAnsi="Arial" w:cs="Arial"/>
          <w:sz w:val="22"/>
          <w:szCs w:val="22"/>
        </w:rPr>
        <w:t xml:space="preserve"> </w:t>
      </w:r>
      <w:commentRangeStart w:id="521"/>
      <w:r w:rsidR="003A7B7D">
        <w:rPr>
          <w:rFonts w:ascii="Arial" w:eastAsia="Arial" w:hAnsi="Arial" w:cs="Arial"/>
          <w:sz w:val="22"/>
          <w:szCs w:val="22"/>
        </w:rPr>
        <w:t>(</w:t>
      </w:r>
      <w:proofErr w:type="spellStart"/>
      <w:r w:rsidR="003A7B7D">
        <w:rPr>
          <w:rFonts w:ascii="Arial" w:eastAsia="Arial" w:hAnsi="Arial" w:cs="Arial"/>
          <w:sz w:val="22"/>
          <w:szCs w:val="22"/>
        </w:rPr>
        <w:t>MacRae</w:t>
      </w:r>
      <w:proofErr w:type="spellEnd"/>
      <w:r w:rsidR="003A7B7D">
        <w:rPr>
          <w:rFonts w:ascii="Arial" w:eastAsia="Arial" w:hAnsi="Arial" w:cs="Arial"/>
          <w:sz w:val="22"/>
          <w:szCs w:val="22"/>
        </w:rPr>
        <w:t xml:space="preserve"> REF). Nonetheless, it was substantially less than </w:t>
      </w:r>
      <w:del w:id="522" w:author="David Bartel" w:date="2019-06-28T10:05:00Z">
        <w:r w:rsidR="003A7B7D" w:rsidDel="00930372">
          <w:rPr>
            <w:rFonts w:ascii="Arial" w:eastAsia="Arial" w:hAnsi="Arial" w:cs="Arial"/>
            <w:sz w:val="22"/>
            <w:szCs w:val="22"/>
          </w:rPr>
          <w:delText xml:space="preserve">the </w:delText>
        </w:r>
        <w:r w:rsidR="004B65FF" w:rsidDel="00930372">
          <w:rPr>
            <w:rFonts w:ascii="Arial" w:eastAsia="Arial" w:hAnsi="Arial" w:cs="Arial"/>
            <w:sz w:val="22"/>
            <w:szCs w:val="22"/>
          </w:rPr>
          <w:delText>~</w:delText>
        </w:r>
        <w:r w:rsidR="006C2662" w:rsidDel="00930372">
          <w:rPr>
            <w:rFonts w:ascii="Arial" w:eastAsia="Arial" w:hAnsi="Arial" w:cs="Arial"/>
            <w:sz w:val="22"/>
            <w:szCs w:val="22"/>
          </w:rPr>
          <w:delText>1</w:delText>
        </w:r>
        <w:r w:rsidR="00637C58" w:rsidDel="00930372">
          <w:rPr>
            <w:rFonts w:ascii="Arial" w:eastAsia="Arial" w:hAnsi="Arial" w:cs="Arial"/>
            <w:sz w:val="22"/>
            <w:szCs w:val="22"/>
          </w:rPr>
          <w:delText>58</w:delText>
        </w:r>
        <w:r w:rsidR="006C2662" w:rsidDel="00930372">
          <w:rPr>
            <w:rFonts w:ascii="Arial" w:eastAsia="Arial" w:hAnsi="Arial" w:cs="Arial"/>
            <w:sz w:val="22"/>
            <w:szCs w:val="22"/>
          </w:rPr>
          <w:delText>,000</w:delText>
        </w:r>
        <w:r w:rsidR="003A7B7D" w:rsidDel="00930372">
          <w:rPr>
            <w:rFonts w:ascii="Arial" w:eastAsia="Arial" w:hAnsi="Arial" w:cs="Arial"/>
            <w:sz w:val="22"/>
            <w:szCs w:val="22"/>
          </w:rPr>
          <w:delText xml:space="preserve">-fold </w:delText>
        </w:r>
      </w:del>
      <w:r w:rsidR="003A7B7D">
        <w:rPr>
          <w:rFonts w:ascii="Arial" w:eastAsia="Arial" w:hAnsi="Arial" w:cs="Arial"/>
          <w:sz w:val="22"/>
          <w:szCs w:val="22"/>
        </w:rPr>
        <w:t xml:space="preserve">expected based on the predicted free energy </w:t>
      </w:r>
      <w:r w:rsidR="00C8166C">
        <w:rPr>
          <w:rFonts w:ascii="Arial" w:eastAsia="Arial" w:hAnsi="Arial" w:cs="Arial"/>
          <w:sz w:val="22"/>
          <w:szCs w:val="22"/>
        </w:rPr>
        <w:t>of RNA pairing in solution</w:t>
      </w:r>
      <w:ins w:id="523" w:author="David Bartel" w:date="2019-06-28T10:05:00Z">
        <w:r w:rsidR="00930372">
          <w:rPr>
            <w:rFonts w:ascii="Arial" w:eastAsia="Arial" w:hAnsi="Arial" w:cs="Arial"/>
            <w:sz w:val="22"/>
            <w:szCs w:val="22"/>
          </w:rPr>
          <w:t xml:space="preserve">. </w:t>
        </w:r>
        <w:commentRangeStart w:id="524"/>
        <w:r w:rsidR="00930372">
          <w:rPr>
            <w:rFonts w:ascii="Arial" w:eastAsia="Arial" w:hAnsi="Arial" w:cs="Arial"/>
            <w:sz w:val="22"/>
            <w:szCs w:val="22"/>
          </w:rPr>
          <w:t>For example, the</w:t>
        </w:r>
      </w:ins>
      <w:r w:rsidR="00C8166C">
        <w:rPr>
          <w:rFonts w:ascii="Arial" w:eastAsia="Arial" w:hAnsi="Arial" w:cs="Arial"/>
          <w:sz w:val="22"/>
          <w:szCs w:val="22"/>
        </w:rPr>
        <w:t xml:space="preserve"> </w:t>
      </w:r>
      <w:del w:id="525" w:author="David Bartel" w:date="2019-06-28T10:05:00Z">
        <w:r w:rsidR="00C8166C" w:rsidDel="00930372">
          <w:rPr>
            <w:rFonts w:ascii="Arial" w:eastAsia="Arial" w:hAnsi="Arial" w:cs="Arial"/>
            <w:sz w:val="22"/>
            <w:szCs w:val="22"/>
          </w:rPr>
          <w:delText>(</w:delText>
        </w:r>
      </w:del>
      <w:r w:rsidR="00165AD3">
        <w:rPr>
          <w:rFonts w:ascii="Arial" w:eastAsia="Arial" w:hAnsi="Arial" w:cs="Arial"/>
          <w:sz w:val="22"/>
          <w:szCs w:val="22"/>
        </w:rPr>
        <w:t>predicted free energy</w:t>
      </w:r>
      <w:ins w:id="526" w:author="Sean E. McGeary" w:date="2019-09-02T11:20:00Z">
        <w:r w:rsidR="002A4CFD">
          <w:rPr>
            <w:rFonts w:ascii="Arial" w:eastAsia="Arial" w:hAnsi="Arial" w:cs="Arial"/>
            <w:sz w:val="22"/>
            <w:szCs w:val="22"/>
          </w:rPr>
          <w:t xml:space="preserve"> (∆</w:t>
        </w:r>
        <w:r w:rsidR="002A4CFD" w:rsidRPr="002A4CFD">
          <w:rPr>
            <w:rFonts w:ascii="Arial" w:eastAsia="Arial" w:hAnsi="Arial" w:cs="Arial"/>
            <w:i/>
            <w:iCs/>
            <w:sz w:val="22"/>
            <w:szCs w:val="22"/>
            <w:rPrChange w:id="527" w:author="Sean E. McGeary" w:date="2019-09-02T11:20:00Z">
              <w:rPr>
                <w:rFonts w:ascii="Arial" w:eastAsia="Arial" w:hAnsi="Arial" w:cs="Arial"/>
                <w:sz w:val="22"/>
                <w:szCs w:val="22"/>
              </w:rPr>
            </w:rPrChange>
          </w:rPr>
          <w:t>G</w:t>
        </w:r>
        <w:r w:rsidR="002A4CFD">
          <w:rPr>
            <w:rFonts w:ascii="Arial" w:eastAsia="Arial" w:hAnsi="Arial" w:cs="Arial"/>
            <w:sz w:val="22"/>
            <w:szCs w:val="22"/>
          </w:rPr>
          <w:t>)</w:t>
        </w:r>
      </w:ins>
      <w:r w:rsidR="00165AD3">
        <w:rPr>
          <w:rFonts w:ascii="Arial" w:eastAsia="Arial" w:hAnsi="Arial" w:cs="Arial"/>
          <w:sz w:val="22"/>
          <w:szCs w:val="22"/>
        </w:rPr>
        <w:t xml:space="preserve"> of </w:t>
      </w:r>
      <w:del w:id="528" w:author="David Bartel" w:date="2019-06-28T10:04:00Z">
        <w:r w:rsidR="00165AD3" w:rsidDel="00930372">
          <w:rPr>
            <w:rFonts w:ascii="Arial" w:eastAsia="Arial" w:hAnsi="Arial" w:cs="Arial"/>
            <w:sz w:val="22"/>
            <w:szCs w:val="22"/>
          </w:rPr>
          <w:delText>the 7mer</w:delText>
        </w:r>
      </w:del>
      <w:ins w:id="529" w:author="David Bartel" w:date="2019-06-28T10:04:00Z">
        <w:r w:rsidR="00930372">
          <w:rPr>
            <w:rFonts w:ascii="Arial" w:eastAsia="Arial" w:hAnsi="Arial" w:cs="Arial"/>
            <w:sz w:val="22"/>
            <w:szCs w:val="22"/>
          </w:rPr>
          <w:t>a 7-nt segment</w:t>
        </w:r>
      </w:ins>
      <w:commentRangeEnd w:id="524"/>
      <w:r w:rsidR="0037740F">
        <w:rPr>
          <w:rStyle w:val="CommentReference"/>
        </w:rPr>
        <w:commentReference w:id="524"/>
      </w:r>
      <w:r w:rsidR="00165AD3">
        <w:rPr>
          <w:rFonts w:ascii="Arial" w:eastAsia="Arial" w:hAnsi="Arial" w:cs="Arial"/>
          <w:sz w:val="22"/>
          <w:szCs w:val="22"/>
        </w:rPr>
        <w:t xml:space="preserve"> paring to </w:t>
      </w:r>
      <w:r w:rsidR="00D06887">
        <w:rPr>
          <w:rFonts w:ascii="Arial" w:eastAsia="Arial" w:hAnsi="Arial" w:cs="Arial"/>
          <w:sz w:val="22"/>
          <w:szCs w:val="22"/>
        </w:rPr>
        <w:t xml:space="preserve">let-7a </w:t>
      </w:r>
      <w:del w:id="530" w:author="David Bartel" w:date="2019-06-28T10:04:00Z">
        <w:r w:rsidR="00D06887" w:rsidDel="00930372">
          <w:rPr>
            <w:rFonts w:ascii="Arial" w:eastAsia="Arial" w:hAnsi="Arial" w:cs="Arial"/>
            <w:sz w:val="22"/>
            <w:szCs w:val="22"/>
          </w:rPr>
          <w:delText xml:space="preserve">guide </w:delText>
        </w:r>
      </w:del>
      <w:ins w:id="531" w:author="David Bartel" w:date="2019-06-28T10:04:00Z">
        <w:r w:rsidR="00930372">
          <w:rPr>
            <w:rFonts w:ascii="Arial" w:eastAsia="Arial" w:hAnsi="Arial" w:cs="Arial"/>
            <w:sz w:val="22"/>
            <w:szCs w:val="22"/>
          </w:rPr>
          <w:t xml:space="preserve">positions </w:t>
        </w:r>
      </w:ins>
      <w:r w:rsidR="00165AD3">
        <w:rPr>
          <w:rFonts w:ascii="Arial" w:eastAsia="Arial" w:hAnsi="Arial" w:cs="Arial"/>
          <w:sz w:val="22"/>
          <w:szCs w:val="22"/>
        </w:rPr>
        <w:t>11</w:t>
      </w:r>
      <w:del w:id="532" w:author="David Bartel" w:date="2019-06-28T10:11:00Z">
        <w:r w:rsidR="00165AD3" w:rsidDel="00930372">
          <w:rPr>
            <w:rFonts w:ascii="Arial" w:eastAsia="Arial" w:hAnsi="Arial" w:cs="Arial"/>
            <w:sz w:val="22"/>
            <w:szCs w:val="22"/>
          </w:rPr>
          <w:delText>-</w:delText>
        </w:r>
      </w:del>
      <w:ins w:id="533" w:author="David Bartel" w:date="2019-06-28T10:11:00Z">
        <w:r w:rsidR="00930372">
          <w:rPr>
            <w:rFonts w:ascii="Arial" w:eastAsia="Arial" w:hAnsi="Arial" w:cs="Arial"/>
            <w:sz w:val="22"/>
            <w:szCs w:val="22"/>
          </w:rPr>
          <w:t>–</w:t>
        </w:r>
      </w:ins>
      <w:r w:rsidR="00165AD3">
        <w:rPr>
          <w:rFonts w:ascii="Arial" w:eastAsia="Arial" w:hAnsi="Arial" w:cs="Arial"/>
          <w:sz w:val="22"/>
          <w:szCs w:val="22"/>
        </w:rPr>
        <w:t xml:space="preserve">17 is </w:t>
      </w:r>
      <w:commentRangeStart w:id="534"/>
      <w:r w:rsidR="00165AD3">
        <w:rPr>
          <w:rFonts w:ascii="Arial" w:eastAsia="Arial" w:hAnsi="Arial" w:cs="Arial"/>
          <w:sz w:val="22"/>
          <w:szCs w:val="22"/>
        </w:rPr>
        <w:t>7.1</w:t>
      </w:r>
      <w:commentRangeEnd w:id="534"/>
      <w:r w:rsidR="00436672">
        <w:rPr>
          <w:rStyle w:val="CommentReference"/>
        </w:rPr>
        <w:commentReference w:id="534"/>
      </w:r>
      <w:r w:rsidR="00165AD3">
        <w:rPr>
          <w:rFonts w:ascii="Arial" w:eastAsia="Arial" w:hAnsi="Arial" w:cs="Arial"/>
          <w:sz w:val="22"/>
          <w:szCs w:val="22"/>
        </w:rPr>
        <w:t xml:space="preserve"> kcal/mol</w:t>
      </w:r>
      <w:ins w:id="535" w:author="David Bartel" w:date="2019-06-28T10:06:00Z">
        <w:r w:rsidR="00930372">
          <w:rPr>
            <w:rFonts w:ascii="Arial" w:eastAsia="Arial" w:hAnsi="Arial" w:cs="Arial"/>
            <w:sz w:val="22"/>
            <w:szCs w:val="22"/>
          </w:rPr>
          <w:t>,</w:t>
        </w:r>
      </w:ins>
      <w:r w:rsidR="00165AD3">
        <w:rPr>
          <w:rFonts w:ascii="Arial" w:eastAsia="Arial" w:hAnsi="Arial" w:cs="Arial"/>
          <w:sz w:val="22"/>
          <w:szCs w:val="22"/>
        </w:rPr>
        <w:t xml:space="preserve"> </w:t>
      </w:r>
      <w:r w:rsidR="006C2662">
        <w:rPr>
          <w:rFonts w:ascii="Arial" w:eastAsia="Arial" w:hAnsi="Arial" w:cs="Arial"/>
          <w:sz w:val="22"/>
          <w:szCs w:val="22"/>
        </w:rPr>
        <w:t>which corresponds to</w:t>
      </w:r>
      <w:r w:rsidR="00603257">
        <w:rPr>
          <w:rFonts w:ascii="Arial" w:eastAsia="Arial" w:hAnsi="Arial" w:cs="Arial"/>
          <w:sz w:val="22"/>
          <w:szCs w:val="22"/>
        </w:rPr>
        <w:t xml:space="preserve"> </w:t>
      </w:r>
      <w:del w:id="536" w:author="David Bartel" w:date="2019-06-28T10:07:00Z">
        <w:r w:rsidR="00603257" w:rsidDel="00930372">
          <w:rPr>
            <w:rFonts w:ascii="Arial" w:eastAsia="Arial" w:hAnsi="Arial" w:cs="Arial"/>
            <w:sz w:val="22"/>
            <w:szCs w:val="22"/>
          </w:rPr>
          <w:delText>K</w:delText>
        </w:r>
        <w:r w:rsidR="000922FC" w:rsidDel="00930372">
          <w:rPr>
            <w:rFonts w:ascii="Arial" w:eastAsia="Arial" w:hAnsi="Arial" w:cs="Arial"/>
            <w:sz w:val="22"/>
            <w:szCs w:val="22"/>
          </w:rPr>
          <w:delText>eq</w:delText>
        </w:r>
        <w:r w:rsidR="00603257" w:rsidDel="00930372">
          <w:rPr>
            <w:rFonts w:ascii="Arial" w:eastAsia="Arial" w:hAnsi="Arial" w:cs="Arial"/>
            <w:sz w:val="22"/>
            <w:szCs w:val="22"/>
          </w:rPr>
          <w:delText xml:space="preserve"> = e^(</w:delText>
        </w:r>
        <w:r w:rsidR="00637C58" w:rsidDel="00930372">
          <w:rPr>
            <w:rFonts w:ascii="Arial" w:eastAsia="Arial" w:hAnsi="Arial" w:cs="Arial"/>
            <w:sz w:val="22"/>
            <w:szCs w:val="22"/>
          </w:rPr>
          <w:delText>-7.1</w:delText>
        </w:r>
        <w:r w:rsidR="00603257" w:rsidDel="00930372">
          <w:rPr>
            <w:rFonts w:ascii="Arial" w:eastAsia="Arial" w:hAnsi="Arial" w:cs="Arial"/>
            <w:sz w:val="22"/>
            <w:szCs w:val="22"/>
          </w:rPr>
          <w:delText>/-</w:delText>
        </w:r>
        <w:r w:rsidR="00637C58" w:rsidDel="00930372">
          <w:rPr>
            <w:rFonts w:ascii="Arial" w:eastAsia="Arial" w:hAnsi="Arial" w:cs="Arial"/>
            <w:sz w:val="22"/>
            <w:szCs w:val="22"/>
          </w:rPr>
          <w:delText>0.593</w:delText>
        </w:r>
        <w:r w:rsidR="00603257" w:rsidDel="00930372">
          <w:rPr>
            <w:rFonts w:ascii="Arial" w:eastAsia="Arial" w:hAnsi="Arial" w:cs="Arial"/>
            <w:sz w:val="22"/>
            <w:szCs w:val="22"/>
          </w:rPr>
          <w:delText>)</w:delText>
        </w:r>
        <w:r w:rsidR="005A6FC7" w:rsidDel="00930372">
          <w:rPr>
            <w:rFonts w:ascii="Arial" w:eastAsia="Arial" w:hAnsi="Arial" w:cs="Arial"/>
            <w:sz w:val="22"/>
            <w:szCs w:val="22"/>
          </w:rPr>
          <w:delText>, or</w:delText>
        </w:r>
        <w:r w:rsidR="006C2662" w:rsidDel="00930372">
          <w:rPr>
            <w:rFonts w:ascii="Arial" w:eastAsia="Arial" w:hAnsi="Arial" w:cs="Arial"/>
            <w:sz w:val="22"/>
            <w:szCs w:val="22"/>
          </w:rPr>
          <w:delText xml:space="preserve"> </w:delText>
        </w:r>
      </w:del>
      <w:ins w:id="537" w:author="David Bartel" w:date="2019-06-28T10:07:00Z">
        <w:r w:rsidR="00930372">
          <w:rPr>
            <w:rFonts w:ascii="Arial" w:eastAsia="Arial" w:hAnsi="Arial" w:cs="Arial"/>
            <w:sz w:val="22"/>
            <w:szCs w:val="22"/>
          </w:rPr>
          <w:t xml:space="preserve">a </w:t>
        </w:r>
      </w:ins>
      <w:del w:id="538" w:author="Sean E. McGeary" w:date="2019-09-02T11:19:00Z">
        <w:r w:rsidR="00637C58" w:rsidDel="002A4CFD">
          <w:rPr>
            <w:rFonts w:ascii="Arial" w:eastAsia="Arial" w:hAnsi="Arial" w:cs="Arial"/>
            <w:sz w:val="22"/>
            <w:szCs w:val="22"/>
          </w:rPr>
          <w:delText>158</w:delText>
        </w:r>
      </w:del>
      <w:ins w:id="539" w:author="Sean E. McGeary" w:date="2019-09-02T11:19:00Z">
        <w:r w:rsidR="002A4CFD">
          <w:rPr>
            <w:rFonts w:ascii="Arial" w:eastAsia="Arial" w:hAnsi="Arial" w:cs="Arial"/>
            <w:sz w:val="22"/>
            <w:szCs w:val="22"/>
          </w:rPr>
          <w:t>164</w:t>
        </w:r>
      </w:ins>
      <w:r w:rsidR="006C2662">
        <w:rPr>
          <w:rFonts w:ascii="Arial" w:eastAsia="Arial" w:hAnsi="Arial" w:cs="Arial"/>
          <w:sz w:val="22"/>
          <w:szCs w:val="22"/>
        </w:rPr>
        <w:t>,000</w:t>
      </w:r>
      <w:ins w:id="540" w:author="David Bartel" w:date="2019-06-28T10:07:00Z">
        <w:r w:rsidR="00930372">
          <w:rPr>
            <w:rFonts w:ascii="Arial" w:eastAsia="Arial" w:hAnsi="Arial" w:cs="Arial"/>
            <w:sz w:val="22"/>
            <w:szCs w:val="22"/>
          </w:rPr>
          <w:t>-</w:t>
        </w:r>
      </w:ins>
      <w:del w:id="541" w:author="David Bartel" w:date="2019-06-28T10:07:00Z">
        <w:r w:rsidR="006C2662" w:rsidDel="00930372">
          <w:rPr>
            <w:rFonts w:ascii="Arial" w:eastAsia="Arial" w:hAnsi="Arial" w:cs="Arial"/>
            <w:sz w:val="22"/>
            <w:szCs w:val="22"/>
          </w:rPr>
          <w:delText xml:space="preserve"> </w:delText>
        </w:r>
      </w:del>
      <w:r w:rsidR="006C2662">
        <w:rPr>
          <w:rFonts w:ascii="Arial" w:eastAsia="Arial" w:hAnsi="Arial" w:cs="Arial"/>
          <w:sz w:val="22"/>
          <w:szCs w:val="22"/>
        </w:rPr>
        <w:t xml:space="preserve">fold </w:t>
      </w:r>
      <w:del w:id="542" w:author="Sean E. McGeary" w:date="2019-09-02T11:20:00Z">
        <w:r w:rsidR="006C2662" w:rsidDel="002A4CFD">
          <w:rPr>
            <w:rFonts w:ascii="Arial" w:eastAsia="Arial" w:hAnsi="Arial" w:cs="Arial"/>
            <w:sz w:val="22"/>
            <w:szCs w:val="22"/>
          </w:rPr>
          <w:delText xml:space="preserve">change in the equilibrium for forming </w:delText>
        </w:r>
        <w:r w:rsidR="002520FA" w:rsidDel="002A4CFD">
          <w:rPr>
            <w:rFonts w:ascii="Arial" w:eastAsia="Arial" w:hAnsi="Arial" w:cs="Arial"/>
            <w:sz w:val="22"/>
            <w:szCs w:val="22"/>
          </w:rPr>
          <w:delText>the RNA</w:delText>
        </w:r>
        <w:r w:rsidR="006C2662" w:rsidDel="002A4CFD">
          <w:rPr>
            <w:rFonts w:ascii="Arial" w:eastAsia="Arial" w:hAnsi="Arial" w:cs="Arial"/>
            <w:sz w:val="22"/>
            <w:szCs w:val="22"/>
          </w:rPr>
          <w:delText xml:space="preserve"> duplex</w:delText>
        </w:r>
      </w:del>
      <w:ins w:id="543" w:author="David Bartel" w:date="2019-06-28T10:12:00Z">
        <w:del w:id="544" w:author="Sean E. McGeary" w:date="2019-09-02T11:20:00Z">
          <w:r w:rsidR="00470DBD" w:rsidDel="002A4CFD">
            <w:rPr>
              <w:rFonts w:ascii="Arial" w:eastAsia="Arial" w:hAnsi="Arial" w:cs="Arial"/>
              <w:sz w:val="22"/>
              <w:szCs w:val="22"/>
            </w:rPr>
            <w:delText>constant</w:delText>
          </w:r>
        </w:del>
      </w:ins>
      <w:ins w:id="545" w:author="Sean E. McGeary" w:date="2019-09-02T11:22:00Z">
        <w:r w:rsidR="002A4CFD">
          <w:rPr>
            <w:rFonts w:ascii="Arial" w:eastAsia="Arial" w:hAnsi="Arial" w:cs="Arial"/>
            <w:sz w:val="22"/>
            <w:szCs w:val="22"/>
          </w:rPr>
          <w:t xml:space="preserve">difference </w:t>
        </w:r>
      </w:ins>
      <w:ins w:id="546" w:author="Sean E. McGeary" w:date="2019-09-02T11:20:00Z">
        <w:r w:rsidR="002A4CFD">
          <w:rPr>
            <w:rFonts w:ascii="Arial" w:eastAsia="Arial" w:hAnsi="Arial" w:cs="Arial"/>
            <w:sz w:val="22"/>
            <w:szCs w:val="22"/>
          </w:rPr>
          <w:t>in binding affinity</w:t>
        </w:r>
      </w:ins>
      <w:ins w:id="547" w:author="David Bartel" w:date="2019-06-28T10:08:00Z">
        <w:r w:rsidR="00930372">
          <w:rPr>
            <w:rFonts w:ascii="Arial" w:eastAsia="Arial" w:hAnsi="Arial" w:cs="Arial"/>
            <w:sz w:val="22"/>
            <w:szCs w:val="22"/>
          </w:rPr>
          <w:t xml:space="preserve"> (</w:t>
        </w:r>
      </w:ins>
      <w:ins w:id="548" w:author="Sean E. McGeary" w:date="2019-09-02T11:20:00Z">
        <w:r w:rsidR="002A4CFD">
          <w:rPr>
            <w:rFonts w:ascii="Arial" w:eastAsia="Arial" w:hAnsi="Arial" w:cs="Arial"/>
            <w:sz w:val="22"/>
            <w:szCs w:val="22"/>
          </w:rPr>
          <w:t xml:space="preserve">from </w:t>
        </w:r>
      </w:ins>
      <w:commentRangeStart w:id="549"/>
      <w:commentRangeStart w:id="550"/>
      <w:ins w:id="551" w:author="David Bartel" w:date="2019-06-28T10:10:00Z">
        <w:del w:id="552" w:author="Sean E. McGeary" w:date="2019-09-02T11:21:00Z">
          <w:r w:rsidR="00930372" w:rsidDel="002A4CFD">
            <w:rPr>
              <w:rFonts w:ascii="Arial" w:eastAsia="Arial" w:hAnsi="Arial" w:cs="Arial"/>
              <w:sz w:val="22"/>
              <w:szCs w:val="22"/>
            </w:rPr>
            <w:delText>delta</w:delText>
          </w:r>
        </w:del>
      </w:ins>
      <w:commentRangeEnd w:id="549"/>
      <w:ins w:id="553" w:author="Sean E. McGeary" w:date="2019-09-02T11:21:00Z">
        <w:r w:rsidR="002A4CFD">
          <w:rPr>
            <w:rFonts w:ascii="Arial" w:eastAsia="Arial" w:hAnsi="Arial" w:cs="Arial"/>
            <w:sz w:val="22"/>
            <w:szCs w:val="22"/>
          </w:rPr>
          <w:t>∆</w:t>
        </w:r>
      </w:ins>
      <w:proofErr w:type="spellStart"/>
      <w:ins w:id="554" w:author="David Bartel" w:date="2019-06-28T10:10:00Z">
        <w:r w:rsidR="00930372">
          <w:rPr>
            <w:rStyle w:val="CommentReference"/>
          </w:rPr>
          <w:commentReference w:id="549"/>
        </w:r>
      </w:ins>
      <w:ins w:id="555" w:author="David Bartel" w:date="2019-06-28T10:08:00Z">
        <w:r w:rsidR="00930372" w:rsidRPr="00930372">
          <w:rPr>
            <w:rFonts w:ascii="Arial" w:eastAsia="Arial" w:hAnsi="Arial" w:cs="Arial"/>
            <w:i/>
            <w:sz w:val="22"/>
            <w:szCs w:val="22"/>
            <w:rPrChange w:id="556" w:author="David Bartel" w:date="2019-06-28T10:09:00Z">
              <w:rPr>
                <w:rFonts w:ascii="Arial" w:eastAsia="Arial" w:hAnsi="Arial" w:cs="Arial"/>
                <w:sz w:val="22"/>
                <w:szCs w:val="22"/>
              </w:rPr>
            </w:rPrChange>
          </w:rPr>
          <w:t>K</w:t>
        </w:r>
        <w:r w:rsidR="00930372" w:rsidRPr="00930372">
          <w:rPr>
            <w:rFonts w:ascii="Arial" w:eastAsia="Arial" w:hAnsi="Arial" w:cs="Arial"/>
            <w:sz w:val="22"/>
            <w:szCs w:val="22"/>
            <w:vertAlign w:val="subscript"/>
            <w:rPrChange w:id="557" w:author="David Bartel" w:date="2019-06-28T10:09:00Z">
              <w:rPr>
                <w:rFonts w:ascii="Arial" w:eastAsia="Arial" w:hAnsi="Arial" w:cs="Arial"/>
                <w:sz w:val="22"/>
                <w:szCs w:val="22"/>
              </w:rPr>
            </w:rPrChange>
          </w:rPr>
          <w:t>eq</w:t>
        </w:r>
        <w:proofErr w:type="spellEnd"/>
        <w:r w:rsidR="00930372">
          <w:rPr>
            <w:rFonts w:ascii="Arial" w:eastAsia="Arial" w:hAnsi="Arial" w:cs="Arial"/>
            <w:sz w:val="22"/>
            <w:szCs w:val="22"/>
          </w:rPr>
          <w:t xml:space="preserve"> = </w:t>
        </w:r>
        <w:r w:rsidR="00930372" w:rsidRPr="002A4CFD">
          <w:rPr>
            <w:rFonts w:ascii="Arial" w:eastAsia="Arial" w:hAnsi="Arial" w:cs="Arial"/>
            <w:i/>
            <w:iCs/>
            <w:sz w:val="22"/>
            <w:szCs w:val="22"/>
            <w:rPrChange w:id="558" w:author="Sean E. McGeary" w:date="2019-09-02T11:22:00Z">
              <w:rPr>
                <w:rFonts w:ascii="Arial" w:eastAsia="Arial" w:hAnsi="Arial" w:cs="Arial"/>
                <w:sz w:val="22"/>
                <w:szCs w:val="22"/>
              </w:rPr>
            </w:rPrChange>
          </w:rPr>
          <w:t>e</w:t>
        </w:r>
        <w:del w:id="559" w:author="Sean E. McGeary" w:date="2019-09-02T11:21:00Z">
          <w:r w:rsidR="00930372" w:rsidRPr="00930372" w:rsidDel="002A4CFD">
            <w:rPr>
              <w:rFonts w:ascii="Arial" w:eastAsia="Arial" w:hAnsi="Arial" w:cs="Arial"/>
              <w:sz w:val="22"/>
              <w:szCs w:val="22"/>
              <w:vertAlign w:val="superscript"/>
              <w:rPrChange w:id="560" w:author="David Bartel" w:date="2019-06-28T10:11:00Z">
                <w:rPr>
                  <w:rFonts w:ascii="Arial" w:eastAsia="Arial" w:hAnsi="Arial" w:cs="Arial"/>
                  <w:sz w:val="22"/>
                  <w:szCs w:val="22"/>
                </w:rPr>
              </w:rPrChange>
            </w:rPr>
            <w:delText>(</w:delText>
          </w:r>
        </w:del>
      </w:ins>
      <w:ins w:id="561" w:author="David Bartel" w:date="2019-06-28T10:11:00Z">
        <w:r w:rsidR="00930372" w:rsidRPr="00930372">
          <w:rPr>
            <w:rFonts w:ascii="Arial" w:eastAsia="Arial" w:hAnsi="Arial" w:cs="Arial"/>
            <w:sz w:val="22"/>
            <w:szCs w:val="22"/>
            <w:vertAlign w:val="superscript"/>
            <w:rPrChange w:id="562" w:author="David Bartel" w:date="2019-06-28T10:11:00Z">
              <w:rPr>
                <w:rFonts w:ascii="Arial" w:eastAsia="Arial" w:hAnsi="Arial" w:cs="Arial"/>
                <w:sz w:val="22"/>
                <w:szCs w:val="22"/>
              </w:rPr>
            </w:rPrChange>
          </w:rPr>
          <w:t>–</w:t>
        </w:r>
      </w:ins>
      <w:ins w:id="563" w:author="David Bartel" w:date="2019-06-28T10:08:00Z">
        <w:del w:id="564" w:author="Sean E. McGeary" w:date="2019-09-02T11:21:00Z">
          <w:r w:rsidR="00930372" w:rsidRPr="00930372" w:rsidDel="002A4CFD">
            <w:rPr>
              <w:rFonts w:ascii="Arial" w:eastAsia="Arial" w:hAnsi="Arial" w:cs="Arial"/>
              <w:sz w:val="22"/>
              <w:szCs w:val="22"/>
              <w:vertAlign w:val="superscript"/>
              <w:rPrChange w:id="565" w:author="David Bartel" w:date="2019-06-28T10:11:00Z">
                <w:rPr>
                  <w:rFonts w:ascii="Arial" w:eastAsia="Arial" w:hAnsi="Arial" w:cs="Arial"/>
                  <w:sz w:val="22"/>
                  <w:szCs w:val="22"/>
                </w:rPr>
              </w:rPrChange>
            </w:rPr>
            <w:delText>7.</w:delText>
          </w:r>
        </w:del>
      </w:ins>
      <w:ins w:id="566" w:author="Sean E. McGeary" w:date="2019-09-02T11:21:00Z">
        <w:r w:rsidR="002A4CFD">
          <w:rPr>
            <w:rFonts w:ascii="Arial" w:eastAsia="Arial" w:hAnsi="Arial" w:cs="Arial"/>
            <w:sz w:val="22"/>
            <w:szCs w:val="22"/>
            <w:vertAlign w:val="superscript"/>
          </w:rPr>
          <w:t>∆∆</w:t>
        </w:r>
        <w:r w:rsidR="002A4CFD" w:rsidRPr="002A4CFD">
          <w:rPr>
            <w:rFonts w:ascii="Arial" w:eastAsia="Arial" w:hAnsi="Arial" w:cs="Arial"/>
            <w:i/>
            <w:iCs/>
            <w:sz w:val="22"/>
            <w:szCs w:val="22"/>
            <w:vertAlign w:val="superscript"/>
            <w:rPrChange w:id="567" w:author="Sean E. McGeary" w:date="2019-09-02T11:21:00Z">
              <w:rPr>
                <w:rFonts w:ascii="Arial" w:eastAsia="Arial" w:hAnsi="Arial" w:cs="Arial"/>
                <w:sz w:val="22"/>
                <w:szCs w:val="22"/>
                <w:vertAlign w:val="superscript"/>
              </w:rPr>
            </w:rPrChange>
          </w:rPr>
          <w:t>G</w:t>
        </w:r>
      </w:ins>
      <w:ins w:id="568" w:author="David Bartel" w:date="2019-06-28T10:08:00Z">
        <w:del w:id="569" w:author="Sean E. McGeary" w:date="2019-09-02T11:21:00Z">
          <w:r w:rsidR="00930372" w:rsidRPr="00930372" w:rsidDel="002A4CFD">
            <w:rPr>
              <w:rFonts w:ascii="Arial" w:eastAsia="Arial" w:hAnsi="Arial" w:cs="Arial"/>
              <w:sz w:val="22"/>
              <w:szCs w:val="22"/>
              <w:vertAlign w:val="superscript"/>
              <w:rPrChange w:id="570" w:author="David Bartel" w:date="2019-06-28T10:11:00Z">
                <w:rPr>
                  <w:rFonts w:ascii="Arial" w:eastAsia="Arial" w:hAnsi="Arial" w:cs="Arial"/>
                  <w:sz w:val="22"/>
                  <w:szCs w:val="22"/>
                </w:rPr>
              </w:rPrChange>
            </w:rPr>
            <w:delText>1</w:delText>
          </w:r>
        </w:del>
        <w:r w:rsidR="00930372" w:rsidRPr="00930372">
          <w:rPr>
            <w:rFonts w:ascii="Arial" w:eastAsia="Arial" w:hAnsi="Arial" w:cs="Arial"/>
            <w:sz w:val="22"/>
            <w:szCs w:val="22"/>
            <w:vertAlign w:val="superscript"/>
            <w:rPrChange w:id="571" w:author="David Bartel" w:date="2019-06-28T10:11:00Z">
              <w:rPr>
                <w:rFonts w:ascii="Arial" w:eastAsia="Arial" w:hAnsi="Arial" w:cs="Arial"/>
                <w:sz w:val="22"/>
                <w:szCs w:val="22"/>
              </w:rPr>
            </w:rPrChange>
          </w:rPr>
          <w:t>/</w:t>
        </w:r>
      </w:ins>
      <w:commentRangeStart w:id="572"/>
      <w:ins w:id="573" w:author="David Bartel" w:date="2019-06-28T10:11:00Z">
        <w:del w:id="574" w:author="Sean E. McGeary" w:date="2019-09-02T11:19:00Z">
          <w:r w:rsidR="00930372" w:rsidRPr="002A4CFD" w:rsidDel="002A4CFD">
            <w:rPr>
              <w:rFonts w:ascii="Arial" w:eastAsia="Arial" w:hAnsi="Arial" w:cs="Arial"/>
              <w:i/>
              <w:iCs/>
              <w:sz w:val="22"/>
              <w:szCs w:val="22"/>
              <w:vertAlign w:val="superscript"/>
              <w:rPrChange w:id="575" w:author="Sean E. McGeary" w:date="2019-09-02T11:21:00Z">
                <w:rPr>
                  <w:rFonts w:ascii="Arial" w:eastAsia="Arial" w:hAnsi="Arial" w:cs="Arial"/>
                  <w:sz w:val="22"/>
                  <w:szCs w:val="22"/>
                </w:rPr>
              </w:rPrChange>
            </w:rPr>
            <w:delText>–</w:delText>
          </w:r>
        </w:del>
      </w:ins>
      <w:ins w:id="576" w:author="David Bartel" w:date="2019-06-28T10:08:00Z">
        <w:del w:id="577" w:author="Sean E. McGeary" w:date="2019-09-02T11:19:00Z">
          <w:r w:rsidR="00930372" w:rsidRPr="002A4CFD" w:rsidDel="002A4CFD">
            <w:rPr>
              <w:rFonts w:ascii="Arial" w:eastAsia="Arial" w:hAnsi="Arial" w:cs="Arial"/>
              <w:i/>
              <w:iCs/>
              <w:sz w:val="22"/>
              <w:szCs w:val="22"/>
              <w:vertAlign w:val="superscript"/>
              <w:rPrChange w:id="578" w:author="Sean E. McGeary" w:date="2019-09-02T11:21:00Z">
                <w:rPr>
                  <w:rFonts w:ascii="Arial" w:eastAsia="Arial" w:hAnsi="Arial" w:cs="Arial"/>
                  <w:sz w:val="22"/>
                  <w:szCs w:val="22"/>
                </w:rPr>
              </w:rPrChange>
            </w:rPr>
            <w:delText>0.593</w:delText>
          </w:r>
        </w:del>
      </w:ins>
      <w:commentRangeEnd w:id="572"/>
      <w:ins w:id="579" w:author="Sean E. McGeary" w:date="2019-09-02T11:19:00Z">
        <w:r w:rsidR="002A4CFD" w:rsidRPr="002A4CFD">
          <w:rPr>
            <w:rFonts w:ascii="Arial" w:eastAsia="Arial" w:hAnsi="Arial" w:cs="Arial"/>
            <w:i/>
            <w:iCs/>
            <w:sz w:val="22"/>
            <w:szCs w:val="22"/>
            <w:vertAlign w:val="superscript"/>
            <w:rPrChange w:id="580" w:author="Sean E. McGeary" w:date="2019-09-02T11:21:00Z">
              <w:rPr>
                <w:rFonts w:ascii="Arial" w:eastAsia="Arial" w:hAnsi="Arial" w:cs="Arial"/>
                <w:sz w:val="22"/>
                <w:szCs w:val="22"/>
                <w:vertAlign w:val="superscript"/>
              </w:rPr>
            </w:rPrChange>
          </w:rPr>
          <w:t>R</w:t>
        </w:r>
      </w:ins>
      <w:ins w:id="581" w:author="Sean E. McGeary" w:date="2019-09-02T11:21:00Z">
        <w:r w:rsidR="002A4CFD" w:rsidRPr="002A4CFD">
          <w:rPr>
            <w:rFonts w:ascii="Arial" w:eastAsia="Arial" w:hAnsi="Arial" w:cs="Arial"/>
            <w:i/>
            <w:iCs/>
            <w:sz w:val="22"/>
            <w:szCs w:val="22"/>
            <w:vertAlign w:val="superscript"/>
            <w:rPrChange w:id="582" w:author="Sean E. McGeary" w:date="2019-09-02T11:21:00Z">
              <w:rPr>
                <w:rFonts w:ascii="Arial" w:eastAsia="Arial" w:hAnsi="Arial" w:cs="Arial"/>
                <w:sz w:val="22"/>
                <w:szCs w:val="22"/>
                <w:vertAlign w:val="superscript"/>
              </w:rPr>
            </w:rPrChange>
          </w:rPr>
          <w:t>T</w:t>
        </w:r>
      </w:ins>
      <w:r w:rsidR="00436672">
        <w:rPr>
          <w:rStyle w:val="CommentReference"/>
        </w:rPr>
        <w:commentReference w:id="572"/>
      </w:r>
      <w:ins w:id="583" w:author="David Bartel" w:date="2019-06-28T10:08:00Z">
        <w:del w:id="584" w:author="Sean E. McGeary" w:date="2019-09-02T11:22:00Z">
          <w:r w:rsidR="00930372" w:rsidRPr="00930372" w:rsidDel="002A4CFD">
            <w:rPr>
              <w:rFonts w:ascii="Arial" w:eastAsia="Arial" w:hAnsi="Arial" w:cs="Arial"/>
              <w:sz w:val="22"/>
              <w:szCs w:val="22"/>
              <w:vertAlign w:val="superscript"/>
              <w:rPrChange w:id="585" w:author="David Bartel" w:date="2019-06-28T10:11:00Z">
                <w:rPr>
                  <w:rFonts w:ascii="Arial" w:eastAsia="Arial" w:hAnsi="Arial" w:cs="Arial"/>
                  <w:sz w:val="22"/>
                  <w:szCs w:val="22"/>
                </w:rPr>
              </w:rPrChange>
            </w:rPr>
            <w:delText>)</w:delText>
          </w:r>
        </w:del>
      </w:ins>
      <w:commentRangeEnd w:id="550"/>
      <w:r w:rsidR="0037740F">
        <w:rPr>
          <w:rStyle w:val="CommentReference"/>
        </w:rPr>
        <w:commentReference w:id="550"/>
      </w:r>
      <w:r w:rsidR="00C8166C">
        <w:rPr>
          <w:rFonts w:ascii="Arial" w:eastAsia="Arial" w:hAnsi="Arial" w:cs="Arial"/>
          <w:sz w:val="22"/>
          <w:szCs w:val="22"/>
        </w:rPr>
        <w:t>)</w:t>
      </w:r>
      <w:ins w:id="586" w:author="David Bartel" w:date="2019-06-28T10:13:00Z">
        <w:r w:rsidR="00470DBD">
          <w:rPr>
            <w:rFonts w:ascii="Arial" w:eastAsia="Arial" w:hAnsi="Arial" w:cs="Arial"/>
            <w:sz w:val="22"/>
            <w:szCs w:val="22"/>
          </w:rPr>
          <w:t xml:space="preserve">. </w:t>
        </w:r>
      </w:ins>
      <w:del w:id="587" w:author="David Bartel" w:date="2019-06-28T10:13:00Z">
        <w:r w:rsidR="00C8166C" w:rsidDel="00470DBD">
          <w:rPr>
            <w:rFonts w:ascii="Arial" w:eastAsia="Arial" w:hAnsi="Arial" w:cs="Arial"/>
            <w:sz w:val="22"/>
            <w:szCs w:val="22"/>
          </w:rPr>
          <w:delText xml:space="preserve">, </w:delText>
        </w:r>
      </w:del>
      <w:ins w:id="588" w:author="David Bartel" w:date="2019-06-28T10:13:00Z">
        <w:r w:rsidR="00470DBD">
          <w:rPr>
            <w:rFonts w:ascii="Arial" w:eastAsia="Arial" w:hAnsi="Arial" w:cs="Arial"/>
            <w:sz w:val="22"/>
            <w:szCs w:val="22"/>
          </w:rPr>
          <w:t>This large discr</w:t>
        </w:r>
      </w:ins>
      <w:ins w:id="589" w:author="David Bartel" w:date="2019-06-28T10:14:00Z">
        <w:r w:rsidR="00470DBD">
          <w:rPr>
            <w:rFonts w:ascii="Arial" w:eastAsia="Arial" w:hAnsi="Arial" w:cs="Arial"/>
            <w:sz w:val="22"/>
            <w:szCs w:val="22"/>
          </w:rPr>
          <w:t>epancy is</w:t>
        </w:r>
      </w:ins>
      <w:ins w:id="590" w:author="David Bartel" w:date="2019-06-28T10:13:00Z">
        <w:r w:rsidR="00470DBD">
          <w:rPr>
            <w:rFonts w:ascii="Arial" w:eastAsia="Arial" w:hAnsi="Arial" w:cs="Arial"/>
            <w:sz w:val="22"/>
            <w:szCs w:val="22"/>
          </w:rPr>
          <w:t xml:space="preserve"> </w:t>
        </w:r>
      </w:ins>
      <w:r w:rsidR="00D56D0B">
        <w:rPr>
          <w:rFonts w:ascii="Arial" w:eastAsia="Arial" w:hAnsi="Arial" w:cs="Arial"/>
          <w:sz w:val="22"/>
          <w:szCs w:val="22"/>
        </w:rPr>
        <w:t xml:space="preserve">presumably due to the energetic costs of </w:t>
      </w:r>
      <w:r w:rsidR="00DD196B">
        <w:rPr>
          <w:rFonts w:ascii="Arial" w:eastAsia="Arial" w:hAnsi="Arial" w:cs="Arial"/>
          <w:sz w:val="22"/>
          <w:szCs w:val="22"/>
        </w:rPr>
        <w:t xml:space="preserve">1) </w:t>
      </w:r>
      <w:r w:rsidR="00D56D0B">
        <w:rPr>
          <w:rFonts w:ascii="Arial" w:eastAsia="Arial" w:hAnsi="Arial" w:cs="Arial"/>
          <w:sz w:val="22"/>
          <w:szCs w:val="22"/>
        </w:rPr>
        <w:t>displacing favorable contacts between the miRNA 3′ region and AGO2</w:t>
      </w:r>
      <w:r w:rsidR="00DD196B">
        <w:rPr>
          <w:rFonts w:ascii="Arial" w:eastAsia="Arial" w:hAnsi="Arial" w:cs="Arial"/>
          <w:sz w:val="22"/>
          <w:szCs w:val="22"/>
        </w:rPr>
        <w:t>,</w:t>
      </w:r>
      <w:r w:rsidR="00D56D0B">
        <w:rPr>
          <w:rFonts w:ascii="Arial" w:eastAsia="Arial" w:hAnsi="Arial" w:cs="Arial"/>
          <w:sz w:val="22"/>
          <w:szCs w:val="22"/>
        </w:rPr>
        <w:t xml:space="preserve"> and</w:t>
      </w:r>
      <w:r w:rsidR="00DD196B">
        <w:rPr>
          <w:rFonts w:ascii="Arial" w:eastAsia="Arial" w:hAnsi="Arial" w:cs="Arial"/>
          <w:sz w:val="22"/>
          <w:szCs w:val="22"/>
        </w:rPr>
        <w:t xml:space="preserve"> 2)</w:t>
      </w:r>
      <w:r w:rsidR="00D56D0B">
        <w:rPr>
          <w:rFonts w:ascii="Arial" w:eastAsia="Arial" w:hAnsi="Arial" w:cs="Arial"/>
          <w:sz w:val="22"/>
          <w:szCs w:val="22"/>
        </w:rPr>
        <w:t xml:space="preserve"> undergoing </w:t>
      </w:r>
      <w:ins w:id="591" w:author="Sean E. McGeary" w:date="2019-09-02T11:23:00Z">
        <w:r w:rsidR="002A4CFD">
          <w:rPr>
            <w:rFonts w:ascii="Arial" w:eastAsia="Arial" w:hAnsi="Arial" w:cs="Arial"/>
            <w:sz w:val="22"/>
            <w:szCs w:val="22"/>
          </w:rPr>
          <w:t xml:space="preserve">any </w:t>
        </w:r>
      </w:ins>
      <w:r w:rsidR="00D56D0B">
        <w:rPr>
          <w:rFonts w:ascii="Arial" w:eastAsia="Arial" w:hAnsi="Arial" w:cs="Arial"/>
          <w:sz w:val="22"/>
          <w:szCs w:val="22"/>
        </w:rPr>
        <w:t>conformational changes needed to accommodate 3′ pairing</w:t>
      </w:r>
      <w:r w:rsidR="00C8166C">
        <w:rPr>
          <w:rFonts w:ascii="Arial" w:eastAsia="Arial" w:hAnsi="Arial" w:cs="Arial"/>
          <w:sz w:val="22"/>
          <w:szCs w:val="22"/>
        </w:rPr>
        <w:t xml:space="preserve"> (REF </w:t>
      </w:r>
      <w:proofErr w:type="spellStart"/>
      <w:r w:rsidR="00C8166C">
        <w:rPr>
          <w:rFonts w:ascii="Arial" w:eastAsia="Arial" w:hAnsi="Arial" w:cs="Arial"/>
          <w:sz w:val="22"/>
          <w:szCs w:val="22"/>
        </w:rPr>
        <w:t>haley</w:t>
      </w:r>
      <w:proofErr w:type="spellEnd"/>
      <w:r w:rsidR="00C8166C">
        <w:rPr>
          <w:rFonts w:ascii="Arial" w:eastAsia="Arial" w:hAnsi="Arial" w:cs="Arial"/>
          <w:sz w:val="22"/>
          <w:szCs w:val="22"/>
        </w:rPr>
        <w:t>).</w:t>
      </w:r>
      <w:r w:rsidR="003A7B7D">
        <w:rPr>
          <w:rFonts w:ascii="Arial" w:eastAsia="Arial" w:hAnsi="Arial" w:cs="Arial"/>
          <w:sz w:val="22"/>
          <w:szCs w:val="22"/>
        </w:rPr>
        <w:t xml:space="preserve"> </w:t>
      </w:r>
      <w:r w:rsidR="00D56D0B">
        <w:rPr>
          <w:rFonts w:ascii="Arial" w:eastAsia="Arial" w:hAnsi="Arial" w:cs="Arial"/>
          <w:sz w:val="22"/>
          <w:szCs w:val="22"/>
        </w:rPr>
        <w:t>Indeed</w:t>
      </w:r>
      <w:r w:rsidR="00FC6395">
        <w:rPr>
          <w:rFonts w:ascii="Arial" w:eastAsia="Arial" w:hAnsi="Arial" w:cs="Arial"/>
          <w:sz w:val="22"/>
          <w:szCs w:val="22"/>
        </w:rPr>
        <w:t xml:space="preserve">, the benefit of extending the 3′ site </w:t>
      </w:r>
      <w:commentRangeStart w:id="592"/>
      <w:r w:rsidR="00354EB9">
        <w:rPr>
          <w:rFonts w:ascii="Arial" w:eastAsia="Arial" w:hAnsi="Arial" w:cs="Arial"/>
          <w:sz w:val="22"/>
          <w:szCs w:val="22"/>
        </w:rPr>
        <w:t>plateau</w:t>
      </w:r>
      <w:r w:rsidR="00DD196B">
        <w:rPr>
          <w:rFonts w:ascii="Arial" w:eastAsia="Arial" w:hAnsi="Arial" w:cs="Arial"/>
          <w:sz w:val="22"/>
          <w:szCs w:val="22"/>
        </w:rPr>
        <w:t>ed</w:t>
      </w:r>
      <w:r w:rsidR="00FC6395">
        <w:rPr>
          <w:rFonts w:ascii="Arial" w:eastAsia="Arial" w:hAnsi="Arial" w:cs="Arial"/>
          <w:sz w:val="22"/>
          <w:szCs w:val="22"/>
        </w:rPr>
        <w:t xml:space="preserve"> </w:t>
      </w:r>
      <w:r w:rsidR="00354EB9">
        <w:rPr>
          <w:rFonts w:ascii="Arial" w:eastAsia="Arial" w:hAnsi="Arial" w:cs="Arial"/>
          <w:sz w:val="22"/>
          <w:szCs w:val="22"/>
        </w:rPr>
        <w:t xml:space="preserve">at about </w:t>
      </w:r>
      <w:r w:rsidR="00FC6395">
        <w:rPr>
          <w:rFonts w:ascii="Arial" w:eastAsia="Arial" w:hAnsi="Arial" w:cs="Arial"/>
          <w:sz w:val="22"/>
          <w:szCs w:val="22"/>
        </w:rPr>
        <w:t xml:space="preserve">7 or 8 nt (Fig </w:t>
      </w:r>
      <w:r w:rsidR="007D563A">
        <w:rPr>
          <w:rFonts w:ascii="Arial" w:eastAsia="Arial" w:hAnsi="Arial" w:cs="Arial"/>
          <w:sz w:val="22"/>
          <w:szCs w:val="22"/>
        </w:rPr>
        <w:t>3B</w:t>
      </w:r>
      <w:r w:rsidR="00FC6395">
        <w:rPr>
          <w:rFonts w:ascii="Arial" w:eastAsia="Arial" w:hAnsi="Arial" w:cs="Arial"/>
          <w:sz w:val="22"/>
          <w:szCs w:val="22"/>
        </w:rPr>
        <w:t>)</w:t>
      </w:r>
      <w:r w:rsidR="00354EB9">
        <w:rPr>
          <w:rFonts w:ascii="Arial" w:eastAsia="Arial" w:hAnsi="Arial" w:cs="Arial"/>
          <w:sz w:val="22"/>
          <w:szCs w:val="22"/>
        </w:rPr>
        <w:t>, impl</w:t>
      </w:r>
      <w:r w:rsidR="00DD196B">
        <w:rPr>
          <w:rFonts w:ascii="Arial" w:eastAsia="Arial" w:hAnsi="Arial" w:cs="Arial"/>
          <w:sz w:val="22"/>
          <w:szCs w:val="22"/>
        </w:rPr>
        <w:t>y</w:t>
      </w:r>
      <w:r w:rsidR="00354EB9">
        <w:rPr>
          <w:rFonts w:ascii="Arial" w:eastAsia="Arial" w:hAnsi="Arial" w:cs="Arial"/>
          <w:sz w:val="22"/>
          <w:szCs w:val="22"/>
        </w:rPr>
        <w:t>i</w:t>
      </w:r>
      <w:r w:rsidR="00DD196B">
        <w:rPr>
          <w:rFonts w:ascii="Arial" w:eastAsia="Arial" w:hAnsi="Arial" w:cs="Arial"/>
          <w:sz w:val="22"/>
          <w:szCs w:val="22"/>
        </w:rPr>
        <w:t>ng</w:t>
      </w:r>
      <w:r w:rsidR="00354EB9">
        <w:rPr>
          <w:rFonts w:ascii="Arial" w:eastAsia="Arial" w:hAnsi="Arial" w:cs="Arial"/>
          <w:sz w:val="22"/>
          <w:szCs w:val="22"/>
        </w:rPr>
        <w:t xml:space="preserve"> that these costs </w:t>
      </w:r>
      <w:r w:rsidR="00DD196B">
        <w:rPr>
          <w:rFonts w:ascii="Arial" w:eastAsia="Arial" w:hAnsi="Arial" w:cs="Arial"/>
          <w:sz w:val="22"/>
          <w:szCs w:val="22"/>
        </w:rPr>
        <w:t>were e</w:t>
      </w:r>
      <w:r w:rsidR="00354EB9">
        <w:rPr>
          <w:rFonts w:ascii="Arial" w:eastAsia="Arial" w:hAnsi="Arial" w:cs="Arial"/>
          <w:sz w:val="22"/>
          <w:szCs w:val="22"/>
        </w:rPr>
        <w:t xml:space="preserve">ven more severe </w:t>
      </w:r>
      <w:r w:rsidR="00DD196B">
        <w:rPr>
          <w:rFonts w:ascii="Arial" w:eastAsia="Arial" w:hAnsi="Arial" w:cs="Arial"/>
          <w:sz w:val="22"/>
          <w:szCs w:val="22"/>
        </w:rPr>
        <w:t>when pairing to the</w:t>
      </w:r>
      <w:r w:rsidR="00354EB9">
        <w:rPr>
          <w:rFonts w:ascii="Arial" w:eastAsia="Arial" w:hAnsi="Arial" w:cs="Arial"/>
          <w:sz w:val="22"/>
          <w:szCs w:val="22"/>
        </w:rPr>
        <w:t xml:space="preserve"> </w:t>
      </w:r>
      <w:r w:rsidR="005D24FB">
        <w:rPr>
          <w:rFonts w:ascii="Arial" w:eastAsia="Arial" w:hAnsi="Arial" w:cs="Arial"/>
          <w:sz w:val="22"/>
          <w:szCs w:val="22"/>
        </w:rPr>
        <w:t>last five</w:t>
      </w:r>
      <w:r w:rsidR="00354EB9">
        <w:rPr>
          <w:rFonts w:ascii="Arial" w:eastAsia="Arial" w:hAnsi="Arial" w:cs="Arial"/>
          <w:sz w:val="22"/>
          <w:szCs w:val="22"/>
        </w:rPr>
        <w:t xml:space="preserve"> nucleotides of </w:t>
      </w:r>
      <w:r w:rsidR="006C1CA3">
        <w:rPr>
          <w:rFonts w:ascii="Arial" w:eastAsia="Arial" w:hAnsi="Arial" w:cs="Arial"/>
          <w:sz w:val="22"/>
          <w:szCs w:val="22"/>
        </w:rPr>
        <w:t>let-7</w:t>
      </w:r>
      <w:r w:rsidR="003B7B47">
        <w:rPr>
          <w:rFonts w:ascii="Arial" w:eastAsia="Arial" w:hAnsi="Arial" w:cs="Arial"/>
          <w:sz w:val="22"/>
          <w:szCs w:val="22"/>
        </w:rPr>
        <w:t>a</w:t>
      </w:r>
      <w:commentRangeEnd w:id="592"/>
      <w:r w:rsidR="00823AD2">
        <w:rPr>
          <w:rStyle w:val="CommentReference"/>
        </w:rPr>
        <w:commentReference w:id="592"/>
      </w:r>
      <w:r w:rsidR="003A7B7D">
        <w:rPr>
          <w:rFonts w:ascii="Arial" w:eastAsia="Arial" w:hAnsi="Arial" w:cs="Arial"/>
          <w:sz w:val="22"/>
          <w:szCs w:val="22"/>
        </w:rPr>
        <w:t>.</w:t>
      </w:r>
      <w:commentRangeEnd w:id="521"/>
      <w:r w:rsidR="00823AD2">
        <w:rPr>
          <w:rStyle w:val="CommentReference"/>
        </w:rPr>
        <w:commentReference w:id="521"/>
      </w:r>
    </w:p>
    <w:p w14:paraId="0BB3387B" w14:textId="77777777" w:rsidR="00CD3077" w:rsidRDefault="00CD3077" w:rsidP="007F5548">
      <w:pPr>
        <w:pStyle w:val="Normal1"/>
        <w:spacing w:line="480" w:lineRule="auto"/>
        <w:ind w:firstLine="720"/>
        <w:rPr>
          <w:rFonts w:ascii="Arial" w:eastAsia="Arial" w:hAnsi="Arial" w:cs="Arial"/>
          <w:b/>
          <w:sz w:val="22"/>
          <w:szCs w:val="22"/>
        </w:rPr>
      </w:pPr>
    </w:p>
    <w:p w14:paraId="758A6FAB" w14:textId="4A4C1C3D" w:rsidR="00CD3077" w:rsidRDefault="00C8166C">
      <w:pPr>
        <w:pStyle w:val="Normal1"/>
        <w:spacing w:line="480" w:lineRule="auto"/>
        <w:rPr>
          <w:rFonts w:ascii="Arial" w:eastAsia="Arial" w:hAnsi="Arial" w:cs="Arial"/>
          <w:b/>
          <w:sz w:val="22"/>
          <w:szCs w:val="22"/>
        </w:rPr>
      </w:pPr>
      <w:r>
        <w:rPr>
          <w:rFonts w:ascii="Arial" w:eastAsia="Arial" w:hAnsi="Arial" w:cs="Arial"/>
          <w:b/>
          <w:sz w:val="22"/>
          <w:szCs w:val="22"/>
        </w:rPr>
        <w:t xml:space="preserve">The type of seed-mismatch affects the </w:t>
      </w:r>
      <w:r w:rsidR="00AD0C11">
        <w:rPr>
          <w:rFonts w:ascii="Arial" w:eastAsia="Arial" w:hAnsi="Arial" w:cs="Arial"/>
          <w:b/>
          <w:sz w:val="22"/>
          <w:szCs w:val="22"/>
        </w:rPr>
        <w:t xml:space="preserve">affinity </w:t>
      </w:r>
      <w:r>
        <w:rPr>
          <w:rFonts w:ascii="Arial" w:eastAsia="Arial" w:hAnsi="Arial" w:cs="Arial"/>
          <w:b/>
          <w:sz w:val="22"/>
          <w:szCs w:val="22"/>
        </w:rPr>
        <w:t>of 3′ pairing</w:t>
      </w:r>
    </w:p>
    <w:p w14:paraId="7ED3D385" w14:textId="75408EC0" w:rsidR="00CD3077" w:rsidRDefault="00C849A9" w:rsidP="007F5548">
      <w:pPr>
        <w:pStyle w:val="Normal1"/>
        <w:spacing w:line="480" w:lineRule="auto"/>
        <w:rPr>
          <w:rFonts w:ascii="Arial" w:eastAsia="Arial" w:hAnsi="Arial" w:cs="Arial"/>
          <w:sz w:val="22"/>
          <w:szCs w:val="22"/>
        </w:rPr>
      </w:pPr>
      <w:r>
        <w:rPr>
          <w:rFonts w:ascii="Arial" w:eastAsia="Arial" w:hAnsi="Arial" w:cs="Arial"/>
          <w:sz w:val="22"/>
          <w:szCs w:val="22"/>
        </w:rPr>
        <w:t>To examine the influence of position and</w:t>
      </w:r>
      <w:r w:rsidRPr="00E04CEC">
        <w:rPr>
          <w:rFonts w:ascii="Arial" w:eastAsia="Arial" w:hAnsi="Arial" w:cs="Arial"/>
          <w:sz w:val="22"/>
          <w:szCs w:val="22"/>
        </w:rPr>
        <w:t xml:space="preserve"> </w:t>
      </w:r>
      <w:r>
        <w:rPr>
          <w:rFonts w:ascii="Arial" w:eastAsia="Arial" w:hAnsi="Arial" w:cs="Arial"/>
          <w:sz w:val="22"/>
          <w:szCs w:val="22"/>
        </w:rPr>
        <w:t>nucleotide identity of seed mismatch</w:t>
      </w:r>
      <w:r w:rsidR="007238C5">
        <w:rPr>
          <w:rFonts w:ascii="Arial" w:eastAsia="Arial" w:hAnsi="Arial" w:cs="Arial"/>
          <w:sz w:val="22"/>
          <w:szCs w:val="22"/>
        </w:rPr>
        <w:t>es</w:t>
      </w:r>
      <w:r>
        <w:rPr>
          <w:rFonts w:ascii="Arial" w:eastAsia="Arial" w:hAnsi="Arial" w:cs="Arial"/>
          <w:sz w:val="22"/>
          <w:szCs w:val="22"/>
        </w:rPr>
        <w:t xml:space="preserve">, we </w:t>
      </w:r>
      <w:r w:rsidR="007238C5">
        <w:rPr>
          <w:rFonts w:ascii="Arial" w:eastAsia="Arial" w:hAnsi="Arial" w:cs="Arial"/>
          <w:sz w:val="22"/>
          <w:szCs w:val="22"/>
        </w:rPr>
        <w:t xml:space="preserve">examined another </w:t>
      </w:r>
      <w:commentRangeStart w:id="593"/>
      <w:r w:rsidR="007238C5">
        <w:rPr>
          <w:rFonts w:ascii="Arial" w:eastAsia="Arial" w:hAnsi="Arial" w:cs="Arial"/>
          <w:sz w:val="22"/>
          <w:szCs w:val="22"/>
        </w:rPr>
        <w:t>slice through the multidimensional feature space</w:t>
      </w:r>
      <w:commentRangeEnd w:id="593"/>
      <w:r w:rsidR="00837DDC">
        <w:rPr>
          <w:rStyle w:val="CommentReference"/>
        </w:rPr>
        <w:commentReference w:id="593"/>
      </w:r>
      <w:r w:rsidR="007238C5">
        <w:rPr>
          <w:rFonts w:ascii="Arial" w:eastAsia="Arial" w:hAnsi="Arial" w:cs="Arial"/>
          <w:sz w:val="22"/>
          <w:szCs w:val="22"/>
        </w:rPr>
        <w:t xml:space="preserve"> of 3′ pairing, holding 3′-</w:t>
      </w:r>
      <w:commentRangeStart w:id="594"/>
      <w:r w:rsidR="007238C5">
        <w:rPr>
          <w:rFonts w:ascii="Arial" w:eastAsia="Arial" w:hAnsi="Arial" w:cs="Arial"/>
          <w:sz w:val="22"/>
          <w:szCs w:val="22"/>
        </w:rPr>
        <w:t>site length</w:t>
      </w:r>
      <w:ins w:id="595" w:author="Sean E. McGeary" w:date="2019-09-02T12:45:00Z">
        <w:r w:rsidR="00117D83">
          <w:rPr>
            <w:rFonts w:ascii="Arial" w:eastAsia="Arial" w:hAnsi="Arial" w:cs="Arial"/>
            <w:sz w:val="22"/>
            <w:szCs w:val="22"/>
          </w:rPr>
          <w:t>,</w:t>
        </w:r>
      </w:ins>
      <w:r w:rsidR="007238C5">
        <w:rPr>
          <w:rFonts w:ascii="Arial" w:eastAsia="Arial" w:hAnsi="Arial" w:cs="Arial"/>
          <w:sz w:val="22"/>
          <w:szCs w:val="22"/>
        </w:rPr>
        <w:t xml:space="preserve"> </w:t>
      </w:r>
      <w:del w:id="596" w:author="Sean E. McGeary" w:date="2019-09-02T12:45:00Z">
        <w:r w:rsidR="007238C5" w:rsidDel="00117D83">
          <w:rPr>
            <w:rFonts w:ascii="Arial" w:eastAsia="Arial" w:hAnsi="Arial" w:cs="Arial"/>
            <w:sz w:val="22"/>
            <w:szCs w:val="22"/>
          </w:rPr>
          <w:delText xml:space="preserve">and pairing </w:delText>
        </w:r>
      </w:del>
      <w:r w:rsidR="007238C5">
        <w:rPr>
          <w:rFonts w:ascii="Arial" w:eastAsia="Arial" w:hAnsi="Arial" w:cs="Arial"/>
          <w:sz w:val="22"/>
          <w:szCs w:val="22"/>
        </w:rPr>
        <w:t>register</w:t>
      </w:r>
      <w:ins w:id="597" w:author="Sean E. McGeary" w:date="2019-09-02T12:45:00Z">
        <w:r w:rsidR="00117D83">
          <w:rPr>
            <w:rFonts w:ascii="Arial" w:eastAsia="Arial" w:hAnsi="Arial" w:cs="Arial"/>
            <w:sz w:val="22"/>
            <w:szCs w:val="22"/>
          </w:rPr>
          <w:t>, and loop length</w:t>
        </w:r>
      </w:ins>
      <w:del w:id="598" w:author="Sean E. McGeary" w:date="2019-09-02T12:45:00Z">
        <w:r w:rsidR="007238C5" w:rsidDel="00117D83">
          <w:rPr>
            <w:rFonts w:ascii="Arial" w:eastAsia="Arial" w:hAnsi="Arial" w:cs="Arial"/>
            <w:sz w:val="22"/>
            <w:szCs w:val="22"/>
          </w:rPr>
          <w:delText xml:space="preserve"> constant</w:delText>
        </w:r>
      </w:del>
      <w:r w:rsidR="007238C5">
        <w:rPr>
          <w:rFonts w:ascii="Arial" w:eastAsia="Arial" w:hAnsi="Arial" w:cs="Arial"/>
          <w:sz w:val="22"/>
          <w:szCs w:val="22"/>
        </w:rPr>
        <w:t xml:space="preserve"> at</w:t>
      </w:r>
      <w:ins w:id="599" w:author="Sean E. McGeary" w:date="2019-09-02T12:46:00Z">
        <w:r w:rsidR="00117D83">
          <w:rPr>
            <w:rFonts w:ascii="Arial" w:eastAsia="Arial" w:hAnsi="Arial" w:cs="Arial"/>
            <w:sz w:val="22"/>
            <w:szCs w:val="22"/>
          </w:rPr>
          <w:t xml:space="preserve"> a </w:t>
        </w:r>
      </w:ins>
      <w:del w:id="600" w:author="Sean E. McGeary" w:date="2019-09-02T12:46:00Z">
        <w:r w:rsidR="007238C5" w:rsidDel="00117D83">
          <w:rPr>
            <w:rFonts w:ascii="Arial" w:eastAsia="Arial" w:hAnsi="Arial" w:cs="Arial"/>
            <w:sz w:val="22"/>
            <w:szCs w:val="22"/>
          </w:rPr>
          <w:delText xml:space="preserve"> </w:delText>
        </w:r>
      </w:del>
      <w:commentRangeStart w:id="601"/>
      <w:r w:rsidR="007238C5">
        <w:rPr>
          <w:rFonts w:ascii="Arial" w:eastAsia="Arial" w:hAnsi="Arial" w:cs="Arial"/>
          <w:sz w:val="22"/>
          <w:szCs w:val="22"/>
        </w:rPr>
        <w:t>near-optimal values</w:t>
      </w:r>
      <w:commentRangeEnd w:id="601"/>
      <w:r w:rsidR="00837DDC">
        <w:rPr>
          <w:rStyle w:val="CommentReference"/>
        </w:rPr>
        <w:commentReference w:id="601"/>
      </w:r>
      <w:r w:rsidR="007238C5">
        <w:rPr>
          <w:rFonts w:ascii="Arial" w:eastAsia="Arial" w:hAnsi="Arial" w:cs="Arial"/>
          <w:sz w:val="22"/>
          <w:szCs w:val="22"/>
        </w:rPr>
        <w:t xml:space="preserve"> (</w:t>
      </w:r>
      <w:del w:id="602" w:author="Sean E. McGeary" w:date="2019-09-02T12:47:00Z">
        <w:r w:rsidR="007238C5" w:rsidDel="00117D83">
          <w:rPr>
            <w:rFonts w:ascii="Arial" w:eastAsia="Arial" w:hAnsi="Arial" w:cs="Arial"/>
            <w:sz w:val="22"/>
            <w:szCs w:val="22"/>
          </w:rPr>
          <w:delText>a 7-nt 3′-site site pairing to let</w:delText>
        </w:r>
      </w:del>
      <w:ins w:id="603" w:author="Sean E. McGeary" w:date="2019-09-02T12:47:00Z">
        <w:r w:rsidR="00117D83">
          <w:rPr>
            <w:rFonts w:ascii="Arial" w:eastAsia="Arial" w:hAnsi="Arial" w:cs="Arial"/>
            <w:sz w:val="22"/>
            <w:szCs w:val="22"/>
          </w:rPr>
          <w:t>pairing to let</w:t>
        </w:r>
      </w:ins>
      <w:r w:rsidR="007238C5">
        <w:rPr>
          <w:rFonts w:ascii="Arial" w:eastAsia="Arial" w:hAnsi="Arial" w:cs="Arial"/>
          <w:sz w:val="22"/>
          <w:szCs w:val="22"/>
        </w:rPr>
        <w:t>-7</w:t>
      </w:r>
      <w:r w:rsidR="003B7B47">
        <w:rPr>
          <w:rFonts w:ascii="Arial" w:eastAsia="Arial" w:hAnsi="Arial" w:cs="Arial"/>
          <w:sz w:val="22"/>
          <w:szCs w:val="22"/>
        </w:rPr>
        <w:t>a</w:t>
      </w:r>
      <w:r w:rsidR="007238C5">
        <w:rPr>
          <w:rFonts w:ascii="Arial" w:eastAsia="Arial" w:hAnsi="Arial" w:cs="Arial"/>
          <w:sz w:val="22"/>
          <w:szCs w:val="22"/>
        </w:rPr>
        <w:t xml:space="preserve"> positions 11–</w:t>
      </w:r>
      <w:r w:rsidR="007238C5">
        <w:rPr>
          <w:rFonts w:ascii="Arial" w:eastAsia="Arial" w:hAnsi="Arial" w:cs="Arial"/>
          <w:sz w:val="22"/>
          <w:szCs w:val="22"/>
        </w:rPr>
        <w:lastRenderedPageBreak/>
        <w:t>17</w:t>
      </w:r>
      <w:ins w:id="604" w:author="Sean E. McGeary" w:date="2019-09-02T12:46:00Z">
        <w:r w:rsidR="00117D83">
          <w:rPr>
            <w:rFonts w:ascii="Arial" w:eastAsia="Arial" w:hAnsi="Arial" w:cs="Arial"/>
            <w:sz w:val="22"/>
            <w:szCs w:val="22"/>
          </w:rPr>
          <w:t xml:space="preserve"> </w:t>
        </w:r>
      </w:ins>
      <w:ins w:id="605" w:author="Sean E. McGeary" w:date="2019-09-02T12:47:00Z">
        <w:r w:rsidR="00117D83">
          <w:rPr>
            <w:rFonts w:ascii="Arial" w:eastAsia="Arial" w:hAnsi="Arial" w:cs="Arial"/>
            <w:sz w:val="22"/>
            <w:szCs w:val="22"/>
          </w:rPr>
          <w:t xml:space="preserve">with a loop length </w:t>
        </w:r>
        <w:commentRangeStart w:id="606"/>
        <w:r w:rsidR="00117D83">
          <w:rPr>
            <w:rFonts w:ascii="Arial" w:eastAsia="Arial" w:hAnsi="Arial" w:cs="Arial"/>
            <w:sz w:val="22"/>
            <w:szCs w:val="22"/>
          </w:rPr>
          <w:t xml:space="preserve">of 4 </w:t>
        </w:r>
        <w:proofErr w:type="spellStart"/>
        <w:r w:rsidR="00117D83">
          <w:rPr>
            <w:rFonts w:ascii="Arial" w:eastAsia="Arial" w:hAnsi="Arial" w:cs="Arial"/>
            <w:sz w:val="22"/>
            <w:szCs w:val="22"/>
          </w:rPr>
          <w:t>nt</w:t>
        </w:r>
      </w:ins>
      <w:proofErr w:type="spellEnd"/>
      <w:r w:rsidR="007238C5">
        <w:rPr>
          <w:rFonts w:ascii="Arial" w:eastAsia="Arial" w:hAnsi="Arial" w:cs="Arial"/>
          <w:sz w:val="22"/>
          <w:szCs w:val="22"/>
        </w:rPr>
        <w:t xml:space="preserve">) </w:t>
      </w:r>
      <w:commentRangeEnd w:id="594"/>
      <w:r w:rsidR="00837DDC">
        <w:rPr>
          <w:rStyle w:val="CommentReference"/>
        </w:rPr>
        <w:commentReference w:id="594"/>
      </w:r>
      <w:r w:rsidR="007238C5">
        <w:rPr>
          <w:rFonts w:ascii="Arial" w:eastAsia="Arial" w:hAnsi="Arial" w:cs="Arial"/>
          <w:sz w:val="22"/>
          <w:szCs w:val="22"/>
        </w:rPr>
        <w:t xml:space="preserve">and </w:t>
      </w:r>
      <w:commentRangeEnd w:id="606"/>
      <w:r w:rsidR="0031182B">
        <w:rPr>
          <w:rStyle w:val="CommentReference"/>
        </w:rPr>
        <w:commentReference w:id="606"/>
      </w:r>
      <w:del w:id="607" w:author="Sean E. McGeary" w:date="2019-09-02T13:34:00Z">
        <w:r w:rsidR="007238C5" w:rsidDel="001B241F">
          <w:rPr>
            <w:rFonts w:ascii="Arial" w:eastAsia="Arial" w:hAnsi="Arial" w:cs="Arial"/>
            <w:sz w:val="22"/>
            <w:szCs w:val="22"/>
          </w:rPr>
          <w:delText xml:space="preserve">examining </w:delText>
        </w:r>
      </w:del>
      <w:ins w:id="608" w:author="Sean E. McGeary" w:date="2019-09-02T13:34:00Z">
        <w:r w:rsidR="001B241F">
          <w:rPr>
            <w:rFonts w:ascii="Arial" w:eastAsia="Arial" w:hAnsi="Arial" w:cs="Arial"/>
            <w:sz w:val="22"/>
            <w:szCs w:val="22"/>
          </w:rPr>
          <w:t xml:space="preserve">examined </w:t>
        </w:r>
      </w:ins>
      <w:del w:id="609" w:author="Sean E. McGeary" w:date="2019-09-02T13:34:00Z">
        <w:r w:rsidR="007238C5" w:rsidDel="001B241F">
          <w:rPr>
            <w:rFonts w:ascii="Arial" w:eastAsia="Arial" w:hAnsi="Arial" w:cs="Arial"/>
            <w:sz w:val="22"/>
            <w:szCs w:val="22"/>
          </w:rPr>
          <w:delText xml:space="preserve">the effect of the </w:delText>
        </w:r>
      </w:del>
      <w:ins w:id="610" w:author="Sean E. McGeary" w:date="2019-09-02T13:34:00Z">
        <w:r w:rsidR="001B241F">
          <w:rPr>
            <w:rFonts w:ascii="Arial" w:eastAsia="Arial" w:hAnsi="Arial" w:cs="Arial"/>
            <w:sz w:val="22"/>
            <w:szCs w:val="22"/>
          </w:rPr>
          <w:t xml:space="preserve">the overall binding affinity of the </w:t>
        </w:r>
      </w:ins>
      <w:r w:rsidR="007238C5">
        <w:rPr>
          <w:rFonts w:ascii="Arial" w:eastAsia="Arial" w:hAnsi="Arial" w:cs="Arial"/>
          <w:sz w:val="22"/>
          <w:szCs w:val="22"/>
        </w:rPr>
        <w:t>18 different seed mismatch</w:t>
      </w:r>
      <w:ins w:id="611" w:author="Sean E. McGeary" w:date="2019-09-02T13:34:00Z">
        <w:r w:rsidR="001B241F">
          <w:rPr>
            <w:rFonts w:ascii="Arial" w:eastAsia="Arial" w:hAnsi="Arial" w:cs="Arial"/>
            <w:sz w:val="22"/>
            <w:szCs w:val="22"/>
          </w:rPr>
          <w:t xml:space="preserve"> types</w:t>
        </w:r>
      </w:ins>
      <w:del w:id="612" w:author="Sean E. McGeary" w:date="2019-09-02T13:34:00Z">
        <w:r w:rsidR="007238C5" w:rsidDel="001B241F">
          <w:rPr>
            <w:rFonts w:ascii="Arial" w:eastAsia="Arial" w:hAnsi="Arial" w:cs="Arial"/>
            <w:sz w:val="22"/>
            <w:szCs w:val="22"/>
          </w:rPr>
          <w:delText>es</w:delText>
        </w:r>
      </w:del>
      <w:r w:rsidR="007238C5">
        <w:rPr>
          <w:rFonts w:ascii="Arial" w:eastAsia="Arial" w:hAnsi="Arial" w:cs="Arial"/>
          <w:sz w:val="22"/>
          <w:szCs w:val="22"/>
        </w:rPr>
        <w:t xml:space="preserve"> </w:t>
      </w:r>
      <w:del w:id="613" w:author="Sean E. McGeary" w:date="2019-09-02T13:34:00Z">
        <w:r w:rsidR="007238C5" w:rsidDel="001B241F">
          <w:rPr>
            <w:rFonts w:ascii="Arial" w:eastAsia="Arial" w:hAnsi="Arial" w:cs="Arial"/>
            <w:sz w:val="22"/>
            <w:szCs w:val="22"/>
          </w:rPr>
          <w:delText xml:space="preserve">over various loop lengths </w:delText>
        </w:r>
      </w:del>
      <w:r w:rsidR="007238C5">
        <w:rPr>
          <w:rFonts w:ascii="Arial" w:eastAsia="Arial" w:hAnsi="Arial" w:cs="Arial"/>
          <w:sz w:val="22"/>
          <w:szCs w:val="22"/>
        </w:rPr>
        <w:t xml:space="preserve">(Fig </w:t>
      </w:r>
      <w:r w:rsidR="007D563A">
        <w:rPr>
          <w:rFonts w:ascii="Arial" w:eastAsia="Arial" w:hAnsi="Arial" w:cs="Arial"/>
          <w:sz w:val="22"/>
          <w:szCs w:val="22"/>
        </w:rPr>
        <w:t>3C</w:t>
      </w:r>
      <w:r w:rsidR="007238C5">
        <w:rPr>
          <w:rFonts w:ascii="Arial" w:eastAsia="Arial" w:hAnsi="Arial" w:cs="Arial"/>
          <w:sz w:val="22"/>
          <w:szCs w:val="22"/>
        </w:rPr>
        <w:t>)</w:t>
      </w:r>
      <w:r>
        <w:rPr>
          <w:rFonts w:ascii="Arial" w:eastAsia="Arial" w:hAnsi="Arial" w:cs="Arial"/>
          <w:sz w:val="22"/>
          <w:szCs w:val="22"/>
        </w:rPr>
        <w:t xml:space="preserve">. </w:t>
      </w:r>
      <w:del w:id="614" w:author="Sean E. McGeary" w:date="2019-09-02T12:48:00Z">
        <w:r w:rsidR="00E4456D" w:rsidDel="00117D83">
          <w:rPr>
            <w:rFonts w:ascii="Arial" w:eastAsia="Arial" w:hAnsi="Arial" w:cs="Arial"/>
            <w:sz w:val="22"/>
            <w:szCs w:val="22"/>
          </w:rPr>
          <w:delText>A</w:delText>
        </w:r>
        <w:r w:rsidR="00C8166C" w:rsidDel="00117D83">
          <w:rPr>
            <w:rFonts w:ascii="Arial" w:eastAsia="Arial" w:hAnsi="Arial" w:cs="Arial"/>
            <w:sz w:val="22"/>
            <w:szCs w:val="22"/>
          </w:rPr>
          <w:delText xml:space="preserve">t </w:delText>
        </w:r>
        <w:r w:rsidR="00E4456D" w:rsidDel="00117D83">
          <w:rPr>
            <w:rFonts w:ascii="Arial" w:eastAsia="Arial" w:hAnsi="Arial" w:cs="Arial"/>
            <w:sz w:val="22"/>
            <w:szCs w:val="22"/>
          </w:rPr>
          <w:delText>optimal</w:delText>
        </w:r>
        <w:r w:rsidR="00C8166C" w:rsidDel="00117D83">
          <w:rPr>
            <w:rFonts w:ascii="Arial" w:eastAsia="Arial" w:hAnsi="Arial" w:cs="Arial"/>
            <w:sz w:val="22"/>
            <w:szCs w:val="22"/>
          </w:rPr>
          <w:delText xml:space="preserve"> loop length</w:delText>
        </w:r>
      </w:del>
      <w:del w:id="615" w:author="Sean E. McGeary" w:date="2019-09-02T12:13:00Z">
        <w:r w:rsidR="00E4456D" w:rsidDel="00837DDC">
          <w:rPr>
            <w:rFonts w:ascii="Arial" w:eastAsia="Arial" w:hAnsi="Arial" w:cs="Arial"/>
            <w:sz w:val="22"/>
            <w:szCs w:val="22"/>
          </w:rPr>
          <w:delText>s</w:delText>
        </w:r>
      </w:del>
      <w:del w:id="616" w:author="Sean E. McGeary" w:date="2019-09-02T12:48:00Z">
        <w:r w:rsidR="00E4456D" w:rsidDel="00117D83">
          <w:rPr>
            <w:rFonts w:ascii="Arial" w:eastAsia="Arial" w:hAnsi="Arial" w:cs="Arial"/>
            <w:sz w:val="22"/>
            <w:szCs w:val="22"/>
          </w:rPr>
          <w:delText xml:space="preserve"> </w:delText>
        </w:r>
      </w:del>
      <w:del w:id="617" w:author="Sean E. McGeary" w:date="2019-09-02T12:13:00Z">
        <w:r w:rsidR="00E4456D" w:rsidDel="00837DDC">
          <w:rPr>
            <w:rFonts w:ascii="Arial" w:eastAsia="Arial" w:hAnsi="Arial" w:cs="Arial"/>
            <w:sz w:val="22"/>
            <w:szCs w:val="22"/>
          </w:rPr>
          <w:delText>(</w:delText>
        </w:r>
      </w:del>
      <w:del w:id="618" w:author="Sean E. McGeary" w:date="2019-09-02T12:48:00Z">
        <w:r w:rsidR="00E4456D" w:rsidDel="00117D83">
          <w:rPr>
            <w:rFonts w:ascii="Arial" w:eastAsia="Arial" w:hAnsi="Arial" w:cs="Arial"/>
            <w:sz w:val="22"/>
            <w:szCs w:val="22"/>
          </w:rPr>
          <w:delText>4</w:delText>
        </w:r>
      </w:del>
      <w:del w:id="619" w:author="Sean E. McGeary" w:date="2019-09-02T12:13:00Z">
        <w:r w:rsidR="00E4456D" w:rsidDel="00837DDC">
          <w:rPr>
            <w:rFonts w:ascii="Arial" w:eastAsia="Arial" w:hAnsi="Arial" w:cs="Arial"/>
            <w:sz w:val="22"/>
            <w:szCs w:val="22"/>
          </w:rPr>
          <w:delText>–</w:delText>
        </w:r>
      </w:del>
      <w:del w:id="620" w:author="Sean E. McGeary" w:date="2019-09-02T12:48:00Z">
        <w:r w:rsidR="00E4456D" w:rsidDel="00117D83">
          <w:rPr>
            <w:rFonts w:ascii="Arial" w:eastAsia="Arial" w:hAnsi="Arial" w:cs="Arial"/>
            <w:sz w:val="22"/>
            <w:szCs w:val="22"/>
          </w:rPr>
          <w:delText>5 nt</w:delText>
        </w:r>
        <w:r w:rsidR="00C8166C" w:rsidDel="00117D83">
          <w:rPr>
            <w:rFonts w:ascii="Arial" w:eastAsia="Arial" w:hAnsi="Arial" w:cs="Arial"/>
            <w:sz w:val="22"/>
            <w:szCs w:val="22"/>
          </w:rPr>
          <w:delText xml:space="preserve">, </w:delText>
        </w:r>
      </w:del>
      <w:ins w:id="621" w:author="Sean E. McGeary" w:date="2019-09-02T12:48:00Z">
        <w:r w:rsidR="00117D83">
          <w:rPr>
            <w:rFonts w:ascii="Arial" w:eastAsia="Arial" w:hAnsi="Arial" w:cs="Arial"/>
            <w:sz w:val="22"/>
            <w:szCs w:val="22"/>
          </w:rPr>
          <w:t>We observed a</w:t>
        </w:r>
      </w:ins>
      <w:ins w:id="622" w:author="Sean E. McGeary" w:date="2019-09-02T12:12:00Z">
        <w:r w:rsidR="00837DDC">
          <w:rPr>
            <w:rFonts w:ascii="Arial" w:eastAsia="Arial" w:hAnsi="Arial" w:cs="Arial"/>
            <w:sz w:val="22"/>
            <w:szCs w:val="22"/>
          </w:rPr>
          <w:t xml:space="preserve"> </w:t>
        </w:r>
      </w:ins>
      <w:ins w:id="623" w:author="Sean E. McGeary" w:date="2019-09-02T12:48:00Z">
        <w:r w:rsidR="00117D83">
          <w:rPr>
            <w:rFonts w:ascii="Arial" w:eastAsia="Arial" w:hAnsi="Arial" w:cs="Arial"/>
            <w:sz w:val="22"/>
            <w:szCs w:val="22"/>
          </w:rPr>
          <w:t xml:space="preserve">&gt;100-fold range in relative </w:t>
        </w:r>
      </w:ins>
      <w:r w:rsidR="00E4456D" w:rsidRPr="007F5548">
        <w:rPr>
          <w:rFonts w:ascii="Arial" w:eastAsia="Arial" w:hAnsi="Arial" w:cs="Arial"/>
          <w:i/>
          <w:sz w:val="22"/>
          <w:szCs w:val="22"/>
        </w:rPr>
        <w:t>K</w:t>
      </w:r>
      <w:r w:rsidR="00E4456D" w:rsidRPr="007F5548">
        <w:rPr>
          <w:rFonts w:ascii="Arial" w:eastAsia="Arial" w:hAnsi="Arial" w:cs="Arial"/>
          <w:sz w:val="22"/>
          <w:szCs w:val="22"/>
          <w:vertAlign w:val="subscript"/>
        </w:rPr>
        <w:t>D</w:t>
      </w:r>
      <w:del w:id="624" w:author="Sean E. McGeary" w:date="2019-09-02T12:12:00Z">
        <w:r w:rsidR="00E4456D" w:rsidRPr="007F5548" w:rsidDel="00837DDC">
          <w:rPr>
            <w:rFonts w:ascii="Arial" w:eastAsia="Arial" w:hAnsi="Arial" w:cs="Arial"/>
            <w:sz w:val="22"/>
            <w:szCs w:val="22"/>
            <w:vertAlign w:val="subscript"/>
          </w:rPr>
          <w:delText xml:space="preserve"> Rel</w:delText>
        </w:r>
      </w:del>
      <w:del w:id="625" w:author="Sean E. McGeary" w:date="2019-09-02T12:48:00Z">
        <w:r w:rsidR="00E4456D" w:rsidDel="00117D83">
          <w:rPr>
            <w:rFonts w:ascii="Arial" w:eastAsia="Arial" w:hAnsi="Arial" w:cs="Arial"/>
            <w:sz w:val="22"/>
            <w:szCs w:val="22"/>
          </w:rPr>
          <w:delText xml:space="preserve"> values</w:delText>
        </w:r>
      </w:del>
      <w:r w:rsidR="00E4456D">
        <w:rPr>
          <w:rFonts w:ascii="Arial" w:eastAsia="Arial" w:hAnsi="Arial" w:cs="Arial"/>
          <w:sz w:val="22"/>
          <w:szCs w:val="22"/>
        </w:rPr>
        <w:t xml:space="preserve"> for this </w:t>
      </w:r>
      <w:ins w:id="626" w:author="Sean E. McGeary" w:date="2019-09-02T12:49:00Z">
        <w:r w:rsidR="00117D83">
          <w:rPr>
            <w:rFonts w:ascii="Arial" w:eastAsia="Arial" w:hAnsi="Arial" w:cs="Arial"/>
            <w:sz w:val="22"/>
            <w:szCs w:val="22"/>
          </w:rPr>
          <w:t>seed- and 3′-</w:t>
        </w:r>
      </w:ins>
      <w:r w:rsidR="00E4456D">
        <w:rPr>
          <w:rFonts w:ascii="Arial" w:eastAsia="Arial" w:hAnsi="Arial" w:cs="Arial"/>
          <w:sz w:val="22"/>
          <w:szCs w:val="22"/>
        </w:rPr>
        <w:t>site</w:t>
      </w:r>
      <w:r w:rsidR="002814D2">
        <w:rPr>
          <w:rFonts w:ascii="Arial" w:eastAsia="Arial" w:hAnsi="Arial" w:cs="Arial"/>
          <w:sz w:val="22"/>
          <w:szCs w:val="22"/>
        </w:rPr>
        <w:t xml:space="preserve"> </w:t>
      </w:r>
      <w:del w:id="627" w:author="Sean E. McGeary" w:date="2019-09-02T12:49:00Z">
        <w:r w:rsidR="00C8166C" w:rsidDel="00117D83">
          <w:rPr>
            <w:rFonts w:ascii="Arial" w:eastAsia="Arial" w:hAnsi="Arial" w:cs="Arial"/>
            <w:sz w:val="22"/>
            <w:szCs w:val="22"/>
          </w:rPr>
          <w:delText>range</w:delText>
        </w:r>
        <w:r w:rsidR="002814D2" w:rsidDel="00117D83">
          <w:rPr>
            <w:rFonts w:ascii="Arial" w:eastAsia="Arial" w:hAnsi="Arial" w:cs="Arial"/>
            <w:sz w:val="22"/>
            <w:szCs w:val="22"/>
          </w:rPr>
          <w:delText>d</w:delText>
        </w:r>
      </w:del>
      <w:ins w:id="628" w:author="Sean E. McGeary" w:date="2019-09-02T12:49:00Z">
        <w:r w:rsidR="00117D83">
          <w:rPr>
            <w:rFonts w:ascii="Arial" w:eastAsia="Arial" w:hAnsi="Arial" w:cs="Arial"/>
            <w:sz w:val="22"/>
            <w:szCs w:val="22"/>
          </w:rPr>
          <w:t>architecture</w:t>
        </w:r>
      </w:ins>
      <w:del w:id="629" w:author="Sean E. McGeary" w:date="2019-09-02T12:48:00Z">
        <w:r w:rsidR="00C8166C" w:rsidDel="00117D83">
          <w:rPr>
            <w:rFonts w:ascii="Arial" w:eastAsia="Arial" w:hAnsi="Arial" w:cs="Arial"/>
            <w:sz w:val="22"/>
            <w:szCs w:val="22"/>
          </w:rPr>
          <w:delText xml:space="preserve"> </w:delText>
        </w:r>
        <w:r w:rsidR="002814D2" w:rsidDel="00117D83">
          <w:rPr>
            <w:rFonts w:ascii="Arial" w:eastAsia="Arial" w:hAnsi="Arial" w:cs="Arial"/>
            <w:sz w:val="22"/>
            <w:szCs w:val="22"/>
          </w:rPr>
          <w:delText>&gt;</w:delText>
        </w:r>
        <w:r w:rsidR="00C8166C" w:rsidDel="00117D83">
          <w:rPr>
            <w:rFonts w:ascii="Arial" w:eastAsia="Arial" w:hAnsi="Arial" w:cs="Arial"/>
            <w:sz w:val="22"/>
            <w:szCs w:val="22"/>
          </w:rPr>
          <w:delText>100-fold</w:delText>
        </w:r>
      </w:del>
      <w:ins w:id="630" w:author="Sean E. McGeary" w:date="2019-09-02T12:49:00Z">
        <w:r w:rsidR="00117D83">
          <w:rPr>
            <w:rFonts w:ascii="Arial" w:eastAsia="Arial" w:hAnsi="Arial" w:cs="Arial"/>
            <w:sz w:val="22"/>
            <w:szCs w:val="22"/>
          </w:rPr>
          <w:t xml:space="preserve"> </w:t>
        </w:r>
      </w:ins>
      <w:del w:id="631" w:author="Sean E. McGeary" w:date="2019-09-02T12:49:00Z">
        <w:r w:rsidR="002814D2" w:rsidDel="00117D83">
          <w:rPr>
            <w:rFonts w:ascii="Arial" w:eastAsia="Arial" w:hAnsi="Arial" w:cs="Arial"/>
            <w:sz w:val="22"/>
            <w:szCs w:val="22"/>
          </w:rPr>
          <w:delText xml:space="preserve">, </w:delText>
        </w:r>
      </w:del>
      <w:r w:rsidR="002814D2">
        <w:rPr>
          <w:rFonts w:ascii="Arial" w:eastAsia="Arial" w:hAnsi="Arial" w:cs="Arial"/>
          <w:sz w:val="22"/>
          <w:szCs w:val="22"/>
        </w:rPr>
        <w:t>depending on position and identity of the seed mismatch</w:t>
      </w:r>
      <w:ins w:id="632" w:author="Sean E. McGeary" w:date="2019-09-02T12:57:00Z">
        <w:r w:rsidR="000A2ED4">
          <w:rPr>
            <w:rFonts w:ascii="Arial" w:eastAsia="Arial" w:hAnsi="Arial" w:cs="Arial"/>
            <w:sz w:val="22"/>
            <w:szCs w:val="22"/>
          </w:rPr>
          <w:t>; by comparison, we observe</w:t>
        </w:r>
      </w:ins>
      <w:ins w:id="633" w:author="Sean E. McGeary" w:date="2019-09-02T12:58:00Z">
        <w:r w:rsidR="000A2ED4">
          <w:rPr>
            <w:rFonts w:ascii="Arial" w:eastAsia="Arial" w:hAnsi="Arial" w:cs="Arial"/>
            <w:sz w:val="22"/>
            <w:szCs w:val="22"/>
          </w:rPr>
          <w:t>d</w:t>
        </w:r>
      </w:ins>
      <w:ins w:id="634" w:author="Sean E. McGeary" w:date="2019-09-02T12:57:00Z">
        <w:r w:rsidR="000A2ED4">
          <w:rPr>
            <w:rFonts w:ascii="Arial" w:eastAsia="Arial" w:hAnsi="Arial" w:cs="Arial"/>
            <w:sz w:val="22"/>
            <w:szCs w:val="22"/>
          </w:rPr>
          <w:t xml:space="preserve"> only a </w:t>
        </w:r>
        <w:r w:rsidR="000A2ED4" w:rsidRPr="000A2ED4">
          <w:rPr>
            <w:rFonts w:ascii="Arial" w:eastAsia="Arial" w:hAnsi="Arial" w:cs="Arial"/>
            <w:sz w:val="22"/>
            <w:szCs w:val="22"/>
            <w:highlight w:val="yellow"/>
            <w:rPrChange w:id="635" w:author="Sean E. McGeary" w:date="2019-09-02T12:58:00Z">
              <w:rPr>
                <w:rFonts w:ascii="Arial" w:eastAsia="Arial" w:hAnsi="Arial" w:cs="Arial"/>
                <w:sz w:val="22"/>
                <w:szCs w:val="22"/>
              </w:rPr>
            </w:rPrChange>
          </w:rPr>
          <w:t>XX</w:t>
        </w:r>
        <w:r w:rsidR="000A2ED4">
          <w:rPr>
            <w:rFonts w:ascii="Arial" w:eastAsia="Arial" w:hAnsi="Arial" w:cs="Arial"/>
            <w:sz w:val="22"/>
            <w:szCs w:val="22"/>
          </w:rPr>
          <w:t>-fold range in relat</w:t>
        </w:r>
      </w:ins>
      <w:ins w:id="636" w:author="Sean E. McGeary" w:date="2019-09-02T12:58:00Z">
        <w:r w:rsidR="000A2ED4">
          <w:rPr>
            <w:rFonts w:ascii="Arial" w:eastAsia="Arial" w:hAnsi="Arial" w:cs="Arial"/>
            <w:sz w:val="22"/>
            <w:szCs w:val="22"/>
          </w:rPr>
          <w:t xml:space="preserve">ive </w:t>
        </w:r>
        <w:r w:rsidR="000A2ED4" w:rsidRPr="000A2ED4">
          <w:rPr>
            <w:rFonts w:ascii="Arial" w:eastAsia="Arial" w:hAnsi="Arial" w:cs="Arial"/>
            <w:i/>
            <w:iCs/>
            <w:sz w:val="22"/>
            <w:szCs w:val="22"/>
            <w:rPrChange w:id="637" w:author="Sean E. McGeary" w:date="2019-09-02T12:58:00Z">
              <w:rPr>
                <w:rFonts w:ascii="Arial" w:eastAsia="Arial" w:hAnsi="Arial" w:cs="Arial"/>
                <w:sz w:val="22"/>
                <w:szCs w:val="22"/>
              </w:rPr>
            </w:rPrChange>
          </w:rPr>
          <w:t>K</w:t>
        </w:r>
        <w:r w:rsidR="000A2ED4" w:rsidRPr="000A2ED4">
          <w:rPr>
            <w:rFonts w:ascii="Arial" w:eastAsia="Arial" w:hAnsi="Arial" w:cs="Arial"/>
            <w:sz w:val="22"/>
            <w:szCs w:val="22"/>
            <w:vertAlign w:val="subscript"/>
            <w:rPrChange w:id="638" w:author="Sean E. McGeary" w:date="2019-09-02T12:58:00Z">
              <w:rPr>
                <w:rFonts w:ascii="Arial" w:eastAsia="Arial" w:hAnsi="Arial" w:cs="Arial"/>
                <w:sz w:val="22"/>
                <w:szCs w:val="22"/>
              </w:rPr>
            </w:rPrChange>
          </w:rPr>
          <w:t>D</w:t>
        </w:r>
        <w:r w:rsidR="000A2ED4">
          <w:rPr>
            <w:rFonts w:ascii="Arial" w:eastAsia="Arial" w:hAnsi="Arial" w:cs="Arial"/>
            <w:sz w:val="22"/>
            <w:szCs w:val="22"/>
          </w:rPr>
          <w:t xml:space="preserve"> </w:t>
        </w:r>
      </w:ins>
      <w:ins w:id="639" w:author="Sean E. McGeary" w:date="2019-09-02T13:01:00Z">
        <w:r w:rsidR="00554C89">
          <w:rPr>
            <w:rFonts w:ascii="Arial" w:eastAsia="Arial" w:hAnsi="Arial" w:cs="Arial"/>
            <w:sz w:val="22"/>
            <w:szCs w:val="22"/>
          </w:rPr>
          <w:t xml:space="preserve">for these 18 seed mismatch sites in the absence of any 3′ pairing. This </w:t>
        </w:r>
      </w:ins>
      <w:ins w:id="640" w:author="Sean E. McGeary" w:date="2019-09-02T12:50:00Z">
        <w:r w:rsidR="000A2ED4">
          <w:rPr>
            <w:rFonts w:ascii="Arial" w:eastAsia="Arial" w:hAnsi="Arial" w:cs="Arial"/>
            <w:sz w:val="22"/>
            <w:szCs w:val="22"/>
          </w:rPr>
          <w:t>demonstrat</w:t>
        </w:r>
      </w:ins>
      <w:ins w:id="641" w:author="Sean E. McGeary" w:date="2019-09-02T13:03:00Z">
        <w:r w:rsidR="00554C89">
          <w:rPr>
            <w:rFonts w:ascii="Arial" w:eastAsia="Arial" w:hAnsi="Arial" w:cs="Arial"/>
            <w:sz w:val="22"/>
            <w:szCs w:val="22"/>
          </w:rPr>
          <w:t>es</w:t>
        </w:r>
      </w:ins>
      <w:ins w:id="642" w:author="Sean E. McGeary" w:date="2019-09-02T12:49:00Z">
        <w:r w:rsidR="000A2ED4">
          <w:rPr>
            <w:rFonts w:ascii="Arial" w:eastAsia="Arial" w:hAnsi="Arial" w:cs="Arial"/>
            <w:sz w:val="22"/>
            <w:szCs w:val="22"/>
          </w:rPr>
          <w:t xml:space="preserve"> that </w:t>
        </w:r>
      </w:ins>
      <w:ins w:id="643" w:author="Sean E. McGeary" w:date="2019-09-02T13:04:00Z">
        <w:r w:rsidR="00554C89">
          <w:rPr>
            <w:rFonts w:ascii="Arial" w:eastAsia="Arial" w:hAnsi="Arial" w:cs="Arial"/>
            <w:sz w:val="22"/>
            <w:szCs w:val="22"/>
          </w:rPr>
          <w:t xml:space="preserve">the energetics of the seed- and 3′-sites are not independent, such that </w:t>
        </w:r>
      </w:ins>
      <w:ins w:id="644" w:author="Sean E. McGeary" w:date="2019-09-02T12:50:00Z">
        <w:r w:rsidR="000A2ED4">
          <w:rPr>
            <w:rFonts w:ascii="Arial" w:eastAsia="Arial" w:hAnsi="Arial" w:cs="Arial"/>
            <w:sz w:val="22"/>
            <w:szCs w:val="22"/>
          </w:rPr>
          <w:t xml:space="preserve">the </w:t>
        </w:r>
      </w:ins>
      <w:ins w:id="645" w:author="Sean E. McGeary" w:date="2019-09-02T12:53:00Z">
        <w:r w:rsidR="000A2ED4">
          <w:rPr>
            <w:rFonts w:ascii="Arial" w:eastAsia="Arial" w:hAnsi="Arial" w:cs="Arial"/>
            <w:sz w:val="22"/>
            <w:szCs w:val="22"/>
          </w:rPr>
          <w:t xml:space="preserve">potential benefit of 3′ pairing is </w:t>
        </w:r>
      </w:ins>
      <w:ins w:id="646" w:author="Sean E. McGeary" w:date="2019-09-02T13:04:00Z">
        <w:r w:rsidR="00554C89">
          <w:rPr>
            <w:rFonts w:ascii="Arial" w:eastAsia="Arial" w:hAnsi="Arial" w:cs="Arial"/>
            <w:sz w:val="22"/>
            <w:szCs w:val="22"/>
          </w:rPr>
          <w:t xml:space="preserve">differentially </w:t>
        </w:r>
      </w:ins>
      <w:ins w:id="647" w:author="Sean E. McGeary" w:date="2019-09-02T12:55:00Z">
        <w:r w:rsidR="000A2ED4">
          <w:rPr>
            <w:rFonts w:ascii="Arial" w:eastAsia="Arial" w:hAnsi="Arial" w:cs="Arial"/>
            <w:sz w:val="22"/>
            <w:szCs w:val="22"/>
          </w:rPr>
          <w:t xml:space="preserve">available </w:t>
        </w:r>
      </w:ins>
      <w:ins w:id="648" w:author="Sean E. McGeary" w:date="2019-09-02T13:04:00Z">
        <w:r w:rsidR="00554C89">
          <w:rPr>
            <w:rFonts w:ascii="Arial" w:eastAsia="Arial" w:hAnsi="Arial" w:cs="Arial"/>
            <w:sz w:val="22"/>
            <w:szCs w:val="22"/>
          </w:rPr>
          <w:t xml:space="preserve">when paired with </w:t>
        </w:r>
      </w:ins>
      <w:ins w:id="649" w:author="Sean E. McGeary" w:date="2019-09-02T13:05:00Z">
        <w:r w:rsidR="00554C89">
          <w:rPr>
            <w:rFonts w:ascii="Arial" w:eastAsia="Arial" w:hAnsi="Arial" w:cs="Arial"/>
            <w:sz w:val="22"/>
            <w:szCs w:val="22"/>
          </w:rPr>
          <w:t xml:space="preserve">different </w:t>
        </w:r>
      </w:ins>
      <w:ins w:id="650" w:author="Sean E. McGeary" w:date="2019-09-02T12:54:00Z">
        <w:r w:rsidR="000A2ED4">
          <w:rPr>
            <w:rFonts w:ascii="Arial" w:eastAsia="Arial" w:hAnsi="Arial" w:cs="Arial"/>
            <w:sz w:val="22"/>
            <w:szCs w:val="22"/>
          </w:rPr>
          <w:t>seed mismatch types</w:t>
        </w:r>
      </w:ins>
      <w:r w:rsidR="00C8166C">
        <w:rPr>
          <w:rFonts w:ascii="Arial" w:eastAsia="Arial" w:hAnsi="Arial" w:cs="Arial"/>
          <w:sz w:val="22"/>
          <w:szCs w:val="22"/>
        </w:rPr>
        <w:t>. To</w:t>
      </w:r>
      <w:ins w:id="651" w:author="Sean E. McGeary" w:date="2019-09-02T13:05:00Z">
        <w:r w:rsidR="00554C89">
          <w:rPr>
            <w:rFonts w:ascii="Arial" w:eastAsia="Arial" w:hAnsi="Arial" w:cs="Arial"/>
            <w:sz w:val="22"/>
            <w:szCs w:val="22"/>
          </w:rPr>
          <w:t xml:space="preserve"> </w:t>
        </w:r>
      </w:ins>
      <w:ins w:id="652" w:author="Sean E. McGeary" w:date="2019-09-02T13:06:00Z">
        <w:r w:rsidR="00554C89">
          <w:rPr>
            <w:rFonts w:ascii="Arial" w:eastAsia="Arial" w:hAnsi="Arial" w:cs="Arial"/>
            <w:sz w:val="22"/>
            <w:szCs w:val="22"/>
          </w:rPr>
          <w:t xml:space="preserve">directly </w:t>
        </w:r>
      </w:ins>
      <w:ins w:id="653" w:author="Sean E. McGeary" w:date="2019-09-02T13:05:00Z">
        <w:r w:rsidR="00554C89">
          <w:rPr>
            <w:rFonts w:ascii="Arial" w:eastAsia="Arial" w:hAnsi="Arial" w:cs="Arial"/>
            <w:sz w:val="22"/>
            <w:szCs w:val="22"/>
          </w:rPr>
          <w:t xml:space="preserve">analyze </w:t>
        </w:r>
      </w:ins>
      <w:ins w:id="654" w:author="Sean E. McGeary" w:date="2019-09-02T13:06:00Z">
        <w:r w:rsidR="00554C89">
          <w:rPr>
            <w:rFonts w:ascii="Arial" w:eastAsia="Arial" w:hAnsi="Arial" w:cs="Arial"/>
            <w:sz w:val="22"/>
            <w:szCs w:val="22"/>
          </w:rPr>
          <w:t>the dependence of 3′</w:t>
        </w:r>
      </w:ins>
      <w:ins w:id="655" w:author="Sean E. McGeary" w:date="2019-09-02T13:07:00Z">
        <w:r w:rsidR="00554C89">
          <w:rPr>
            <w:rFonts w:ascii="Arial" w:eastAsia="Arial" w:hAnsi="Arial" w:cs="Arial"/>
            <w:sz w:val="22"/>
            <w:szCs w:val="22"/>
          </w:rPr>
          <w:t>-pairing on seed mismatch type</w:t>
        </w:r>
      </w:ins>
      <w:del w:id="656" w:author="Sean E. McGeary" w:date="2019-09-02T13:05:00Z">
        <w:r w:rsidR="00C8166C" w:rsidDel="00554C89">
          <w:rPr>
            <w:rFonts w:ascii="Arial" w:eastAsia="Arial" w:hAnsi="Arial" w:cs="Arial"/>
            <w:sz w:val="22"/>
            <w:szCs w:val="22"/>
          </w:rPr>
          <w:delText xml:space="preserve"> </w:delText>
        </w:r>
      </w:del>
      <w:del w:id="657" w:author="Sean E. McGeary" w:date="2019-09-02T13:02:00Z">
        <w:r w:rsidR="00BE5756" w:rsidDel="00554C89">
          <w:rPr>
            <w:rFonts w:ascii="Arial" w:eastAsia="Arial" w:hAnsi="Arial" w:cs="Arial"/>
            <w:sz w:val="22"/>
            <w:szCs w:val="22"/>
          </w:rPr>
          <w:delText xml:space="preserve">separate </w:delText>
        </w:r>
        <w:r w:rsidR="002814D2" w:rsidDel="00554C89">
          <w:rPr>
            <w:rFonts w:ascii="Arial" w:eastAsia="Arial" w:hAnsi="Arial" w:cs="Arial"/>
            <w:sz w:val="22"/>
            <w:szCs w:val="22"/>
          </w:rPr>
          <w:delText xml:space="preserve">the </w:delText>
        </w:r>
      </w:del>
      <w:del w:id="658" w:author="Sean E. McGeary" w:date="2019-09-02T13:05:00Z">
        <w:r w:rsidR="002814D2" w:rsidDel="00554C89">
          <w:rPr>
            <w:rFonts w:ascii="Arial" w:eastAsia="Arial" w:hAnsi="Arial" w:cs="Arial"/>
            <w:sz w:val="22"/>
            <w:szCs w:val="22"/>
          </w:rPr>
          <w:delText xml:space="preserve">effect of the </w:delText>
        </w:r>
      </w:del>
      <w:ins w:id="659" w:author="David Bartel" w:date="2019-06-28T10:17:00Z">
        <w:del w:id="660" w:author="Sean E. McGeary" w:date="2019-09-02T13:05:00Z">
          <w:r w:rsidR="00470DBD" w:rsidDel="00554C89">
            <w:rPr>
              <w:rFonts w:ascii="Arial" w:eastAsia="Arial" w:hAnsi="Arial" w:cs="Arial"/>
              <w:sz w:val="22"/>
              <w:szCs w:val="22"/>
            </w:rPr>
            <w:delText xml:space="preserve">each </w:delText>
          </w:r>
        </w:del>
      </w:ins>
      <w:del w:id="661" w:author="Sean E. McGeary" w:date="2019-09-02T13:05:00Z">
        <w:r w:rsidR="002814D2" w:rsidDel="00554C89">
          <w:rPr>
            <w:rFonts w:ascii="Arial" w:eastAsia="Arial" w:hAnsi="Arial" w:cs="Arial"/>
            <w:sz w:val="22"/>
            <w:szCs w:val="22"/>
          </w:rPr>
          <w:delText>seed mismatch on the</w:delText>
        </w:r>
        <w:r w:rsidR="009E671B" w:rsidRPr="009E671B" w:rsidDel="00554C89">
          <w:rPr>
            <w:rFonts w:ascii="Arial" w:eastAsia="Arial" w:hAnsi="Arial" w:cs="Arial"/>
            <w:sz w:val="22"/>
            <w:szCs w:val="22"/>
          </w:rPr>
          <w:delText xml:space="preserve"> </w:delText>
        </w:r>
        <w:r w:rsidR="009E671B" w:rsidDel="00554C89">
          <w:rPr>
            <w:rFonts w:ascii="Arial" w:eastAsia="Arial" w:hAnsi="Arial" w:cs="Arial"/>
            <w:sz w:val="22"/>
            <w:szCs w:val="22"/>
          </w:rPr>
          <w:delText>seed site from its effect on</w:delText>
        </w:r>
        <w:r w:rsidR="00C8166C" w:rsidDel="00554C89">
          <w:rPr>
            <w:rFonts w:ascii="Arial" w:eastAsia="Arial" w:hAnsi="Arial" w:cs="Arial"/>
            <w:sz w:val="22"/>
            <w:szCs w:val="22"/>
          </w:rPr>
          <w:delText xml:space="preserve"> the 3′ </w:delText>
        </w:r>
        <w:r w:rsidR="002814D2" w:rsidDel="00554C89">
          <w:rPr>
            <w:rFonts w:ascii="Arial" w:eastAsia="Arial" w:hAnsi="Arial" w:cs="Arial"/>
            <w:sz w:val="22"/>
            <w:szCs w:val="22"/>
          </w:rPr>
          <w:delText>site</w:delText>
        </w:r>
      </w:del>
      <w:r w:rsidR="00C8166C">
        <w:rPr>
          <w:rFonts w:ascii="Arial" w:eastAsia="Arial" w:hAnsi="Arial" w:cs="Arial"/>
          <w:sz w:val="22"/>
          <w:szCs w:val="22"/>
        </w:rPr>
        <w:t xml:space="preserve">, </w:t>
      </w:r>
      <w:commentRangeStart w:id="662"/>
      <w:r w:rsidR="00C8166C">
        <w:rPr>
          <w:rFonts w:ascii="Arial" w:eastAsia="Arial" w:hAnsi="Arial" w:cs="Arial"/>
          <w:sz w:val="22"/>
          <w:szCs w:val="22"/>
        </w:rPr>
        <w:t xml:space="preserve">we </w:t>
      </w:r>
      <w:r w:rsidR="009E671B">
        <w:rPr>
          <w:rFonts w:ascii="Arial" w:eastAsia="Arial" w:hAnsi="Arial" w:cs="Arial"/>
          <w:sz w:val="22"/>
          <w:szCs w:val="22"/>
        </w:rPr>
        <w:t>divided the</w:t>
      </w:r>
      <w:r w:rsidR="00C8166C">
        <w:rPr>
          <w:rFonts w:ascii="Arial" w:eastAsia="Arial" w:hAnsi="Arial" w:cs="Arial"/>
          <w:sz w:val="22"/>
          <w:szCs w:val="22"/>
        </w:rPr>
        <w:t xml:space="preserve"> </w:t>
      </w:r>
      <w:ins w:id="663" w:author="Sean E. McGeary" w:date="2019-09-02T13:07:00Z">
        <w:r w:rsidR="00554C89">
          <w:rPr>
            <w:rFonts w:ascii="Arial" w:eastAsia="Arial" w:hAnsi="Arial" w:cs="Arial"/>
            <w:sz w:val="22"/>
            <w:szCs w:val="22"/>
          </w:rPr>
          <w:t xml:space="preserve">relative </w:t>
        </w:r>
      </w:ins>
      <w:r w:rsidR="009E671B" w:rsidRPr="00456150">
        <w:rPr>
          <w:rFonts w:ascii="Arial" w:eastAsia="Arial" w:hAnsi="Arial" w:cs="Arial"/>
          <w:i/>
          <w:sz w:val="22"/>
          <w:szCs w:val="22"/>
        </w:rPr>
        <w:t>K</w:t>
      </w:r>
      <w:r w:rsidR="009E671B" w:rsidRPr="00456150">
        <w:rPr>
          <w:rFonts w:ascii="Arial" w:eastAsia="Arial" w:hAnsi="Arial" w:cs="Arial"/>
          <w:sz w:val="22"/>
          <w:szCs w:val="22"/>
          <w:vertAlign w:val="subscript"/>
        </w:rPr>
        <w:t>D</w:t>
      </w:r>
      <w:del w:id="664" w:author="Sean E. McGeary" w:date="2019-09-02T13:07:00Z">
        <w:r w:rsidR="009E671B" w:rsidDel="00554C89">
          <w:rPr>
            <w:rFonts w:ascii="Arial" w:eastAsia="Arial" w:hAnsi="Arial" w:cs="Arial"/>
            <w:sz w:val="22"/>
            <w:szCs w:val="22"/>
            <w:vertAlign w:val="subscript"/>
          </w:rPr>
          <w:delText>,</w:delText>
        </w:r>
        <w:r w:rsidR="009E671B" w:rsidRPr="00456150" w:rsidDel="00554C89">
          <w:rPr>
            <w:rFonts w:ascii="Arial" w:eastAsia="Arial" w:hAnsi="Arial" w:cs="Arial"/>
            <w:sz w:val="22"/>
            <w:szCs w:val="22"/>
            <w:vertAlign w:val="subscript"/>
          </w:rPr>
          <w:delText xml:space="preserve"> Rel</w:delText>
        </w:r>
      </w:del>
      <w:r w:rsidR="009E671B">
        <w:rPr>
          <w:rFonts w:ascii="Arial" w:eastAsia="Arial" w:hAnsi="Arial" w:cs="Arial"/>
          <w:sz w:val="22"/>
          <w:szCs w:val="22"/>
        </w:rPr>
        <w:t xml:space="preserve"> value </w:t>
      </w:r>
      <w:r w:rsidR="002E423A">
        <w:rPr>
          <w:rFonts w:ascii="Arial" w:eastAsia="Arial" w:hAnsi="Arial" w:cs="Arial"/>
          <w:sz w:val="22"/>
          <w:szCs w:val="22"/>
        </w:rPr>
        <w:t xml:space="preserve">of each 3′-compensatory site by that of its </w:t>
      </w:r>
      <w:commentRangeStart w:id="665"/>
      <w:r w:rsidR="002E423A">
        <w:rPr>
          <w:rFonts w:ascii="Arial" w:eastAsia="Arial" w:hAnsi="Arial" w:cs="Arial"/>
          <w:sz w:val="22"/>
          <w:szCs w:val="22"/>
        </w:rPr>
        <w:t>seed site</w:t>
      </w:r>
      <w:commentRangeEnd w:id="665"/>
      <w:r w:rsidR="00554C89">
        <w:rPr>
          <w:rStyle w:val="CommentReference"/>
        </w:rPr>
        <w:commentReference w:id="665"/>
      </w:r>
      <w:r w:rsidR="009E671B">
        <w:rPr>
          <w:rFonts w:ascii="Arial" w:eastAsia="Arial" w:hAnsi="Arial" w:cs="Arial"/>
          <w:sz w:val="22"/>
          <w:szCs w:val="22"/>
        </w:rPr>
        <w:t xml:space="preserve"> to generate a </w:t>
      </w:r>
      <w:commentRangeStart w:id="666"/>
      <w:r w:rsidR="009E671B" w:rsidRPr="007F5548">
        <w:rPr>
          <w:rFonts w:ascii="Arial" w:eastAsia="Arial" w:hAnsi="Arial" w:cs="Arial"/>
          <w:i/>
          <w:sz w:val="22"/>
          <w:szCs w:val="22"/>
        </w:rPr>
        <w:t>K</w:t>
      </w:r>
      <w:r w:rsidR="009E671B">
        <w:rPr>
          <w:rFonts w:ascii="Arial" w:eastAsia="Arial" w:hAnsi="Arial" w:cs="Arial"/>
          <w:vertAlign w:val="subscript"/>
        </w:rPr>
        <w:t>D</w:t>
      </w:r>
      <w:r w:rsidR="002E423A">
        <w:rPr>
          <w:rFonts w:ascii="Arial" w:eastAsia="Arial" w:hAnsi="Arial" w:cs="Arial"/>
          <w:sz w:val="22"/>
          <w:szCs w:val="22"/>
        </w:rPr>
        <w:t xml:space="preserve"> </w:t>
      </w:r>
      <w:r w:rsidR="0031472C">
        <w:rPr>
          <w:rFonts w:ascii="Arial" w:eastAsia="Arial" w:hAnsi="Arial" w:cs="Arial"/>
          <w:sz w:val="22"/>
          <w:szCs w:val="22"/>
        </w:rPr>
        <w:t>fold-change</w:t>
      </w:r>
      <w:commentRangeEnd w:id="666"/>
      <w:r w:rsidR="0031472C">
        <w:rPr>
          <w:rStyle w:val="CommentReference"/>
        </w:rPr>
        <w:commentReference w:id="666"/>
      </w:r>
      <w:r w:rsidR="0031472C">
        <w:rPr>
          <w:rFonts w:ascii="Arial" w:eastAsia="Arial" w:hAnsi="Arial" w:cs="Arial"/>
          <w:sz w:val="22"/>
          <w:szCs w:val="22"/>
        </w:rPr>
        <w:t xml:space="preserve"> </w:t>
      </w:r>
      <w:r w:rsidR="002E423A">
        <w:rPr>
          <w:rFonts w:ascii="Arial" w:eastAsia="Arial" w:hAnsi="Arial" w:cs="Arial"/>
          <w:sz w:val="22"/>
          <w:szCs w:val="22"/>
        </w:rPr>
        <w:t xml:space="preserve">value representing the contribution of the 3′ site to </w:t>
      </w:r>
      <w:r w:rsidR="007F5548">
        <w:rPr>
          <w:rFonts w:ascii="Arial" w:eastAsia="Arial" w:hAnsi="Arial" w:cs="Arial"/>
          <w:sz w:val="22"/>
          <w:szCs w:val="22"/>
        </w:rPr>
        <w:t xml:space="preserve">overall </w:t>
      </w:r>
      <w:r w:rsidR="002E423A">
        <w:rPr>
          <w:rFonts w:ascii="Arial" w:eastAsia="Arial" w:hAnsi="Arial" w:cs="Arial"/>
          <w:sz w:val="22"/>
          <w:szCs w:val="22"/>
        </w:rPr>
        <w:t>affinity</w:t>
      </w:r>
      <w:commentRangeEnd w:id="662"/>
      <w:r w:rsidR="0031182B">
        <w:rPr>
          <w:rStyle w:val="CommentReference"/>
        </w:rPr>
        <w:commentReference w:id="662"/>
      </w:r>
      <w:r w:rsidR="009E671B">
        <w:rPr>
          <w:rFonts w:ascii="Arial" w:eastAsia="Arial" w:hAnsi="Arial" w:cs="Arial"/>
          <w:sz w:val="22"/>
          <w:szCs w:val="22"/>
        </w:rPr>
        <w:t xml:space="preserve"> (</w:t>
      </w:r>
      <w:r w:rsidR="00C8166C">
        <w:rPr>
          <w:rFonts w:ascii="Arial" w:eastAsia="Arial" w:hAnsi="Arial" w:cs="Arial"/>
          <w:sz w:val="22"/>
          <w:szCs w:val="22"/>
        </w:rPr>
        <w:t>Fig 3C</w:t>
      </w:r>
      <w:r w:rsidR="009E671B">
        <w:rPr>
          <w:rFonts w:ascii="Arial" w:eastAsia="Arial" w:hAnsi="Arial" w:cs="Arial"/>
          <w:sz w:val="22"/>
          <w:szCs w:val="22"/>
        </w:rPr>
        <w:t>)</w:t>
      </w:r>
      <w:r w:rsidR="00C8166C">
        <w:rPr>
          <w:rFonts w:ascii="Arial" w:eastAsia="Arial" w:hAnsi="Arial" w:cs="Arial"/>
          <w:sz w:val="22"/>
          <w:szCs w:val="22"/>
        </w:rPr>
        <w:t xml:space="preserve">. Even </w:t>
      </w:r>
      <w:r w:rsidR="002E423A">
        <w:rPr>
          <w:rFonts w:ascii="Arial" w:eastAsia="Arial" w:hAnsi="Arial" w:cs="Arial"/>
          <w:sz w:val="22"/>
          <w:szCs w:val="22"/>
        </w:rPr>
        <w:t xml:space="preserve">after </w:t>
      </w:r>
      <w:r w:rsidR="00850FCA">
        <w:rPr>
          <w:rFonts w:ascii="Arial" w:eastAsia="Arial" w:hAnsi="Arial" w:cs="Arial"/>
          <w:sz w:val="22"/>
          <w:szCs w:val="22"/>
        </w:rPr>
        <w:t>this normalization</w:t>
      </w:r>
      <w:r w:rsidR="002E423A">
        <w:rPr>
          <w:rFonts w:ascii="Arial" w:eastAsia="Arial" w:hAnsi="Arial" w:cs="Arial"/>
          <w:sz w:val="22"/>
          <w:szCs w:val="22"/>
        </w:rPr>
        <w:t xml:space="preserve"> for the differential effects of the 18 mismatches on </w:t>
      </w:r>
      <w:r w:rsidR="00850FCA">
        <w:rPr>
          <w:rFonts w:ascii="Arial" w:eastAsia="Arial" w:hAnsi="Arial" w:cs="Arial"/>
          <w:sz w:val="22"/>
          <w:szCs w:val="22"/>
        </w:rPr>
        <w:t xml:space="preserve">seed-site </w:t>
      </w:r>
      <w:r w:rsidR="002E423A">
        <w:rPr>
          <w:rFonts w:ascii="Arial" w:eastAsia="Arial" w:hAnsi="Arial" w:cs="Arial"/>
          <w:sz w:val="22"/>
          <w:szCs w:val="22"/>
        </w:rPr>
        <w:t>affinity</w:t>
      </w:r>
      <w:r w:rsidR="00C8166C">
        <w:rPr>
          <w:rFonts w:ascii="Arial" w:eastAsia="Arial" w:hAnsi="Arial" w:cs="Arial"/>
          <w:sz w:val="22"/>
          <w:szCs w:val="22"/>
        </w:rPr>
        <w:t xml:space="preserve">, a </w:t>
      </w:r>
      <w:commentRangeStart w:id="667"/>
      <w:r w:rsidR="00CA1C58">
        <w:rPr>
          <w:rFonts w:ascii="Arial" w:eastAsia="Arial" w:hAnsi="Arial" w:cs="Arial"/>
          <w:sz w:val="22"/>
          <w:szCs w:val="22"/>
          <w:highlight w:val="yellow"/>
        </w:rPr>
        <w:t>11.7</w:t>
      </w:r>
      <w:r w:rsidR="002E423A">
        <w:rPr>
          <w:rFonts w:ascii="Arial" w:eastAsia="Arial" w:hAnsi="Arial" w:cs="Arial"/>
          <w:sz w:val="22"/>
          <w:szCs w:val="22"/>
        </w:rPr>
        <w:t>-</w:t>
      </w:r>
      <w:commentRangeEnd w:id="667"/>
      <w:r w:rsidR="00CA1C58">
        <w:rPr>
          <w:rStyle w:val="CommentReference"/>
        </w:rPr>
        <w:commentReference w:id="667"/>
      </w:r>
      <w:r w:rsidR="002E423A">
        <w:rPr>
          <w:rFonts w:ascii="Arial" w:eastAsia="Arial" w:hAnsi="Arial" w:cs="Arial"/>
          <w:sz w:val="22"/>
          <w:szCs w:val="22"/>
        </w:rPr>
        <w:t xml:space="preserve">fold </w:t>
      </w:r>
      <w:r w:rsidR="00C8166C">
        <w:rPr>
          <w:rFonts w:ascii="Arial" w:eastAsia="Arial" w:hAnsi="Arial" w:cs="Arial"/>
          <w:sz w:val="22"/>
          <w:szCs w:val="22"/>
        </w:rPr>
        <w:t xml:space="preserve">range in </w:t>
      </w:r>
      <w:r w:rsidR="002E423A">
        <w:rPr>
          <w:rFonts w:ascii="Arial" w:eastAsia="Arial" w:hAnsi="Arial" w:cs="Arial"/>
          <w:sz w:val="22"/>
          <w:szCs w:val="22"/>
        </w:rPr>
        <w:t xml:space="preserve">affinities was observed at the optimal loop </w:t>
      </w:r>
      <w:commentRangeStart w:id="668"/>
      <w:r w:rsidR="002E423A">
        <w:rPr>
          <w:rFonts w:ascii="Arial" w:eastAsia="Arial" w:hAnsi="Arial" w:cs="Arial"/>
          <w:sz w:val="22"/>
          <w:szCs w:val="22"/>
        </w:rPr>
        <w:t>length</w:t>
      </w:r>
      <w:r w:rsidR="00044625">
        <w:rPr>
          <w:rFonts w:ascii="Arial" w:eastAsia="Arial" w:hAnsi="Arial" w:cs="Arial"/>
          <w:sz w:val="22"/>
          <w:szCs w:val="22"/>
        </w:rPr>
        <w:t>s</w:t>
      </w:r>
      <w:r w:rsidR="00C8166C">
        <w:rPr>
          <w:rFonts w:ascii="Arial" w:eastAsia="Arial" w:hAnsi="Arial" w:cs="Arial"/>
          <w:sz w:val="22"/>
          <w:szCs w:val="22"/>
        </w:rPr>
        <w:t xml:space="preserve"> (Fig </w:t>
      </w:r>
      <w:r w:rsidR="007D563A">
        <w:rPr>
          <w:rFonts w:ascii="Arial" w:eastAsia="Arial" w:hAnsi="Arial" w:cs="Arial"/>
          <w:sz w:val="22"/>
          <w:szCs w:val="22"/>
        </w:rPr>
        <w:t>3D</w:t>
      </w:r>
      <w:r w:rsidR="00C8166C">
        <w:rPr>
          <w:rFonts w:ascii="Arial" w:eastAsia="Arial" w:hAnsi="Arial" w:cs="Arial"/>
          <w:sz w:val="22"/>
          <w:szCs w:val="22"/>
        </w:rPr>
        <w:t xml:space="preserve">). </w:t>
      </w:r>
      <w:commentRangeEnd w:id="668"/>
      <w:r w:rsidR="007D563A">
        <w:rPr>
          <w:rStyle w:val="CommentReference"/>
        </w:rPr>
        <w:commentReference w:id="668"/>
      </w:r>
      <w:r w:rsidR="00C8166C">
        <w:rPr>
          <w:rFonts w:ascii="Arial" w:eastAsia="Arial" w:hAnsi="Arial" w:cs="Arial"/>
          <w:sz w:val="22"/>
          <w:szCs w:val="22"/>
        </w:rPr>
        <w:t>This variation</w:t>
      </w:r>
      <w:r w:rsidR="000D5EDE">
        <w:rPr>
          <w:rFonts w:ascii="Arial" w:eastAsia="Arial" w:hAnsi="Arial" w:cs="Arial"/>
          <w:sz w:val="22"/>
          <w:szCs w:val="22"/>
        </w:rPr>
        <w:t xml:space="preserve"> </w:t>
      </w:r>
      <w:r w:rsidR="002E423A">
        <w:rPr>
          <w:rFonts w:ascii="Arial" w:eastAsia="Arial" w:hAnsi="Arial" w:cs="Arial"/>
          <w:sz w:val="22"/>
          <w:szCs w:val="22"/>
        </w:rPr>
        <w:t>wa</w:t>
      </w:r>
      <w:r w:rsidR="000D5EDE">
        <w:rPr>
          <w:rFonts w:ascii="Arial" w:eastAsia="Arial" w:hAnsi="Arial" w:cs="Arial"/>
          <w:sz w:val="22"/>
          <w:szCs w:val="22"/>
        </w:rPr>
        <w:t>s reproducible</w:t>
      </w:r>
      <w:ins w:id="669" w:author="David Bartel" w:date="2019-06-28T10:23:00Z">
        <w:r w:rsidR="0042628A">
          <w:rPr>
            <w:rFonts w:ascii="Arial" w:eastAsia="Arial" w:hAnsi="Arial" w:cs="Arial"/>
            <w:sz w:val="22"/>
            <w:szCs w:val="22"/>
          </w:rPr>
          <w:t xml:space="preserve">, with only 1.X-fold attributable to </w:t>
        </w:r>
      </w:ins>
      <w:ins w:id="670" w:author="David Bartel" w:date="2019-06-28T10:24:00Z">
        <w:r w:rsidR="0042628A">
          <w:rPr>
            <w:rFonts w:ascii="Arial" w:eastAsia="Arial" w:hAnsi="Arial" w:cs="Arial"/>
            <w:sz w:val="22"/>
            <w:szCs w:val="22"/>
          </w:rPr>
          <w:t>experimental variability</w:t>
        </w:r>
      </w:ins>
      <w:r w:rsidR="000D5EDE">
        <w:rPr>
          <w:rFonts w:ascii="Arial" w:eastAsia="Arial" w:hAnsi="Arial" w:cs="Arial"/>
          <w:sz w:val="22"/>
          <w:szCs w:val="22"/>
        </w:rPr>
        <w:t xml:space="preserve"> (Fig. S</w:t>
      </w:r>
      <w:r w:rsidR="005C5511">
        <w:rPr>
          <w:rFonts w:ascii="Arial" w:eastAsia="Arial" w:hAnsi="Arial" w:cs="Arial"/>
          <w:sz w:val="22"/>
          <w:szCs w:val="22"/>
        </w:rPr>
        <w:t>3</w:t>
      </w:r>
      <w:r w:rsidR="000D5EDE">
        <w:rPr>
          <w:rFonts w:ascii="Arial" w:eastAsia="Arial" w:hAnsi="Arial" w:cs="Arial"/>
          <w:sz w:val="22"/>
          <w:szCs w:val="22"/>
        </w:rPr>
        <w:t>)</w:t>
      </w:r>
      <w:ins w:id="671" w:author="David Bartel" w:date="2019-06-28T10:24:00Z">
        <w:r w:rsidR="0042628A">
          <w:rPr>
            <w:rFonts w:ascii="Arial" w:eastAsia="Arial" w:hAnsi="Arial" w:cs="Arial"/>
            <w:sz w:val="22"/>
            <w:szCs w:val="22"/>
          </w:rPr>
          <w:t>,</w:t>
        </w:r>
      </w:ins>
      <w:r w:rsidR="002E423A">
        <w:rPr>
          <w:rFonts w:ascii="Arial" w:eastAsia="Arial" w:hAnsi="Arial" w:cs="Arial"/>
          <w:sz w:val="22"/>
          <w:szCs w:val="22"/>
        </w:rPr>
        <w:t xml:space="preserve"> </w:t>
      </w:r>
      <w:commentRangeStart w:id="672"/>
      <w:r w:rsidR="002E423A">
        <w:rPr>
          <w:rFonts w:ascii="Arial" w:eastAsia="Arial" w:hAnsi="Arial" w:cs="Arial"/>
          <w:sz w:val="22"/>
          <w:szCs w:val="22"/>
        </w:rPr>
        <w:t>and</w:t>
      </w:r>
      <w:r w:rsidR="00C8166C">
        <w:rPr>
          <w:rFonts w:ascii="Arial" w:eastAsia="Arial" w:hAnsi="Arial" w:cs="Arial"/>
          <w:sz w:val="22"/>
          <w:szCs w:val="22"/>
        </w:rPr>
        <w:t xml:space="preserve"> </w:t>
      </w:r>
      <w:ins w:id="673" w:author="David Bartel" w:date="2019-06-28T10:24:00Z">
        <w:r w:rsidR="0042628A">
          <w:rPr>
            <w:rFonts w:ascii="Arial" w:eastAsia="Arial" w:hAnsi="Arial" w:cs="Arial"/>
            <w:sz w:val="22"/>
            <w:szCs w:val="22"/>
          </w:rPr>
          <w:t xml:space="preserve">it </w:t>
        </w:r>
      </w:ins>
      <w:r w:rsidR="002E423A">
        <w:rPr>
          <w:rFonts w:ascii="Arial" w:eastAsia="Arial" w:hAnsi="Arial" w:cs="Arial"/>
          <w:sz w:val="22"/>
          <w:szCs w:val="22"/>
        </w:rPr>
        <w:t xml:space="preserve">did </w:t>
      </w:r>
      <w:r w:rsidR="00C8166C">
        <w:rPr>
          <w:rFonts w:ascii="Arial" w:eastAsia="Arial" w:hAnsi="Arial" w:cs="Arial"/>
          <w:sz w:val="22"/>
          <w:szCs w:val="22"/>
        </w:rPr>
        <w:t>not correlate</w:t>
      </w:r>
      <w:r w:rsidR="00044625" w:rsidRPr="00044625">
        <w:rPr>
          <w:rFonts w:ascii="Arial" w:eastAsia="Arial" w:hAnsi="Arial" w:cs="Arial"/>
          <w:sz w:val="22"/>
          <w:szCs w:val="22"/>
        </w:rPr>
        <w:t xml:space="preserve"> </w:t>
      </w:r>
      <w:r w:rsidR="00044625">
        <w:rPr>
          <w:rFonts w:ascii="Arial" w:eastAsia="Arial" w:hAnsi="Arial" w:cs="Arial"/>
          <w:sz w:val="22"/>
          <w:szCs w:val="22"/>
        </w:rPr>
        <w:t>noticeably</w:t>
      </w:r>
      <w:r w:rsidR="00C8166C">
        <w:rPr>
          <w:rFonts w:ascii="Arial" w:eastAsia="Arial" w:hAnsi="Arial" w:cs="Arial"/>
          <w:sz w:val="22"/>
          <w:szCs w:val="22"/>
        </w:rPr>
        <w:t xml:space="preserve"> with </w:t>
      </w:r>
      <w:r w:rsidR="002E423A">
        <w:rPr>
          <w:rFonts w:ascii="Arial" w:eastAsia="Arial" w:hAnsi="Arial" w:cs="Arial"/>
          <w:sz w:val="22"/>
          <w:szCs w:val="22"/>
        </w:rPr>
        <w:t xml:space="preserve">either </w:t>
      </w:r>
      <w:r w:rsidR="00C8166C">
        <w:rPr>
          <w:rFonts w:ascii="Arial" w:eastAsia="Arial" w:hAnsi="Arial" w:cs="Arial"/>
          <w:sz w:val="22"/>
          <w:szCs w:val="22"/>
        </w:rPr>
        <w:t xml:space="preserve">the type </w:t>
      </w:r>
      <w:commentRangeStart w:id="674"/>
      <w:r w:rsidR="00C8166C">
        <w:rPr>
          <w:rFonts w:ascii="Arial" w:eastAsia="Arial" w:hAnsi="Arial" w:cs="Arial"/>
          <w:sz w:val="22"/>
          <w:szCs w:val="22"/>
        </w:rPr>
        <w:t xml:space="preserve">of </w:t>
      </w:r>
      <w:ins w:id="675" w:author="David Bartel" w:date="2019-06-28T10:24:00Z">
        <w:r w:rsidR="0042628A">
          <w:rPr>
            <w:rFonts w:ascii="Arial" w:eastAsia="Arial" w:hAnsi="Arial" w:cs="Arial"/>
            <w:sz w:val="22"/>
            <w:szCs w:val="22"/>
          </w:rPr>
          <w:t xml:space="preserve">seed </w:t>
        </w:r>
      </w:ins>
      <w:r w:rsidR="00C8166C">
        <w:rPr>
          <w:rFonts w:ascii="Arial" w:eastAsia="Arial" w:hAnsi="Arial" w:cs="Arial"/>
          <w:sz w:val="22"/>
          <w:szCs w:val="22"/>
        </w:rPr>
        <w:t xml:space="preserve">mismatch </w:t>
      </w:r>
      <w:commentRangeEnd w:id="672"/>
      <w:r w:rsidR="0031182B">
        <w:rPr>
          <w:rStyle w:val="CommentReference"/>
        </w:rPr>
        <w:commentReference w:id="672"/>
      </w:r>
      <w:r w:rsidR="00C8166C">
        <w:rPr>
          <w:rFonts w:ascii="Arial" w:eastAsia="Arial" w:hAnsi="Arial" w:cs="Arial"/>
          <w:sz w:val="22"/>
          <w:szCs w:val="22"/>
        </w:rPr>
        <w:t xml:space="preserve">or the </w:t>
      </w:r>
      <w:commentRangeEnd w:id="674"/>
      <w:r w:rsidR="00A150E2">
        <w:rPr>
          <w:rStyle w:val="CommentReference"/>
        </w:rPr>
        <w:commentReference w:id="674"/>
      </w:r>
      <w:ins w:id="676" w:author="David Bartel" w:date="2019-06-28T10:24:00Z">
        <w:r w:rsidR="0042628A">
          <w:rPr>
            <w:rFonts w:ascii="Arial" w:eastAsia="Arial" w:hAnsi="Arial" w:cs="Arial"/>
            <w:sz w:val="22"/>
            <w:szCs w:val="22"/>
          </w:rPr>
          <w:t xml:space="preserve">measured </w:t>
        </w:r>
      </w:ins>
      <w:r w:rsidR="00C8166C">
        <w:rPr>
          <w:rFonts w:ascii="Arial" w:eastAsia="Arial" w:hAnsi="Arial" w:cs="Arial"/>
          <w:sz w:val="22"/>
          <w:szCs w:val="22"/>
        </w:rPr>
        <w:t>affinity of the seed</w:t>
      </w:r>
      <w:r w:rsidR="0064789D">
        <w:rPr>
          <w:rFonts w:ascii="Arial" w:eastAsia="Arial" w:hAnsi="Arial" w:cs="Arial"/>
          <w:sz w:val="22"/>
          <w:szCs w:val="22"/>
        </w:rPr>
        <w:t xml:space="preserve"> </w:t>
      </w:r>
      <w:commentRangeStart w:id="677"/>
      <w:r w:rsidR="002E423A">
        <w:rPr>
          <w:rFonts w:ascii="Arial" w:eastAsia="Arial" w:hAnsi="Arial" w:cs="Arial"/>
          <w:sz w:val="22"/>
          <w:szCs w:val="22"/>
        </w:rPr>
        <w:t>site</w:t>
      </w:r>
      <w:commentRangeEnd w:id="677"/>
      <w:r w:rsidR="007D563A">
        <w:rPr>
          <w:rStyle w:val="CommentReference"/>
        </w:rPr>
        <w:commentReference w:id="677"/>
      </w:r>
      <w:ins w:id="678" w:author="David Bartel" w:date="2019-06-28T10:25:00Z">
        <w:r w:rsidR="0042628A">
          <w:rPr>
            <w:rFonts w:ascii="Arial" w:eastAsia="Arial" w:hAnsi="Arial" w:cs="Arial"/>
            <w:sz w:val="22"/>
            <w:szCs w:val="22"/>
          </w:rPr>
          <w:t xml:space="preserve"> (Fig 3D)</w:t>
        </w:r>
      </w:ins>
      <w:r w:rsidR="002E423A">
        <w:rPr>
          <w:rFonts w:ascii="Arial" w:eastAsia="Arial" w:hAnsi="Arial" w:cs="Arial"/>
          <w:sz w:val="22"/>
          <w:szCs w:val="22"/>
        </w:rPr>
        <w:t xml:space="preserve">. </w:t>
      </w:r>
      <w:commentRangeStart w:id="679"/>
      <w:r w:rsidR="00C8166C">
        <w:rPr>
          <w:rFonts w:ascii="Arial" w:eastAsia="Arial" w:hAnsi="Arial" w:cs="Arial"/>
          <w:sz w:val="22"/>
          <w:szCs w:val="22"/>
        </w:rPr>
        <w:t xml:space="preserve">Notably, </w:t>
      </w:r>
      <w:r w:rsidR="00472620">
        <w:rPr>
          <w:rFonts w:ascii="Arial" w:eastAsia="Arial" w:hAnsi="Arial" w:cs="Arial"/>
          <w:sz w:val="22"/>
          <w:szCs w:val="22"/>
        </w:rPr>
        <w:t xml:space="preserve">a </w:t>
      </w:r>
      <w:r w:rsidR="00C8166C">
        <w:rPr>
          <w:rFonts w:ascii="Arial" w:eastAsia="Arial" w:hAnsi="Arial" w:cs="Arial"/>
          <w:sz w:val="22"/>
          <w:szCs w:val="22"/>
        </w:rPr>
        <w:t>let-7</w:t>
      </w:r>
      <w:r w:rsidR="00B86AE8">
        <w:rPr>
          <w:rFonts w:ascii="Arial" w:eastAsia="Arial" w:hAnsi="Arial" w:cs="Arial"/>
          <w:sz w:val="22"/>
          <w:szCs w:val="22"/>
        </w:rPr>
        <w:t>a</w:t>
      </w:r>
      <w:r w:rsidR="00C8166C">
        <w:rPr>
          <w:rFonts w:ascii="Arial" w:eastAsia="Arial" w:hAnsi="Arial" w:cs="Arial"/>
          <w:sz w:val="22"/>
          <w:szCs w:val="22"/>
        </w:rPr>
        <w:t xml:space="preserve"> compensatory site</w:t>
      </w:r>
      <w:r w:rsidR="00472620">
        <w:rPr>
          <w:rFonts w:ascii="Arial" w:eastAsia="Arial" w:hAnsi="Arial" w:cs="Arial"/>
          <w:sz w:val="22"/>
          <w:szCs w:val="22"/>
        </w:rPr>
        <w:t xml:space="preserve"> that occurs</w:t>
      </w:r>
      <w:r w:rsidR="00453109">
        <w:rPr>
          <w:rFonts w:ascii="Arial" w:eastAsia="Arial" w:hAnsi="Arial" w:cs="Arial"/>
          <w:sz w:val="22"/>
          <w:szCs w:val="22"/>
        </w:rPr>
        <w:t xml:space="preserve"> </w:t>
      </w:r>
      <w:r w:rsidR="00472620">
        <w:rPr>
          <w:rFonts w:ascii="Arial" w:eastAsia="Arial" w:hAnsi="Arial" w:cs="Arial"/>
          <w:sz w:val="22"/>
          <w:szCs w:val="22"/>
        </w:rPr>
        <w:t xml:space="preserve">naturally within the 3′ UTR of </w:t>
      </w:r>
      <w:r w:rsidR="00472620" w:rsidRPr="00B86AE8">
        <w:rPr>
          <w:rFonts w:ascii="Arial" w:eastAsia="Arial" w:hAnsi="Arial" w:cs="Arial"/>
          <w:i/>
          <w:sz w:val="22"/>
          <w:szCs w:val="22"/>
        </w:rPr>
        <w:t>C. elegans</w:t>
      </w:r>
      <w:r w:rsidR="00472620">
        <w:rPr>
          <w:rFonts w:ascii="Arial" w:eastAsia="Arial" w:hAnsi="Arial" w:cs="Arial"/>
          <w:sz w:val="22"/>
          <w:szCs w:val="22"/>
        </w:rPr>
        <w:t xml:space="preserve"> </w:t>
      </w:r>
      <w:r w:rsidR="00472620" w:rsidRPr="00B86AE8">
        <w:rPr>
          <w:rFonts w:ascii="Arial" w:eastAsia="Arial" w:hAnsi="Arial" w:cs="Arial"/>
          <w:i/>
          <w:sz w:val="22"/>
          <w:szCs w:val="22"/>
        </w:rPr>
        <w:t>lin-41</w:t>
      </w:r>
      <w:r w:rsidR="00472620">
        <w:rPr>
          <w:rFonts w:ascii="Arial" w:eastAsia="Arial" w:hAnsi="Arial" w:cs="Arial"/>
          <w:sz w:val="22"/>
          <w:szCs w:val="22"/>
        </w:rPr>
        <w:t xml:space="preserve"> mRNA </w:t>
      </w:r>
      <w:r w:rsidR="00453109">
        <w:rPr>
          <w:rFonts w:ascii="Arial" w:eastAsia="Arial" w:hAnsi="Arial" w:cs="Arial"/>
          <w:sz w:val="22"/>
          <w:szCs w:val="22"/>
        </w:rPr>
        <w:t>contain</w:t>
      </w:r>
      <w:r w:rsidR="00472620">
        <w:rPr>
          <w:rFonts w:ascii="Arial" w:eastAsia="Arial" w:hAnsi="Arial" w:cs="Arial"/>
          <w:sz w:val="22"/>
          <w:szCs w:val="22"/>
        </w:rPr>
        <w:t>s</w:t>
      </w:r>
      <w:r w:rsidR="00453109">
        <w:rPr>
          <w:rFonts w:ascii="Arial" w:eastAsia="Arial" w:hAnsi="Arial" w:cs="Arial"/>
          <w:sz w:val="22"/>
          <w:szCs w:val="22"/>
        </w:rPr>
        <w:t xml:space="preserve"> </w:t>
      </w:r>
      <w:r w:rsidR="00472620">
        <w:rPr>
          <w:rFonts w:ascii="Arial" w:eastAsia="Arial" w:hAnsi="Arial" w:cs="Arial"/>
          <w:sz w:val="22"/>
          <w:szCs w:val="22"/>
        </w:rPr>
        <w:t xml:space="preserve">a </w:t>
      </w:r>
      <w:r w:rsidR="00453109">
        <w:rPr>
          <w:rFonts w:ascii="Arial" w:eastAsia="Arial" w:hAnsi="Arial" w:cs="Arial"/>
          <w:sz w:val="22"/>
          <w:szCs w:val="22"/>
        </w:rPr>
        <w:t>seed mismatch</w:t>
      </w:r>
      <w:r w:rsidR="00833BA3">
        <w:rPr>
          <w:rFonts w:ascii="Arial" w:eastAsia="Arial" w:hAnsi="Arial" w:cs="Arial"/>
          <w:sz w:val="22"/>
          <w:szCs w:val="22"/>
        </w:rPr>
        <w:t>, register,</w:t>
      </w:r>
      <w:r w:rsidR="00453109">
        <w:rPr>
          <w:rFonts w:ascii="Arial" w:eastAsia="Arial" w:hAnsi="Arial" w:cs="Arial"/>
          <w:sz w:val="22"/>
          <w:szCs w:val="22"/>
        </w:rPr>
        <w:t xml:space="preserve"> and loop</w:t>
      </w:r>
      <w:r w:rsidR="00833BA3">
        <w:rPr>
          <w:rFonts w:ascii="Arial" w:eastAsia="Arial" w:hAnsi="Arial" w:cs="Arial"/>
          <w:sz w:val="22"/>
          <w:szCs w:val="22"/>
        </w:rPr>
        <w:t xml:space="preserve"> length </w:t>
      </w:r>
      <w:r w:rsidR="00472620">
        <w:rPr>
          <w:rFonts w:ascii="Arial" w:eastAsia="Arial" w:hAnsi="Arial" w:cs="Arial"/>
          <w:sz w:val="22"/>
          <w:szCs w:val="22"/>
        </w:rPr>
        <w:t>with</w:t>
      </w:r>
      <w:r w:rsidR="00C8166C">
        <w:rPr>
          <w:rFonts w:ascii="Arial" w:eastAsia="Arial" w:hAnsi="Arial" w:cs="Arial"/>
          <w:sz w:val="22"/>
          <w:szCs w:val="22"/>
        </w:rPr>
        <w:t xml:space="preserve"> one of the highe</w:t>
      </w:r>
      <w:r w:rsidR="00472620">
        <w:rPr>
          <w:rFonts w:ascii="Arial" w:eastAsia="Arial" w:hAnsi="Arial" w:cs="Arial"/>
          <w:sz w:val="22"/>
          <w:szCs w:val="22"/>
        </w:rPr>
        <w:t>r</w:t>
      </w:r>
      <w:r w:rsidR="00C8166C">
        <w:rPr>
          <w:rFonts w:ascii="Arial" w:eastAsia="Arial" w:hAnsi="Arial" w:cs="Arial"/>
          <w:sz w:val="22"/>
          <w:szCs w:val="22"/>
        </w:rPr>
        <w:t xml:space="preserve"> </w:t>
      </w:r>
      <w:r w:rsidR="00044625">
        <w:rPr>
          <w:rFonts w:ascii="Arial" w:eastAsia="Arial" w:hAnsi="Arial" w:cs="Arial"/>
          <w:sz w:val="22"/>
          <w:szCs w:val="22"/>
        </w:rPr>
        <w:t xml:space="preserve">3′-pairing </w:t>
      </w:r>
      <w:r w:rsidR="00C8166C">
        <w:rPr>
          <w:rFonts w:ascii="Arial" w:eastAsia="Arial" w:hAnsi="Arial" w:cs="Arial"/>
          <w:sz w:val="22"/>
          <w:szCs w:val="22"/>
        </w:rPr>
        <w:t>affinity contributions</w:t>
      </w:r>
      <w:commentRangeEnd w:id="679"/>
      <w:r w:rsidR="00DB4BB9">
        <w:rPr>
          <w:rStyle w:val="CommentReference"/>
        </w:rPr>
        <w:commentReference w:id="679"/>
      </w:r>
      <w:r w:rsidR="00C8166C">
        <w:rPr>
          <w:rFonts w:ascii="Arial" w:eastAsia="Arial" w:hAnsi="Arial" w:cs="Arial"/>
          <w:sz w:val="22"/>
          <w:szCs w:val="22"/>
        </w:rPr>
        <w:t xml:space="preserve"> (</w:t>
      </w:r>
      <w:commentRangeStart w:id="680"/>
      <w:r w:rsidR="00C8166C">
        <w:rPr>
          <w:rFonts w:ascii="Arial" w:eastAsia="Arial" w:hAnsi="Arial" w:cs="Arial"/>
          <w:sz w:val="22"/>
          <w:szCs w:val="22"/>
        </w:rPr>
        <w:t xml:space="preserve">Fig </w:t>
      </w:r>
      <w:r w:rsidR="007D563A">
        <w:rPr>
          <w:rFonts w:ascii="Arial" w:eastAsia="Arial" w:hAnsi="Arial" w:cs="Arial"/>
          <w:sz w:val="22"/>
          <w:szCs w:val="22"/>
        </w:rPr>
        <w:t>3D</w:t>
      </w:r>
      <w:r w:rsidR="00C8166C">
        <w:rPr>
          <w:rFonts w:ascii="Arial" w:eastAsia="Arial" w:hAnsi="Arial" w:cs="Arial"/>
          <w:sz w:val="22"/>
          <w:szCs w:val="22"/>
        </w:rPr>
        <w:t xml:space="preserve">, </w:t>
      </w:r>
      <w:del w:id="681" w:author="David Bartel" w:date="2019-06-28T10:31:00Z">
        <w:r w:rsidR="00C8166C" w:rsidDel="0042628A">
          <w:rPr>
            <w:rFonts w:ascii="Arial" w:eastAsia="Arial" w:hAnsi="Arial" w:cs="Arial"/>
            <w:sz w:val="22"/>
            <w:szCs w:val="22"/>
          </w:rPr>
          <w:delText>yellow asterix</w:delText>
        </w:r>
      </w:del>
      <w:ins w:id="682" w:author="David Bartel" w:date="2019-06-28T10:31:00Z">
        <w:r w:rsidR="0042628A">
          <w:rPr>
            <w:rFonts w:ascii="Arial" w:eastAsia="Arial" w:hAnsi="Arial" w:cs="Arial"/>
            <w:sz w:val="22"/>
            <w:szCs w:val="22"/>
          </w:rPr>
          <w:t>bottom</w:t>
        </w:r>
      </w:ins>
      <w:r w:rsidR="00C8166C">
        <w:rPr>
          <w:rFonts w:ascii="Arial" w:eastAsia="Arial" w:hAnsi="Arial" w:cs="Arial"/>
          <w:sz w:val="22"/>
          <w:szCs w:val="22"/>
        </w:rPr>
        <w:t>).</w:t>
      </w:r>
      <w:commentRangeEnd w:id="680"/>
      <w:r w:rsidR="00C8166C">
        <w:commentReference w:id="680"/>
      </w:r>
    </w:p>
    <w:p w14:paraId="1F6689C2" w14:textId="168DD729" w:rsidR="00CD3077" w:rsidRDefault="00044625" w:rsidP="00044625">
      <w:pPr>
        <w:pStyle w:val="Normal1"/>
        <w:spacing w:line="480" w:lineRule="auto"/>
        <w:ind w:firstLine="720"/>
        <w:rPr>
          <w:rFonts w:ascii="Arial" w:eastAsia="Arial" w:hAnsi="Arial" w:cs="Arial"/>
          <w:sz w:val="22"/>
          <w:szCs w:val="22"/>
        </w:rPr>
      </w:pPr>
      <w:commentRangeStart w:id="683"/>
      <w:r>
        <w:rPr>
          <w:rFonts w:ascii="Arial" w:eastAsia="Arial" w:hAnsi="Arial" w:cs="Arial"/>
          <w:sz w:val="22"/>
          <w:szCs w:val="22"/>
        </w:rPr>
        <w:t>The strong effect of the seed-mismatch identity suggested a long-range conformational coupling allowing the pairing state at the seed region to communicate with the pairing potential at the 3′ regio</w:t>
      </w:r>
      <w:r w:rsidR="009A427D">
        <w:rPr>
          <w:rFonts w:ascii="Arial" w:eastAsia="Arial" w:hAnsi="Arial" w:cs="Arial"/>
          <w:sz w:val="22"/>
          <w:szCs w:val="22"/>
        </w:rPr>
        <w:t>n. This inferred coupling is reminiscent of</w:t>
      </w:r>
      <w:ins w:id="684" w:author="Namita Bisaria" w:date="2019-06-09T12:51:00Z">
        <w:r w:rsidR="00B86AE8">
          <w:rPr>
            <w:rFonts w:ascii="Arial" w:eastAsia="Arial" w:hAnsi="Arial" w:cs="Arial"/>
            <w:sz w:val="22"/>
            <w:szCs w:val="22"/>
          </w:rPr>
          <w:t xml:space="preserve"> </w:t>
        </w:r>
      </w:ins>
      <w:ins w:id="685" w:author="Namita Bisaria" w:date="2019-06-09T12:54:00Z">
        <w:r w:rsidR="00B86AE8">
          <w:rPr>
            <w:rFonts w:ascii="Arial" w:eastAsia="Arial" w:hAnsi="Arial" w:cs="Arial"/>
            <w:sz w:val="22"/>
            <w:szCs w:val="22"/>
          </w:rPr>
          <w:t xml:space="preserve">mismatches between the CRISPR-Cas13a guide RNA and </w:t>
        </w:r>
      </w:ins>
      <w:ins w:id="686" w:author="Namita Bisaria" w:date="2019-06-09T12:56:00Z">
        <w:r w:rsidR="00B86AE8">
          <w:rPr>
            <w:rFonts w:ascii="Arial" w:eastAsia="Arial" w:hAnsi="Arial" w:cs="Arial"/>
            <w:sz w:val="22"/>
            <w:szCs w:val="22"/>
          </w:rPr>
          <w:t>RNA</w:t>
        </w:r>
      </w:ins>
      <w:ins w:id="687" w:author="Namita Bisaria" w:date="2019-06-09T12:54:00Z">
        <w:r w:rsidR="00B86AE8">
          <w:rPr>
            <w:rFonts w:ascii="Arial" w:eastAsia="Arial" w:hAnsi="Arial" w:cs="Arial"/>
            <w:sz w:val="22"/>
            <w:szCs w:val="22"/>
          </w:rPr>
          <w:t xml:space="preserve"> target having differential effects on HEPN nuclease activation </w:t>
        </w:r>
      </w:ins>
      <w:ins w:id="688" w:author="Namita Bisaria" w:date="2019-06-09T12:53:00Z">
        <w:del w:id="689" w:author="Microsoft Office User" w:date="2019-06-11T17:57:00Z">
          <w:r w:rsidR="00B86AE8" w:rsidDel="00622E0E">
            <w:rPr>
              <w:rFonts w:ascii="Arial" w:eastAsia="Arial" w:hAnsi="Arial" w:cs="Arial"/>
              <w:sz w:val="22"/>
              <w:szCs w:val="22"/>
            </w:rPr>
            <w:delText>regardless of</w:delText>
          </w:r>
        </w:del>
      </w:ins>
      <w:ins w:id="690" w:author="Microsoft Office User" w:date="2019-06-11T17:57:00Z">
        <w:r w:rsidR="00622E0E">
          <w:rPr>
            <w:rFonts w:ascii="Arial" w:eastAsia="Arial" w:hAnsi="Arial" w:cs="Arial"/>
            <w:sz w:val="22"/>
            <w:szCs w:val="22"/>
          </w:rPr>
          <w:t>compared to</w:t>
        </w:r>
      </w:ins>
      <w:ins w:id="691" w:author="Namita Bisaria" w:date="2019-06-09T12:53:00Z">
        <w:r w:rsidR="00B86AE8">
          <w:rPr>
            <w:rFonts w:ascii="Arial" w:eastAsia="Arial" w:hAnsi="Arial" w:cs="Arial"/>
            <w:sz w:val="22"/>
            <w:szCs w:val="22"/>
          </w:rPr>
          <w:t xml:space="preserve"> their effects on binding affinity</w:t>
        </w:r>
      </w:ins>
      <w:ins w:id="692" w:author="Namita Bisaria" w:date="2019-06-09T12:59:00Z">
        <w:r w:rsidR="00F81AF8">
          <w:rPr>
            <w:rFonts w:ascii="Arial" w:eastAsia="Arial" w:hAnsi="Arial" w:cs="Arial"/>
            <w:sz w:val="22"/>
            <w:szCs w:val="22"/>
          </w:rPr>
          <w:t xml:space="preserve"> (</w:t>
        </w:r>
        <w:proofErr w:type="spellStart"/>
        <w:r w:rsidR="00F81AF8">
          <w:rPr>
            <w:rFonts w:ascii="Arial" w:eastAsia="Arial" w:hAnsi="Arial" w:cs="Arial"/>
            <w:sz w:val="22"/>
            <w:szCs w:val="22"/>
          </w:rPr>
          <w:t>Tambe</w:t>
        </w:r>
        <w:proofErr w:type="spellEnd"/>
        <w:r w:rsidR="00F81AF8">
          <w:rPr>
            <w:rFonts w:ascii="Arial" w:eastAsia="Arial" w:hAnsi="Arial" w:cs="Arial"/>
            <w:sz w:val="22"/>
            <w:szCs w:val="22"/>
          </w:rPr>
          <w:t xml:space="preserve"> et al., 2018)</w:t>
        </w:r>
      </w:ins>
      <w:ins w:id="693" w:author="Namita Bisaria" w:date="2019-06-09T12:53:00Z">
        <w:r w:rsidR="00B86AE8">
          <w:rPr>
            <w:rFonts w:ascii="Arial" w:eastAsia="Arial" w:hAnsi="Arial" w:cs="Arial"/>
            <w:sz w:val="22"/>
            <w:szCs w:val="22"/>
          </w:rPr>
          <w:t>.</w:t>
        </w:r>
      </w:ins>
      <w:del w:id="694" w:author="Namita Bisaria" w:date="2019-06-09T12:51:00Z">
        <w:r w:rsidR="009A427D" w:rsidDel="00B86AE8">
          <w:rPr>
            <w:rFonts w:ascii="Arial" w:eastAsia="Arial" w:hAnsi="Arial" w:cs="Arial"/>
            <w:sz w:val="22"/>
            <w:szCs w:val="22"/>
          </w:rPr>
          <w:delText>…</w:delText>
        </w:r>
      </w:del>
      <w:r>
        <w:rPr>
          <w:rFonts w:ascii="Arial" w:eastAsia="Arial" w:hAnsi="Arial" w:cs="Arial"/>
          <w:sz w:val="22"/>
          <w:szCs w:val="22"/>
        </w:rPr>
        <w:t xml:space="preserve">  Structures of loaded human AGO2 with targets that pair to the miRNA seed (g2-g7, g2-g8, and g2-g9) display a change in the 3′ residues of the miRNA to be more available for pairing than without a seed-matched target (REF), suggesting there exists coordination to relay the seed-pairing state to protein residues that contact the 3′ end of the miRNA. Moreover, in the </w:t>
      </w:r>
      <w:r>
        <w:rPr>
          <w:rFonts w:ascii="Arial" w:eastAsia="Arial" w:hAnsi="Arial" w:cs="Arial"/>
          <w:sz w:val="22"/>
          <w:szCs w:val="22"/>
        </w:rPr>
        <w:lastRenderedPageBreak/>
        <w:t xml:space="preserve">recent structure of loaded AGO2 bound to a fully complementary target, the seed conformation is slightly different, in particular at guide nucleotides 7 and 8 (REF). </w:t>
      </w:r>
      <w:commentRangeStart w:id="695"/>
      <w:r>
        <w:rPr>
          <w:rFonts w:ascii="Arial" w:eastAsia="Arial" w:hAnsi="Arial" w:cs="Arial"/>
          <w:sz w:val="22"/>
          <w:szCs w:val="22"/>
        </w:rPr>
        <w:t>It is possible that the criteria for the conformational change is simply having a target bound such that any seed-match or mismatch will have an equal likelihood of promoting the conformational change of the 3′ end.</w:t>
      </w:r>
      <w:commentRangeEnd w:id="695"/>
      <w:r w:rsidR="00D62ACD">
        <w:rPr>
          <w:rStyle w:val="CommentReference"/>
        </w:rPr>
        <w:commentReference w:id="695"/>
      </w:r>
      <w:r>
        <w:rPr>
          <w:rFonts w:ascii="Arial" w:eastAsia="Arial" w:hAnsi="Arial" w:cs="Arial"/>
          <w:sz w:val="22"/>
          <w:szCs w:val="22"/>
        </w:rPr>
        <w:t xml:space="preserve"> In this scenario, the contribution of the 3′ pairing to overall binding affinity would be the same regardless of different amounts of seed pairing, or mismatches. On the other hand, various mismatches in the seed region may promote or inhibit this conformational change, and thus change the fraction of time the complex is competent to make 3′ base pairs. There is precedent for analogous behavior; it has been shown previously that a G-G mismatch at position 6 in the miRNA guide promote zebrafish’s Argonaute2 target cleavage reaction (Chen et al., 2017). This second model </w:t>
      </w:r>
      <w:del w:id="696" w:author="Namita Bisaria" w:date="2019-06-09T13:00:00Z">
        <w:r w:rsidDel="00D63974">
          <w:rPr>
            <w:rFonts w:ascii="Arial" w:eastAsia="Arial" w:hAnsi="Arial" w:cs="Arial"/>
            <w:sz w:val="22"/>
            <w:szCs w:val="22"/>
          </w:rPr>
          <w:delText xml:space="preserve">(Fig 3A “Model 2”) </w:delText>
        </w:r>
      </w:del>
      <w:r>
        <w:rPr>
          <w:rFonts w:ascii="Arial" w:eastAsia="Arial" w:hAnsi="Arial" w:cs="Arial"/>
          <w:sz w:val="22"/>
          <w:szCs w:val="22"/>
        </w:rPr>
        <w:t xml:space="preserve">predicts that the contribution of 3′ pairing to overall binding affinity would be different for different </w:t>
      </w:r>
      <w:commentRangeStart w:id="697"/>
      <w:r>
        <w:rPr>
          <w:rFonts w:ascii="Arial" w:eastAsia="Arial" w:hAnsi="Arial" w:cs="Arial"/>
          <w:sz w:val="22"/>
          <w:szCs w:val="22"/>
        </w:rPr>
        <w:t>seed-mismatches</w:t>
      </w:r>
      <w:commentRangeEnd w:id="697"/>
      <w:r>
        <w:commentReference w:id="697"/>
      </w:r>
      <w:r>
        <w:rPr>
          <w:rFonts w:ascii="Arial" w:eastAsia="Arial" w:hAnsi="Arial" w:cs="Arial"/>
          <w:sz w:val="22"/>
          <w:szCs w:val="22"/>
        </w:rPr>
        <w:t>.</w:t>
      </w:r>
      <w:commentRangeEnd w:id="683"/>
      <w:r>
        <w:rPr>
          <w:rStyle w:val="CommentReference"/>
        </w:rPr>
        <w:commentReference w:id="683"/>
      </w:r>
    </w:p>
    <w:p w14:paraId="7D5E944E" w14:textId="77777777" w:rsidR="007C48E0" w:rsidRDefault="007C48E0">
      <w:pPr>
        <w:pStyle w:val="Normal1"/>
        <w:spacing w:line="480" w:lineRule="auto"/>
        <w:rPr>
          <w:ins w:id="698" w:author="David Bartel" w:date="2019-06-05T21:36:00Z"/>
          <w:rFonts w:ascii="Arial" w:eastAsia="Arial" w:hAnsi="Arial" w:cs="Arial"/>
          <w:b/>
          <w:sz w:val="22"/>
          <w:szCs w:val="22"/>
        </w:rPr>
      </w:pPr>
    </w:p>
    <w:p w14:paraId="3BBF9571" w14:textId="47F04C68" w:rsidR="00CD3077" w:rsidRDefault="007C48E0">
      <w:pPr>
        <w:pStyle w:val="Normal1"/>
        <w:spacing w:line="480" w:lineRule="auto"/>
        <w:rPr>
          <w:rFonts w:ascii="Arial" w:eastAsia="Arial" w:hAnsi="Arial" w:cs="Arial"/>
          <w:b/>
          <w:sz w:val="22"/>
          <w:szCs w:val="22"/>
        </w:rPr>
      </w:pPr>
      <w:r>
        <w:rPr>
          <w:rFonts w:ascii="Arial" w:eastAsia="Arial" w:hAnsi="Arial" w:cs="Arial"/>
          <w:b/>
          <w:sz w:val="22"/>
          <w:szCs w:val="22"/>
        </w:rPr>
        <w:t xml:space="preserve">The </w:t>
      </w:r>
      <w:ins w:id="699" w:author="Sean E. McGeary" w:date="2019-09-02T17:41:00Z">
        <w:r w:rsidR="0014095B">
          <w:rPr>
            <w:rFonts w:ascii="Arial" w:eastAsia="Arial" w:hAnsi="Arial" w:cs="Arial"/>
            <w:b/>
            <w:sz w:val="22"/>
            <w:szCs w:val="22"/>
          </w:rPr>
          <w:t xml:space="preserve">optimal </w:t>
        </w:r>
      </w:ins>
      <w:ins w:id="700" w:author="Sean E. McGeary" w:date="2019-09-02T17:42:00Z">
        <w:r w:rsidR="0014095B">
          <w:rPr>
            <w:rFonts w:ascii="Arial" w:eastAsia="Arial" w:hAnsi="Arial" w:cs="Arial"/>
            <w:b/>
            <w:sz w:val="22"/>
            <w:szCs w:val="22"/>
          </w:rPr>
          <w:t xml:space="preserve">register </w:t>
        </w:r>
      </w:ins>
      <w:bookmarkStart w:id="701" w:name="_GoBack"/>
      <w:bookmarkEnd w:id="701"/>
      <w:del w:id="702" w:author="Sean E. McGeary" w:date="2019-09-02T17:42:00Z">
        <w:r w:rsidDel="0014095B">
          <w:rPr>
            <w:rFonts w:ascii="Arial" w:eastAsia="Arial" w:hAnsi="Arial" w:cs="Arial"/>
            <w:b/>
            <w:sz w:val="22"/>
            <w:szCs w:val="22"/>
          </w:rPr>
          <w:delText>p</w:delText>
        </w:r>
        <w:r w:rsidR="00C8166C" w:rsidDel="0014095B">
          <w:rPr>
            <w:rFonts w:ascii="Arial" w:eastAsia="Arial" w:hAnsi="Arial" w:cs="Arial"/>
            <w:b/>
            <w:sz w:val="22"/>
            <w:szCs w:val="22"/>
          </w:rPr>
          <w:delText xml:space="preserve">referred </w:delText>
        </w:r>
      </w:del>
      <w:ins w:id="703" w:author="Sean E. McGeary" w:date="2019-09-02T17:42:00Z">
        <w:r w:rsidR="0014095B">
          <w:rPr>
            <w:rFonts w:ascii="Arial" w:eastAsia="Arial" w:hAnsi="Arial" w:cs="Arial"/>
            <w:b/>
            <w:sz w:val="22"/>
            <w:szCs w:val="22"/>
          </w:rPr>
          <w:t xml:space="preserve">for 3′ </w:t>
        </w:r>
      </w:ins>
      <w:r w:rsidR="00C8166C">
        <w:rPr>
          <w:rFonts w:ascii="Arial" w:eastAsia="Arial" w:hAnsi="Arial" w:cs="Arial"/>
          <w:b/>
          <w:sz w:val="22"/>
          <w:szCs w:val="22"/>
        </w:rPr>
        <w:t xml:space="preserve">pairing </w:t>
      </w:r>
      <w:del w:id="704" w:author="Sean E. McGeary" w:date="2019-09-02T17:42:00Z">
        <w:r w:rsidR="00C8166C" w:rsidDel="0014095B">
          <w:rPr>
            <w:rFonts w:ascii="Arial" w:eastAsia="Arial" w:hAnsi="Arial" w:cs="Arial"/>
            <w:b/>
            <w:sz w:val="22"/>
            <w:szCs w:val="22"/>
          </w:rPr>
          <w:delText xml:space="preserve">register </w:delText>
        </w:r>
      </w:del>
      <w:r w:rsidR="003B7B47">
        <w:rPr>
          <w:rFonts w:ascii="Arial" w:eastAsia="Arial" w:hAnsi="Arial" w:cs="Arial"/>
          <w:b/>
          <w:sz w:val="22"/>
          <w:szCs w:val="22"/>
        </w:rPr>
        <w:t xml:space="preserve">differs </w:t>
      </w:r>
      <w:del w:id="705" w:author="Sean E. McGeary" w:date="2019-09-02T17:42:00Z">
        <w:r w:rsidR="003B7B47" w:rsidDel="0014095B">
          <w:rPr>
            <w:rFonts w:ascii="Arial" w:eastAsia="Arial" w:hAnsi="Arial" w:cs="Arial"/>
            <w:b/>
            <w:sz w:val="22"/>
            <w:szCs w:val="22"/>
          </w:rPr>
          <w:delText xml:space="preserve">for different </w:delText>
        </w:r>
      </w:del>
      <w:ins w:id="706" w:author="Sean E. McGeary" w:date="2019-09-02T17:42:00Z">
        <w:r w:rsidR="0014095B">
          <w:rPr>
            <w:rFonts w:ascii="Arial" w:eastAsia="Arial" w:hAnsi="Arial" w:cs="Arial"/>
            <w:b/>
            <w:sz w:val="22"/>
            <w:szCs w:val="22"/>
          </w:rPr>
          <w:t xml:space="preserve">between </w:t>
        </w:r>
      </w:ins>
      <w:r w:rsidR="003B7B47">
        <w:rPr>
          <w:rFonts w:ascii="Arial" w:eastAsia="Arial" w:hAnsi="Arial" w:cs="Arial"/>
          <w:b/>
          <w:sz w:val="22"/>
          <w:szCs w:val="22"/>
        </w:rPr>
        <w:t>miRNAs</w:t>
      </w:r>
      <w:r w:rsidR="00C8166C">
        <w:rPr>
          <w:rFonts w:ascii="Arial" w:eastAsia="Arial" w:hAnsi="Arial" w:cs="Arial"/>
          <w:b/>
          <w:sz w:val="22"/>
          <w:szCs w:val="22"/>
        </w:rPr>
        <w:t xml:space="preserve"> </w:t>
      </w:r>
    </w:p>
    <w:p w14:paraId="5578BF01" w14:textId="47EF1FB8" w:rsidR="006C1CA3" w:rsidRDefault="006C1CA3" w:rsidP="006C1CA3">
      <w:pPr>
        <w:pStyle w:val="Normal1"/>
        <w:spacing w:line="480" w:lineRule="auto"/>
        <w:rPr>
          <w:rFonts w:ascii="Arial" w:eastAsia="Arial" w:hAnsi="Arial" w:cs="Arial"/>
          <w:sz w:val="22"/>
          <w:szCs w:val="22"/>
        </w:rPr>
      </w:pPr>
      <w:r>
        <w:rPr>
          <w:rFonts w:ascii="Arial" w:eastAsia="Arial" w:hAnsi="Arial" w:cs="Arial"/>
          <w:sz w:val="22"/>
          <w:szCs w:val="22"/>
        </w:rPr>
        <w:t>Repeating the analysis of Fig 3</w:t>
      </w:r>
      <w:r w:rsidR="007D563A">
        <w:rPr>
          <w:rFonts w:ascii="Arial" w:eastAsia="Arial" w:hAnsi="Arial" w:cs="Arial"/>
          <w:sz w:val="22"/>
          <w:szCs w:val="22"/>
        </w:rPr>
        <w:t>D</w:t>
      </w:r>
      <w:r>
        <w:rPr>
          <w:rFonts w:ascii="Arial" w:eastAsia="Arial" w:hAnsi="Arial" w:cs="Arial"/>
          <w:sz w:val="22"/>
          <w:szCs w:val="22"/>
        </w:rPr>
        <w:t xml:space="preserve"> for each of the </w:t>
      </w:r>
      <w:r w:rsidR="003B7B47">
        <w:rPr>
          <w:rFonts w:ascii="Arial" w:eastAsia="Arial" w:hAnsi="Arial" w:cs="Arial"/>
          <w:sz w:val="22"/>
          <w:szCs w:val="22"/>
        </w:rPr>
        <w:t xml:space="preserve">seven possible pairing registers for a 7-nt 3′ site for let-7a revealed that </w:t>
      </w:r>
      <w:r w:rsidR="007C48E0">
        <w:rPr>
          <w:rFonts w:ascii="Arial" w:eastAsia="Arial" w:hAnsi="Arial" w:cs="Arial"/>
          <w:sz w:val="22"/>
          <w:szCs w:val="22"/>
        </w:rPr>
        <w:t xml:space="preserve">the register of pairing had a dramatic effect on </w:t>
      </w:r>
      <w:r w:rsidR="003B7B47">
        <w:rPr>
          <w:rFonts w:ascii="Arial" w:eastAsia="Arial" w:hAnsi="Arial" w:cs="Arial"/>
          <w:sz w:val="22"/>
          <w:szCs w:val="22"/>
        </w:rPr>
        <w:t>the affinity of compensatory pairing</w:t>
      </w:r>
      <w:r w:rsidR="007C48E0">
        <w:rPr>
          <w:rFonts w:ascii="Arial" w:eastAsia="Arial" w:hAnsi="Arial" w:cs="Arial"/>
          <w:sz w:val="22"/>
          <w:szCs w:val="22"/>
        </w:rPr>
        <w:t xml:space="preserve">. </w:t>
      </w:r>
      <w:commentRangeStart w:id="707"/>
      <w:r w:rsidR="007C48E0">
        <w:rPr>
          <w:rFonts w:ascii="Arial" w:eastAsia="Arial" w:hAnsi="Arial" w:cs="Arial"/>
          <w:sz w:val="22"/>
          <w:szCs w:val="22"/>
        </w:rPr>
        <w:t>This affinity</w:t>
      </w:r>
      <w:r w:rsidR="003B7B47">
        <w:rPr>
          <w:rFonts w:ascii="Arial" w:eastAsia="Arial" w:hAnsi="Arial" w:cs="Arial"/>
          <w:sz w:val="22"/>
          <w:szCs w:val="22"/>
        </w:rPr>
        <w:t xml:space="preserve"> sharply diminished at register 12 and </w:t>
      </w:r>
      <w:r w:rsidR="007C48E0">
        <w:rPr>
          <w:rFonts w:ascii="Arial" w:eastAsia="Arial" w:hAnsi="Arial" w:cs="Arial"/>
          <w:sz w:val="22"/>
          <w:szCs w:val="22"/>
        </w:rPr>
        <w:t>did not exceed</w:t>
      </w:r>
      <w:r w:rsidR="003B7B47">
        <w:rPr>
          <w:rFonts w:ascii="Arial" w:eastAsia="Arial" w:hAnsi="Arial" w:cs="Arial"/>
          <w:sz w:val="22"/>
          <w:szCs w:val="22"/>
        </w:rPr>
        <w:t xml:space="preserve"> background levels at registers 13–16 (Fig 4</w:t>
      </w:r>
      <w:r w:rsidR="007D563A">
        <w:rPr>
          <w:rFonts w:ascii="Arial" w:eastAsia="Arial" w:hAnsi="Arial" w:cs="Arial"/>
          <w:sz w:val="22"/>
          <w:szCs w:val="22"/>
        </w:rPr>
        <w:t>A</w:t>
      </w:r>
      <w:r w:rsidR="003B7B47">
        <w:rPr>
          <w:rFonts w:ascii="Arial" w:eastAsia="Arial" w:hAnsi="Arial" w:cs="Arial"/>
          <w:sz w:val="22"/>
          <w:szCs w:val="22"/>
        </w:rPr>
        <w:t>, top row)</w:t>
      </w:r>
      <w:commentRangeEnd w:id="707"/>
      <w:r w:rsidR="0002170D">
        <w:rPr>
          <w:rStyle w:val="CommentReference"/>
        </w:rPr>
        <w:commentReference w:id="707"/>
      </w:r>
      <w:r w:rsidR="003B7B47">
        <w:rPr>
          <w:rFonts w:ascii="Arial" w:eastAsia="Arial" w:hAnsi="Arial" w:cs="Arial"/>
          <w:sz w:val="22"/>
          <w:szCs w:val="22"/>
        </w:rPr>
        <w:t xml:space="preserve">. </w:t>
      </w:r>
      <w:r w:rsidR="00710871">
        <w:rPr>
          <w:rFonts w:ascii="Arial" w:eastAsia="Arial" w:hAnsi="Arial" w:cs="Arial"/>
          <w:sz w:val="22"/>
          <w:szCs w:val="22"/>
        </w:rPr>
        <w:t xml:space="preserve">At registers 9 and 10, </w:t>
      </w:r>
      <w:r w:rsidR="007C48E0">
        <w:rPr>
          <w:rFonts w:ascii="Arial" w:eastAsia="Arial" w:hAnsi="Arial" w:cs="Arial"/>
          <w:sz w:val="22"/>
          <w:szCs w:val="22"/>
        </w:rPr>
        <w:t>affinity</w:t>
      </w:r>
      <w:r w:rsidR="00773EE5">
        <w:rPr>
          <w:rFonts w:ascii="Arial" w:eastAsia="Arial" w:hAnsi="Arial" w:cs="Arial"/>
          <w:sz w:val="22"/>
          <w:szCs w:val="22"/>
        </w:rPr>
        <w:t xml:space="preserve"> of compensatory pairing was retained</w:t>
      </w:r>
      <w:r w:rsidR="003848E3">
        <w:rPr>
          <w:rFonts w:ascii="Arial" w:eastAsia="Arial" w:hAnsi="Arial" w:cs="Arial"/>
          <w:sz w:val="22"/>
          <w:szCs w:val="22"/>
        </w:rPr>
        <w:t>,</w:t>
      </w:r>
      <w:r w:rsidR="00773EE5">
        <w:rPr>
          <w:rFonts w:ascii="Arial" w:eastAsia="Arial" w:hAnsi="Arial" w:cs="Arial"/>
          <w:sz w:val="22"/>
          <w:szCs w:val="22"/>
        </w:rPr>
        <w:t xml:space="preserve"> </w:t>
      </w:r>
      <w:commentRangeStart w:id="708"/>
      <w:r w:rsidR="00773EE5">
        <w:rPr>
          <w:rFonts w:ascii="Arial" w:eastAsia="Arial" w:hAnsi="Arial" w:cs="Arial"/>
          <w:sz w:val="22"/>
          <w:szCs w:val="22"/>
        </w:rPr>
        <w:t xml:space="preserve">although </w:t>
      </w:r>
      <w:r w:rsidR="00710871">
        <w:rPr>
          <w:rFonts w:ascii="Arial" w:eastAsia="Arial" w:hAnsi="Arial" w:cs="Arial"/>
          <w:sz w:val="22"/>
          <w:szCs w:val="22"/>
        </w:rPr>
        <w:t>somewhat diminished</w:t>
      </w:r>
      <w:commentRangeEnd w:id="708"/>
      <w:r w:rsidR="0002170D">
        <w:rPr>
          <w:rStyle w:val="CommentReference"/>
        </w:rPr>
        <w:commentReference w:id="708"/>
      </w:r>
      <w:r w:rsidR="00710871">
        <w:rPr>
          <w:rFonts w:ascii="Arial" w:eastAsia="Arial" w:hAnsi="Arial" w:cs="Arial"/>
          <w:sz w:val="22"/>
          <w:szCs w:val="22"/>
        </w:rPr>
        <w:t xml:space="preserve">. </w:t>
      </w:r>
      <w:commentRangeStart w:id="709"/>
      <w:r w:rsidR="00710871">
        <w:rPr>
          <w:rFonts w:ascii="Arial" w:eastAsia="Arial" w:hAnsi="Arial" w:cs="Arial"/>
          <w:sz w:val="22"/>
          <w:szCs w:val="22"/>
        </w:rPr>
        <w:t xml:space="preserve">At register </w:t>
      </w:r>
      <w:r w:rsidR="001967F9">
        <w:rPr>
          <w:rFonts w:ascii="Arial" w:eastAsia="Arial" w:hAnsi="Arial" w:cs="Arial"/>
          <w:sz w:val="22"/>
          <w:szCs w:val="22"/>
        </w:rPr>
        <w:t xml:space="preserve">9, </w:t>
      </w:r>
      <w:r w:rsidR="00710871">
        <w:rPr>
          <w:rFonts w:ascii="Arial" w:eastAsia="Arial" w:hAnsi="Arial" w:cs="Arial"/>
          <w:sz w:val="22"/>
          <w:szCs w:val="22"/>
        </w:rPr>
        <w:t>two loop</w:t>
      </w:r>
      <w:r w:rsidR="001967F9">
        <w:rPr>
          <w:rFonts w:ascii="Arial" w:eastAsia="Arial" w:hAnsi="Arial" w:cs="Arial"/>
          <w:sz w:val="22"/>
          <w:szCs w:val="22"/>
        </w:rPr>
        <w:t>-length</w:t>
      </w:r>
      <w:r w:rsidR="00710871">
        <w:rPr>
          <w:rFonts w:ascii="Arial" w:eastAsia="Arial" w:hAnsi="Arial" w:cs="Arial"/>
          <w:sz w:val="22"/>
          <w:szCs w:val="22"/>
        </w:rPr>
        <w:t xml:space="preserve"> optima were observed, one </w:t>
      </w:r>
      <w:r w:rsidR="001967F9">
        <w:rPr>
          <w:rFonts w:ascii="Arial" w:eastAsia="Arial" w:hAnsi="Arial" w:cs="Arial"/>
          <w:sz w:val="22"/>
          <w:szCs w:val="22"/>
        </w:rPr>
        <w:t xml:space="preserve">of which was </w:t>
      </w:r>
      <w:r w:rsidR="00710871">
        <w:rPr>
          <w:rFonts w:ascii="Arial" w:eastAsia="Arial" w:hAnsi="Arial" w:cs="Arial"/>
          <w:sz w:val="22"/>
          <w:szCs w:val="22"/>
        </w:rPr>
        <w:t xml:space="preserve">at a loop length of 0 </w:t>
      </w:r>
      <w:proofErr w:type="spellStart"/>
      <w:r w:rsidR="00710871">
        <w:rPr>
          <w:rFonts w:ascii="Arial" w:eastAsia="Arial" w:hAnsi="Arial" w:cs="Arial"/>
          <w:sz w:val="22"/>
          <w:szCs w:val="22"/>
        </w:rPr>
        <w:t>nt</w:t>
      </w:r>
      <w:proofErr w:type="spellEnd"/>
      <w:r w:rsidR="00710871">
        <w:rPr>
          <w:rFonts w:ascii="Arial" w:eastAsia="Arial" w:hAnsi="Arial" w:cs="Arial"/>
          <w:sz w:val="22"/>
          <w:szCs w:val="22"/>
        </w:rPr>
        <w:t xml:space="preserve">, consistent with </w:t>
      </w:r>
      <w:r w:rsidR="001967F9">
        <w:rPr>
          <w:rFonts w:ascii="Arial" w:eastAsia="Arial" w:hAnsi="Arial" w:cs="Arial"/>
          <w:sz w:val="22"/>
          <w:szCs w:val="22"/>
        </w:rPr>
        <w:t xml:space="preserve">pairing </w:t>
      </w:r>
      <w:r w:rsidR="00850FCA">
        <w:rPr>
          <w:rFonts w:ascii="Arial" w:eastAsia="Arial" w:hAnsi="Arial" w:cs="Arial"/>
          <w:sz w:val="22"/>
          <w:szCs w:val="22"/>
        </w:rPr>
        <w:t>of</w:t>
      </w:r>
      <w:r w:rsidR="001967F9">
        <w:rPr>
          <w:rFonts w:ascii="Arial" w:eastAsia="Arial" w:hAnsi="Arial" w:cs="Arial"/>
          <w:sz w:val="22"/>
          <w:szCs w:val="22"/>
        </w:rPr>
        <w:t xml:space="preserve"> seed and 3′ sites forming</w:t>
      </w:r>
      <w:r w:rsidR="00710871">
        <w:rPr>
          <w:rFonts w:ascii="Arial" w:eastAsia="Arial" w:hAnsi="Arial" w:cs="Arial"/>
          <w:sz w:val="22"/>
          <w:szCs w:val="22"/>
        </w:rPr>
        <w:t xml:space="preserve"> a </w:t>
      </w:r>
      <w:r w:rsidR="001967F9">
        <w:rPr>
          <w:rFonts w:ascii="Arial" w:eastAsia="Arial" w:hAnsi="Arial" w:cs="Arial"/>
          <w:sz w:val="22"/>
          <w:szCs w:val="22"/>
        </w:rPr>
        <w:t xml:space="preserve">single </w:t>
      </w:r>
      <w:r w:rsidR="00710871">
        <w:rPr>
          <w:rFonts w:ascii="Arial" w:eastAsia="Arial" w:hAnsi="Arial" w:cs="Arial"/>
          <w:sz w:val="22"/>
          <w:szCs w:val="22"/>
        </w:rPr>
        <w:t>contiguous helix</w:t>
      </w:r>
      <w:r w:rsidR="001967F9">
        <w:rPr>
          <w:rFonts w:ascii="Arial" w:eastAsia="Arial" w:hAnsi="Arial" w:cs="Arial"/>
          <w:sz w:val="22"/>
          <w:szCs w:val="22"/>
        </w:rPr>
        <w:t xml:space="preserve">. </w:t>
      </w:r>
      <w:commentRangeEnd w:id="709"/>
      <w:r w:rsidR="006C6EE8">
        <w:rPr>
          <w:rStyle w:val="CommentReference"/>
        </w:rPr>
        <w:commentReference w:id="709"/>
      </w:r>
      <w:r w:rsidR="001967F9">
        <w:rPr>
          <w:rFonts w:ascii="Arial" w:eastAsia="Arial" w:hAnsi="Arial" w:cs="Arial"/>
          <w:sz w:val="22"/>
          <w:szCs w:val="22"/>
        </w:rPr>
        <w:t xml:space="preserve"> However, </w:t>
      </w:r>
      <w:r w:rsidR="007C48E0">
        <w:rPr>
          <w:rFonts w:ascii="Arial" w:eastAsia="Arial" w:hAnsi="Arial" w:cs="Arial"/>
          <w:sz w:val="22"/>
          <w:szCs w:val="22"/>
        </w:rPr>
        <w:t>in the context of</w:t>
      </w:r>
      <w:r w:rsidR="001967F9">
        <w:rPr>
          <w:rFonts w:ascii="Arial" w:eastAsia="Arial" w:hAnsi="Arial" w:cs="Arial"/>
          <w:sz w:val="22"/>
          <w:szCs w:val="22"/>
        </w:rPr>
        <w:t xml:space="preserve"> most seed mismatches, the optimum</w:t>
      </w:r>
      <w:r w:rsidR="007C48E0">
        <w:rPr>
          <w:rFonts w:ascii="Arial" w:eastAsia="Arial" w:hAnsi="Arial" w:cs="Arial"/>
          <w:sz w:val="22"/>
          <w:szCs w:val="22"/>
        </w:rPr>
        <w:t xml:space="preserve"> that</w:t>
      </w:r>
      <w:r w:rsidR="001967F9">
        <w:rPr>
          <w:rFonts w:ascii="Arial" w:eastAsia="Arial" w:hAnsi="Arial" w:cs="Arial"/>
          <w:sz w:val="22"/>
          <w:szCs w:val="22"/>
        </w:rPr>
        <w:t xml:space="preserve"> occurred at a loop length of 2 nt was somewhat </w:t>
      </w:r>
      <w:r w:rsidR="007C48E0">
        <w:rPr>
          <w:rFonts w:ascii="Arial" w:eastAsia="Arial" w:hAnsi="Arial" w:cs="Arial"/>
          <w:sz w:val="22"/>
          <w:szCs w:val="22"/>
        </w:rPr>
        <w:t>more favorable</w:t>
      </w:r>
      <w:r w:rsidR="001967F9">
        <w:rPr>
          <w:rFonts w:ascii="Arial" w:eastAsia="Arial" w:hAnsi="Arial" w:cs="Arial"/>
          <w:sz w:val="22"/>
          <w:szCs w:val="22"/>
        </w:rPr>
        <w:t xml:space="preserve">, implying </w:t>
      </w:r>
      <w:r w:rsidR="00050E3D">
        <w:rPr>
          <w:rFonts w:ascii="Arial" w:eastAsia="Arial" w:hAnsi="Arial" w:cs="Arial"/>
          <w:sz w:val="22"/>
          <w:szCs w:val="22"/>
        </w:rPr>
        <w:t>preference for</w:t>
      </w:r>
      <w:r w:rsidR="001967F9">
        <w:rPr>
          <w:rFonts w:ascii="Arial" w:eastAsia="Arial" w:hAnsi="Arial" w:cs="Arial"/>
          <w:sz w:val="22"/>
          <w:szCs w:val="22"/>
        </w:rPr>
        <w:t xml:space="preserve"> </w:t>
      </w:r>
      <w:r w:rsidR="00050E3D">
        <w:rPr>
          <w:rFonts w:ascii="Arial" w:eastAsia="Arial" w:hAnsi="Arial" w:cs="Arial"/>
          <w:sz w:val="22"/>
          <w:szCs w:val="22"/>
        </w:rPr>
        <w:t>non-contiguous pairing.</w:t>
      </w:r>
      <w:r w:rsidR="003848E3">
        <w:rPr>
          <w:rFonts w:ascii="Arial" w:eastAsia="Arial" w:hAnsi="Arial" w:cs="Arial"/>
          <w:sz w:val="22"/>
          <w:szCs w:val="22"/>
        </w:rPr>
        <w:t xml:space="preserve"> </w:t>
      </w:r>
      <w:del w:id="710" w:author="Sean E. McGeary" w:date="2019-09-02T18:29:00Z">
        <w:r w:rsidR="003848E3" w:rsidDel="00F04BA7">
          <w:rPr>
            <w:rFonts w:ascii="Arial" w:eastAsia="Arial" w:hAnsi="Arial" w:cs="Arial"/>
            <w:sz w:val="22"/>
            <w:szCs w:val="22"/>
          </w:rPr>
          <w:delText>Indeed</w:delText>
        </w:r>
      </w:del>
      <w:ins w:id="711" w:author="Sean E. McGeary" w:date="2019-09-02T18:29:00Z">
        <w:r w:rsidR="00F04BA7">
          <w:rPr>
            <w:rFonts w:ascii="Arial" w:eastAsia="Arial" w:hAnsi="Arial" w:cs="Arial"/>
            <w:sz w:val="22"/>
            <w:szCs w:val="22"/>
          </w:rPr>
          <w:t>In</w:t>
        </w:r>
        <w:r w:rsidR="00F04BA7">
          <w:rPr>
            <w:rFonts w:ascii="Arial" w:eastAsia="Arial" w:hAnsi="Arial" w:cs="Arial"/>
            <w:sz w:val="22"/>
            <w:szCs w:val="22"/>
          </w:rPr>
          <w:t xml:space="preserve"> fact</w:t>
        </w:r>
      </w:ins>
      <w:r w:rsidR="003848E3">
        <w:rPr>
          <w:rFonts w:ascii="Arial" w:eastAsia="Arial" w:hAnsi="Arial" w:cs="Arial"/>
          <w:sz w:val="22"/>
          <w:szCs w:val="22"/>
        </w:rPr>
        <w:t xml:space="preserve">, </w:t>
      </w:r>
      <w:ins w:id="712" w:author="Sean E. McGeary" w:date="2019-09-02T18:30:00Z">
        <w:r w:rsidR="00F04BA7">
          <w:rPr>
            <w:rFonts w:ascii="Arial" w:eastAsia="Arial" w:hAnsi="Arial" w:cs="Arial"/>
            <w:sz w:val="22"/>
            <w:szCs w:val="22"/>
          </w:rPr>
          <w:t xml:space="preserve">the </w:t>
        </w:r>
        <w:r w:rsidR="00F04BA7">
          <w:rPr>
            <w:rFonts w:ascii="Arial" w:eastAsia="Arial" w:hAnsi="Arial" w:cs="Arial"/>
            <w:sz w:val="22"/>
            <w:szCs w:val="22"/>
          </w:rPr>
          <w:t xml:space="preserve">affinities observed </w:t>
        </w:r>
        <w:r w:rsidR="00F04BA7">
          <w:rPr>
            <w:rFonts w:ascii="Arial" w:eastAsia="Arial" w:hAnsi="Arial" w:cs="Arial"/>
            <w:sz w:val="22"/>
            <w:szCs w:val="22"/>
          </w:rPr>
          <w:t xml:space="preserve">for pairing </w:t>
        </w:r>
      </w:ins>
      <w:ins w:id="713" w:author="Sean E. McGeary" w:date="2019-09-02T18:31:00Z">
        <w:r w:rsidR="00F04BA7">
          <w:rPr>
            <w:rFonts w:ascii="Arial" w:eastAsia="Arial" w:hAnsi="Arial" w:cs="Arial"/>
            <w:sz w:val="22"/>
            <w:szCs w:val="22"/>
          </w:rPr>
          <w:t xml:space="preserve">starting at </w:t>
        </w:r>
      </w:ins>
      <w:ins w:id="714" w:author="Sean E. McGeary" w:date="2019-09-02T18:30:00Z">
        <w:r w:rsidR="00F04BA7">
          <w:rPr>
            <w:rFonts w:ascii="Arial" w:eastAsia="Arial" w:hAnsi="Arial" w:cs="Arial"/>
            <w:sz w:val="22"/>
            <w:szCs w:val="22"/>
          </w:rPr>
          <w:t xml:space="preserve">target position 9 </w:t>
        </w:r>
      </w:ins>
      <w:ins w:id="715" w:author="Sean E. McGeary" w:date="2019-09-02T18:32:00Z">
        <w:r w:rsidR="00F04BA7">
          <w:rPr>
            <w:rFonts w:ascii="Arial" w:eastAsia="Arial" w:hAnsi="Arial" w:cs="Arial"/>
            <w:sz w:val="22"/>
            <w:szCs w:val="22"/>
          </w:rPr>
          <w:t>and</w:t>
        </w:r>
      </w:ins>
      <w:ins w:id="716" w:author="Sean E. McGeary" w:date="2019-09-02T18:31:00Z">
        <w:r w:rsidR="00F04BA7">
          <w:rPr>
            <w:rFonts w:ascii="Arial" w:eastAsia="Arial" w:hAnsi="Arial" w:cs="Arial"/>
            <w:sz w:val="22"/>
            <w:szCs w:val="22"/>
          </w:rPr>
          <w:t xml:space="preserve"> a</w:t>
        </w:r>
      </w:ins>
      <w:ins w:id="717" w:author="Sean E. McGeary" w:date="2019-09-02T18:30:00Z">
        <w:r w:rsidR="00F04BA7">
          <w:rPr>
            <w:rFonts w:ascii="Arial" w:eastAsia="Arial" w:hAnsi="Arial" w:cs="Arial"/>
            <w:sz w:val="22"/>
            <w:szCs w:val="22"/>
          </w:rPr>
          <w:t xml:space="preserve"> loop length </w:t>
        </w:r>
      </w:ins>
      <w:ins w:id="718" w:author="Sean E. McGeary" w:date="2019-09-02T18:31:00Z">
        <w:r w:rsidR="00F04BA7">
          <w:rPr>
            <w:rFonts w:ascii="Arial" w:eastAsia="Arial" w:hAnsi="Arial" w:cs="Arial"/>
            <w:sz w:val="22"/>
            <w:szCs w:val="22"/>
          </w:rPr>
          <w:t xml:space="preserve">of 0 (i.e., for contiguous pairing </w:t>
        </w:r>
      </w:ins>
      <w:ins w:id="719" w:author="Sean E. McGeary" w:date="2019-09-02T18:32:00Z">
        <w:r w:rsidR="00F04BA7">
          <w:rPr>
            <w:rFonts w:ascii="Arial" w:eastAsia="Arial" w:hAnsi="Arial" w:cs="Arial"/>
            <w:sz w:val="22"/>
            <w:szCs w:val="22"/>
          </w:rPr>
          <w:t xml:space="preserve">through the seed to miRNA position 15) are </w:t>
        </w:r>
      </w:ins>
      <w:ins w:id="720" w:author="Sean E. McGeary" w:date="2019-09-02T18:33:00Z">
        <w:r w:rsidR="00F04BA7">
          <w:rPr>
            <w:rFonts w:ascii="Arial" w:eastAsia="Arial" w:hAnsi="Arial" w:cs="Arial"/>
            <w:sz w:val="22"/>
            <w:szCs w:val="22"/>
          </w:rPr>
          <w:t xml:space="preserve">unchanged </w:t>
        </w:r>
      </w:ins>
      <w:ins w:id="721" w:author="Sean E. McGeary" w:date="2019-09-02T18:32:00Z">
        <w:r w:rsidR="00F04BA7">
          <w:rPr>
            <w:rFonts w:ascii="Arial" w:eastAsia="Arial" w:hAnsi="Arial" w:cs="Arial"/>
            <w:sz w:val="22"/>
            <w:szCs w:val="22"/>
          </w:rPr>
          <w:t>when</w:t>
        </w:r>
      </w:ins>
      <w:ins w:id="722" w:author="Sean E. McGeary" w:date="2019-09-02T18:30:00Z">
        <w:r w:rsidR="00F04BA7">
          <w:rPr>
            <w:rFonts w:ascii="Arial" w:eastAsia="Arial" w:hAnsi="Arial" w:cs="Arial"/>
            <w:sz w:val="22"/>
            <w:szCs w:val="22"/>
          </w:rPr>
          <w:t xml:space="preserve"> substituting </w:t>
        </w:r>
      </w:ins>
      <w:ins w:id="723" w:author="Sean E. McGeary" w:date="2019-09-02T18:33:00Z">
        <w:r w:rsidR="00F04BA7">
          <w:rPr>
            <w:rFonts w:ascii="Arial" w:eastAsia="Arial" w:hAnsi="Arial" w:cs="Arial"/>
            <w:sz w:val="22"/>
            <w:szCs w:val="22"/>
          </w:rPr>
          <w:t xml:space="preserve">the target </w:t>
        </w:r>
        <w:r w:rsidR="00F04BA7">
          <w:rPr>
            <w:rFonts w:ascii="Arial" w:eastAsia="Arial" w:hAnsi="Arial" w:cs="Arial"/>
            <w:sz w:val="22"/>
            <w:szCs w:val="22"/>
          </w:rPr>
          <w:lastRenderedPageBreak/>
          <w:t>nucleotide</w:t>
        </w:r>
      </w:ins>
      <w:ins w:id="724" w:author="Sean E. McGeary" w:date="2019-09-02T18:30:00Z">
        <w:r w:rsidR="00F04BA7">
          <w:rPr>
            <w:rFonts w:ascii="Arial" w:eastAsia="Arial" w:hAnsi="Arial" w:cs="Arial"/>
            <w:sz w:val="22"/>
            <w:szCs w:val="22"/>
          </w:rPr>
          <w:t xml:space="preserve"> U </w:t>
        </w:r>
      </w:ins>
      <w:ins w:id="725" w:author="Sean E. McGeary" w:date="2019-09-02T18:34:00Z">
        <w:r w:rsidR="00F04BA7">
          <w:rPr>
            <w:rFonts w:ascii="Arial" w:eastAsia="Arial" w:hAnsi="Arial" w:cs="Arial"/>
            <w:sz w:val="22"/>
            <w:szCs w:val="22"/>
          </w:rPr>
          <w:t xml:space="preserve">at position 9 </w:t>
        </w:r>
      </w:ins>
      <w:ins w:id="726" w:author="Sean E. McGeary" w:date="2019-09-02T18:30:00Z">
        <w:r w:rsidR="00F04BA7">
          <w:rPr>
            <w:rFonts w:ascii="Arial" w:eastAsia="Arial" w:hAnsi="Arial" w:cs="Arial"/>
            <w:sz w:val="22"/>
            <w:szCs w:val="22"/>
          </w:rPr>
          <w:t xml:space="preserve">for </w:t>
        </w:r>
      </w:ins>
      <w:ins w:id="727" w:author="Sean E. McGeary" w:date="2019-09-02T18:33:00Z">
        <w:r w:rsidR="00F04BA7">
          <w:rPr>
            <w:rFonts w:ascii="Arial" w:eastAsia="Arial" w:hAnsi="Arial" w:cs="Arial"/>
            <w:sz w:val="22"/>
            <w:szCs w:val="22"/>
          </w:rPr>
          <w:t>an</w:t>
        </w:r>
      </w:ins>
      <w:ins w:id="728" w:author="Sean E. McGeary" w:date="2019-09-02T18:30:00Z">
        <w:r w:rsidR="00F04BA7">
          <w:rPr>
            <w:rFonts w:ascii="Arial" w:eastAsia="Arial" w:hAnsi="Arial" w:cs="Arial"/>
            <w:sz w:val="22"/>
            <w:szCs w:val="22"/>
          </w:rPr>
          <w:t xml:space="preserve"> A</w:t>
        </w:r>
      </w:ins>
      <w:ins w:id="729" w:author="Sean E. McGeary" w:date="2019-09-02T18:37:00Z">
        <w:r w:rsidR="00F04BA7">
          <w:rPr>
            <w:rFonts w:ascii="Arial" w:eastAsia="Arial" w:hAnsi="Arial" w:cs="Arial"/>
            <w:sz w:val="22"/>
            <w:szCs w:val="22"/>
          </w:rPr>
          <w:t xml:space="preserve"> </w:t>
        </w:r>
        <w:r w:rsidR="00F04BA7">
          <w:rPr>
            <w:rFonts w:ascii="Arial" w:eastAsia="Arial" w:hAnsi="Arial" w:cs="Arial"/>
            <w:sz w:val="22"/>
            <w:szCs w:val="22"/>
          </w:rPr>
          <w:t>(</w:t>
        </w:r>
        <w:commentRangeStart w:id="730"/>
        <w:r w:rsidR="00F04BA7">
          <w:rPr>
            <w:rFonts w:ascii="Arial" w:eastAsia="Arial" w:hAnsi="Arial" w:cs="Arial"/>
            <w:sz w:val="22"/>
            <w:szCs w:val="22"/>
          </w:rPr>
          <w:t>Fig SX</w:t>
        </w:r>
        <w:commentRangeEnd w:id="730"/>
        <w:r w:rsidR="00F04BA7">
          <w:rPr>
            <w:rStyle w:val="CommentReference"/>
          </w:rPr>
          <w:commentReference w:id="730"/>
        </w:r>
        <w:r w:rsidR="00F04BA7">
          <w:rPr>
            <w:rFonts w:ascii="Arial" w:eastAsia="Arial" w:hAnsi="Arial" w:cs="Arial"/>
            <w:sz w:val="22"/>
            <w:szCs w:val="22"/>
          </w:rPr>
          <w:t>)</w:t>
        </w:r>
      </w:ins>
      <w:ins w:id="731" w:author="Sean E. McGeary" w:date="2019-09-02T18:35:00Z">
        <w:r w:rsidR="00F04BA7">
          <w:rPr>
            <w:rFonts w:ascii="Arial" w:eastAsia="Arial" w:hAnsi="Arial" w:cs="Arial"/>
            <w:sz w:val="22"/>
            <w:szCs w:val="22"/>
          </w:rPr>
          <w:t>.</w:t>
        </w:r>
      </w:ins>
      <w:ins w:id="732" w:author="Sean E. McGeary" w:date="2019-09-02T18:34:00Z">
        <w:r w:rsidR="00F04BA7">
          <w:rPr>
            <w:rFonts w:ascii="Arial" w:eastAsia="Arial" w:hAnsi="Arial" w:cs="Arial"/>
            <w:sz w:val="22"/>
            <w:szCs w:val="22"/>
          </w:rPr>
          <w:t xml:space="preserve"> </w:t>
        </w:r>
      </w:ins>
      <w:ins w:id="733" w:author="Sean E. McGeary" w:date="2019-09-02T18:35:00Z">
        <w:r w:rsidR="00F04BA7">
          <w:rPr>
            <w:rFonts w:ascii="Arial" w:eastAsia="Arial" w:hAnsi="Arial" w:cs="Arial"/>
            <w:sz w:val="22"/>
            <w:szCs w:val="22"/>
          </w:rPr>
          <w:t>This suggests</w:t>
        </w:r>
      </w:ins>
      <w:ins w:id="734" w:author="Sean E. McGeary" w:date="2019-09-02T18:40:00Z">
        <w:r w:rsidR="00774DA1">
          <w:rPr>
            <w:rFonts w:ascii="Arial" w:eastAsia="Arial" w:hAnsi="Arial" w:cs="Arial"/>
            <w:sz w:val="22"/>
            <w:szCs w:val="22"/>
          </w:rPr>
          <w:t xml:space="preserve">, much like for the </w:t>
        </w:r>
        <w:r w:rsidR="00774DA1">
          <w:rPr>
            <w:rFonts w:ascii="Arial" w:eastAsia="Arial" w:hAnsi="Arial" w:cs="Arial"/>
            <w:sz w:val="22"/>
            <w:szCs w:val="22"/>
          </w:rPr>
          <w:t>3′ terminal nucleotides</w:t>
        </w:r>
        <w:r w:rsidR="00774DA1" w:rsidDel="00F04BA7">
          <w:rPr>
            <w:rFonts w:ascii="Arial" w:eastAsia="Arial" w:hAnsi="Arial" w:cs="Arial"/>
            <w:sz w:val="22"/>
            <w:szCs w:val="22"/>
          </w:rPr>
          <w:t xml:space="preserve"> </w:t>
        </w:r>
        <w:r w:rsidR="00774DA1">
          <w:rPr>
            <w:rFonts w:ascii="Arial" w:eastAsia="Arial" w:hAnsi="Arial" w:cs="Arial"/>
            <w:sz w:val="22"/>
            <w:szCs w:val="22"/>
          </w:rPr>
          <w:t xml:space="preserve">of let-7a, that </w:t>
        </w:r>
      </w:ins>
      <w:del w:id="735" w:author="Sean E. McGeary" w:date="2019-09-02T18:34:00Z">
        <w:r w:rsidR="003848E3" w:rsidDel="00F04BA7">
          <w:rPr>
            <w:rFonts w:ascii="Arial" w:eastAsia="Arial" w:hAnsi="Arial" w:cs="Arial"/>
            <w:sz w:val="22"/>
            <w:szCs w:val="22"/>
          </w:rPr>
          <w:delText>even at a loop length of 0 nt the</w:delText>
        </w:r>
      </w:del>
      <w:ins w:id="736" w:author="Sean E. McGeary" w:date="2019-09-02T18:34:00Z">
        <w:r w:rsidR="00F04BA7">
          <w:rPr>
            <w:rFonts w:ascii="Arial" w:eastAsia="Arial" w:hAnsi="Arial" w:cs="Arial"/>
            <w:sz w:val="22"/>
            <w:szCs w:val="22"/>
          </w:rPr>
          <w:t>the putative</w:t>
        </w:r>
      </w:ins>
      <w:del w:id="737" w:author="Sean E. McGeary" w:date="2019-09-02T18:34:00Z">
        <w:r w:rsidR="003848E3" w:rsidDel="00F04BA7">
          <w:rPr>
            <w:rFonts w:ascii="Arial" w:eastAsia="Arial" w:hAnsi="Arial" w:cs="Arial"/>
            <w:sz w:val="22"/>
            <w:szCs w:val="22"/>
          </w:rPr>
          <w:delText xml:space="preserve"> potential</w:delText>
        </w:r>
      </w:del>
      <w:r w:rsidR="003848E3">
        <w:rPr>
          <w:rFonts w:ascii="Arial" w:eastAsia="Arial" w:hAnsi="Arial" w:cs="Arial"/>
          <w:sz w:val="22"/>
          <w:szCs w:val="22"/>
        </w:rPr>
        <w:t xml:space="preserve"> pairing at positions 9 and 10 </w:t>
      </w:r>
      <w:del w:id="738" w:author="Sean E. McGeary" w:date="2019-09-02T18:35:00Z">
        <w:r w:rsidR="003848E3" w:rsidDel="00F04BA7">
          <w:rPr>
            <w:rFonts w:ascii="Arial" w:eastAsia="Arial" w:hAnsi="Arial" w:cs="Arial"/>
            <w:sz w:val="22"/>
            <w:szCs w:val="22"/>
          </w:rPr>
          <w:delText xml:space="preserve">might </w:delText>
        </w:r>
      </w:del>
      <w:ins w:id="739" w:author="Sean E. McGeary" w:date="2019-09-02T18:36:00Z">
        <w:r w:rsidR="00F04BA7">
          <w:rPr>
            <w:rFonts w:ascii="Arial" w:eastAsia="Arial" w:hAnsi="Arial" w:cs="Arial"/>
            <w:sz w:val="22"/>
            <w:szCs w:val="22"/>
          </w:rPr>
          <w:t>might</w:t>
        </w:r>
      </w:ins>
      <w:ins w:id="740" w:author="Sean E. McGeary" w:date="2019-09-02T18:35:00Z">
        <w:r w:rsidR="00F04BA7">
          <w:rPr>
            <w:rFonts w:ascii="Arial" w:eastAsia="Arial" w:hAnsi="Arial" w:cs="Arial"/>
            <w:sz w:val="22"/>
            <w:szCs w:val="22"/>
          </w:rPr>
          <w:t xml:space="preserve"> </w:t>
        </w:r>
      </w:ins>
      <w:r w:rsidR="003848E3">
        <w:rPr>
          <w:rFonts w:ascii="Arial" w:eastAsia="Arial" w:hAnsi="Arial" w:cs="Arial"/>
          <w:sz w:val="22"/>
          <w:szCs w:val="22"/>
        </w:rPr>
        <w:t>not</w:t>
      </w:r>
      <w:ins w:id="741" w:author="Sean E. McGeary" w:date="2019-09-02T18:36:00Z">
        <w:r w:rsidR="00F04BA7">
          <w:rPr>
            <w:rFonts w:ascii="Arial" w:eastAsia="Arial" w:hAnsi="Arial" w:cs="Arial"/>
            <w:sz w:val="22"/>
            <w:szCs w:val="22"/>
          </w:rPr>
          <w:t xml:space="preserve"> actually</w:t>
        </w:r>
      </w:ins>
      <w:r w:rsidR="003848E3">
        <w:rPr>
          <w:rFonts w:ascii="Arial" w:eastAsia="Arial" w:hAnsi="Arial" w:cs="Arial"/>
          <w:sz w:val="22"/>
          <w:szCs w:val="22"/>
        </w:rPr>
        <w:t xml:space="preserve"> form</w:t>
      </w:r>
      <w:ins w:id="742" w:author="Sean E. McGeary" w:date="2019-09-02T18:39:00Z">
        <w:r w:rsidR="00F04BA7">
          <w:rPr>
            <w:rFonts w:ascii="Arial" w:eastAsia="Arial" w:hAnsi="Arial" w:cs="Arial"/>
            <w:sz w:val="22"/>
            <w:szCs w:val="22"/>
          </w:rPr>
          <w:t xml:space="preserve"> due to</w:t>
        </w:r>
      </w:ins>
      <w:ins w:id="743" w:author="Sean E. McGeary" w:date="2019-09-02T18:37:00Z">
        <w:r w:rsidR="00F04BA7">
          <w:rPr>
            <w:rFonts w:ascii="Arial" w:eastAsia="Arial" w:hAnsi="Arial" w:cs="Arial"/>
            <w:sz w:val="22"/>
            <w:szCs w:val="22"/>
          </w:rPr>
          <w:t xml:space="preserve"> </w:t>
        </w:r>
      </w:ins>
      <w:ins w:id="744" w:author="Sean E. McGeary" w:date="2019-09-02T18:39:00Z">
        <w:r w:rsidR="00F04BA7">
          <w:rPr>
            <w:rFonts w:ascii="Arial" w:eastAsia="Arial" w:hAnsi="Arial" w:cs="Arial"/>
            <w:sz w:val="22"/>
            <w:szCs w:val="22"/>
          </w:rPr>
          <w:t xml:space="preserve">the energetic cost of displacing favorable contacts </w:t>
        </w:r>
      </w:ins>
      <w:ins w:id="745" w:author="Sean E. McGeary" w:date="2019-09-02T18:41:00Z">
        <w:r w:rsidR="00774DA1">
          <w:rPr>
            <w:rFonts w:ascii="Arial" w:eastAsia="Arial" w:hAnsi="Arial" w:cs="Arial"/>
            <w:sz w:val="22"/>
            <w:szCs w:val="22"/>
          </w:rPr>
          <w:t xml:space="preserve">between the guide RNA and </w:t>
        </w:r>
        <w:proofErr w:type="spellStart"/>
        <w:r w:rsidR="00774DA1">
          <w:rPr>
            <w:rFonts w:ascii="Arial" w:eastAsia="Arial" w:hAnsi="Arial" w:cs="Arial"/>
            <w:sz w:val="22"/>
            <w:szCs w:val="22"/>
          </w:rPr>
          <w:t>and</w:t>
        </w:r>
        <w:proofErr w:type="spellEnd"/>
        <w:r w:rsidR="00774DA1">
          <w:rPr>
            <w:rFonts w:ascii="Arial" w:eastAsia="Arial" w:hAnsi="Arial" w:cs="Arial"/>
            <w:sz w:val="22"/>
            <w:szCs w:val="22"/>
          </w:rPr>
          <w:t xml:space="preserve"> AGO2</w:t>
        </w:r>
      </w:ins>
      <w:del w:id="746" w:author="Sean E. McGeary" w:date="2019-09-02T18:35:00Z">
        <w:r w:rsidR="007C48E0" w:rsidDel="00F04BA7">
          <w:rPr>
            <w:rFonts w:ascii="Arial" w:eastAsia="Arial" w:hAnsi="Arial" w:cs="Arial"/>
            <w:sz w:val="22"/>
            <w:szCs w:val="22"/>
          </w:rPr>
          <w:delText>, as indicated by the similar</w:delText>
        </w:r>
      </w:del>
      <w:del w:id="747" w:author="Sean E. McGeary" w:date="2019-09-02T18:37:00Z">
        <w:r w:rsidR="007C48E0" w:rsidDel="00F04BA7">
          <w:rPr>
            <w:rFonts w:ascii="Arial" w:eastAsia="Arial" w:hAnsi="Arial" w:cs="Arial"/>
            <w:sz w:val="22"/>
            <w:szCs w:val="22"/>
          </w:rPr>
          <w:delText xml:space="preserve"> </w:delText>
        </w:r>
      </w:del>
      <w:del w:id="748" w:author="Sean E. McGeary" w:date="2019-09-02T18:30:00Z">
        <w:r w:rsidR="007C48E0" w:rsidDel="00F04BA7">
          <w:rPr>
            <w:rFonts w:ascii="Arial" w:eastAsia="Arial" w:hAnsi="Arial" w:cs="Arial"/>
            <w:sz w:val="22"/>
            <w:szCs w:val="22"/>
          </w:rPr>
          <w:delText xml:space="preserve">affinities observed </w:delText>
        </w:r>
        <w:r w:rsidR="007970EB" w:rsidDel="00F04BA7">
          <w:rPr>
            <w:rFonts w:ascii="Arial" w:eastAsia="Arial" w:hAnsi="Arial" w:cs="Arial"/>
            <w:sz w:val="22"/>
            <w:szCs w:val="22"/>
          </w:rPr>
          <w:delText xml:space="preserve">at this loop length when substituting a U for the A at target position 9 </w:delText>
        </w:r>
      </w:del>
      <w:del w:id="749" w:author="Sean E. McGeary" w:date="2019-09-02T18:37:00Z">
        <w:r w:rsidR="007970EB" w:rsidDel="00F04BA7">
          <w:rPr>
            <w:rFonts w:ascii="Arial" w:eastAsia="Arial" w:hAnsi="Arial" w:cs="Arial"/>
            <w:sz w:val="22"/>
            <w:szCs w:val="22"/>
          </w:rPr>
          <w:delText>(</w:delText>
        </w:r>
        <w:commentRangeStart w:id="750"/>
        <w:r w:rsidR="007970EB" w:rsidDel="00F04BA7">
          <w:rPr>
            <w:rFonts w:ascii="Arial" w:eastAsia="Arial" w:hAnsi="Arial" w:cs="Arial"/>
            <w:sz w:val="22"/>
            <w:szCs w:val="22"/>
          </w:rPr>
          <w:delText>Fig SX</w:delText>
        </w:r>
        <w:commentRangeEnd w:id="750"/>
        <w:r w:rsidR="007970EB" w:rsidDel="00F04BA7">
          <w:rPr>
            <w:rStyle w:val="CommentReference"/>
          </w:rPr>
          <w:commentReference w:id="750"/>
        </w:r>
        <w:r w:rsidR="007970EB" w:rsidDel="00F04BA7">
          <w:rPr>
            <w:rFonts w:ascii="Arial" w:eastAsia="Arial" w:hAnsi="Arial" w:cs="Arial"/>
            <w:sz w:val="22"/>
            <w:szCs w:val="22"/>
          </w:rPr>
          <w:delText>)</w:delText>
        </w:r>
        <w:r w:rsidR="003848E3" w:rsidDel="00F04BA7">
          <w:rPr>
            <w:rFonts w:ascii="Arial" w:eastAsia="Arial" w:hAnsi="Arial" w:cs="Arial"/>
            <w:sz w:val="22"/>
            <w:szCs w:val="22"/>
          </w:rPr>
          <w:delText xml:space="preserve">. </w:delText>
        </w:r>
        <w:r w:rsidR="007970EB" w:rsidDel="00F04BA7">
          <w:rPr>
            <w:rFonts w:ascii="Arial" w:eastAsia="Arial" w:hAnsi="Arial" w:cs="Arial"/>
            <w:sz w:val="22"/>
            <w:szCs w:val="22"/>
          </w:rPr>
          <w:delText>This apparent lack of pairing to miRNA position 9 indicates that</w:delText>
        </w:r>
        <w:r w:rsidR="00850FCA" w:rsidDel="00F04BA7">
          <w:rPr>
            <w:rFonts w:ascii="Arial" w:eastAsia="Arial" w:hAnsi="Arial" w:cs="Arial"/>
            <w:sz w:val="22"/>
            <w:szCs w:val="22"/>
          </w:rPr>
          <w:delText>,</w:delText>
        </w:r>
      </w:del>
      <w:del w:id="751" w:author="Sean E. McGeary" w:date="2019-09-02T18:41:00Z">
        <w:r w:rsidR="007970EB" w:rsidDel="00774DA1">
          <w:rPr>
            <w:rFonts w:ascii="Arial" w:eastAsia="Arial" w:hAnsi="Arial" w:cs="Arial"/>
            <w:sz w:val="22"/>
            <w:szCs w:val="22"/>
          </w:rPr>
          <w:delText xml:space="preserve"> as with the</w:delText>
        </w:r>
      </w:del>
      <w:del w:id="752" w:author="Sean E. McGeary" w:date="2019-09-02T18:40:00Z">
        <w:r w:rsidR="007970EB" w:rsidDel="00774DA1">
          <w:rPr>
            <w:rFonts w:ascii="Arial" w:eastAsia="Arial" w:hAnsi="Arial" w:cs="Arial"/>
            <w:sz w:val="22"/>
            <w:szCs w:val="22"/>
          </w:rPr>
          <w:delText xml:space="preserve"> miRNA 3′ terminal nucleotides</w:delText>
        </w:r>
      </w:del>
      <w:del w:id="753" w:author="Sean E. McGeary" w:date="2019-09-02T18:41:00Z">
        <w:r w:rsidR="007970EB" w:rsidDel="00774DA1">
          <w:rPr>
            <w:rFonts w:ascii="Arial" w:eastAsia="Arial" w:hAnsi="Arial" w:cs="Arial"/>
            <w:sz w:val="22"/>
            <w:szCs w:val="22"/>
          </w:rPr>
          <w:delText xml:space="preserve">, </w:delText>
        </w:r>
      </w:del>
      <w:del w:id="754" w:author="Sean E. McGeary" w:date="2019-09-02T18:39:00Z">
        <w:r w:rsidR="007970EB" w:rsidDel="00F04BA7">
          <w:rPr>
            <w:rFonts w:ascii="Arial" w:eastAsia="Arial" w:hAnsi="Arial" w:cs="Arial"/>
            <w:sz w:val="22"/>
            <w:szCs w:val="22"/>
          </w:rPr>
          <w:delText xml:space="preserve">the energetic costs of displacing favorable contacts </w:delText>
        </w:r>
        <w:r w:rsidR="00850FCA" w:rsidDel="00F04BA7">
          <w:rPr>
            <w:rFonts w:ascii="Arial" w:eastAsia="Arial" w:hAnsi="Arial" w:cs="Arial"/>
            <w:sz w:val="22"/>
            <w:szCs w:val="22"/>
          </w:rPr>
          <w:delText xml:space="preserve">and </w:delText>
        </w:r>
        <w:r w:rsidR="007970EB" w:rsidDel="00F04BA7">
          <w:rPr>
            <w:rFonts w:ascii="Arial" w:eastAsia="Arial" w:hAnsi="Arial" w:cs="Arial"/>
            <w:sz w:val="22"/>
            <w:szCs w:val="22"/>
          </w:rPr>
          <w:delText xml:space="preserve">undergoing conformational changes </w:delText>
        </w:r>
      </w:del>
      <w:del w:id="755" w:author="Sean E. McGeary" w:date="2019-09-02T18:41:00Z">
        <w:r w:rsidR="007970EB" w:rsidDel="00774DA1">
          <w:rPr>
            <w:rFonts w:ascii="Arial" w:eastAsia="Arial" w:hAnsi="Arial" w:cs="Arial"/>
            <w:sz w:val="22"/>
            <w:szCs w:val="22"/>
          </w:rPr>
          <w:delText xml:space="preserve">prevent stable pairing to </w:delText>
        </w:r>
        <w:r w:rsidR="00850FCA" w:rsidDel="00774DA1">
          <w:rPr>
            <w:rFonts w:ascii="Arial" w:eastAsia="Arial" w:hAnsi="Arial" w:cs="Arial"/>
            <w:sz w:val="22"/>
            <w:szCs w:val="22"/>
          </w:rPr>
          <w:delText>miRNA</w:delText>
        </w:r>
        <w:r w:rsidR="007970EB" w:rsidDel="00774DA1">
          <w:rPr>
            <w:rFonts w:ascii="Arial" w:eastAsia="Arial" w:hAnsi="Arial" w:cs="Arial"/>
            <w:sz w:val="22"/>
            <w:szCs w:val="22"/>
          </w:rPr>
          <w:delText xml:space="preserve"> nucleotide</w:delText>
        </w:r>
        <w:r w:rsidR="00850FCA" w:rsidDel="00774DA1">
          <w:rPr>
            <w:rFonts w:ascii="Arial" w:eastAsia="Arial" w:hAnsi="Arial" w:cs="Arial"/>
            <w:sz w:val="22"/>
            <w:szCs w:val="22"/>
          </w:rPr>
          <w:delText xml:space="preserve"> 9</w:delText>
        </w:r>
      </w:del>
      <w:r w:rsidR="007970EB">
        <w:rPr>
          <w:rFonts w:ascii="Arial" w:eastAsia="Arial" w:hAnsi="Arial" w:cs="Arial"/>
          <w:sz w:val="22"/>
          <w:szCs w:val="22"/>
        </w:rPr>
        <w:t>.</w:t>
      </w:r>
    </w:p>
    <w:p w14:paraId="347907E4" w14:textId="0F6F6382" w:rsidR="0052675B" w:rsidRDefault="007970EB" w:rsidP="00FA1191">
      <w:pPr>
        <w:pStyle w:val="Normal1"/>
        <w:spacing w:line="480" w:lineRule="auto"/>
        <w:ind w:firstLine="720"/>
        <w:rPr>
          <w:rFonts w:ascii="Arial" w:eastAsia="Arial" w:hAnsi="Arial" w:cs="Arial"/>
          <w:sz w:val="22"/>
          <w:szCs w:val="22"/>
        </w:rPr>
      </w:pPr>
      <w:r>
        <w:rPr>
          <w:rFonts w:ascii="Arial" w:eastAsia="Arial" w:hAnsi="Arial" w:cs="Arial"/>
          <w:sz w:val="22"/>
          <w:szCs w:val="22"/>
        </w:rPr>
        <w:t xml:space="preserve">The optimal register for 3′ </w:t>
      </w:r>
      <w:ins w:id="756" w:author="Sean E. McGeary" w:date="2019-09-02T18:42:00Z">
        <w:r w:rsidR="00774DA1">
          <w:rPr>
            <w:rFonts w:ascii="Arial" w:eastAsia="Arial" w:hAnsi="Arial" w:cs="Arial"/>
            <w:sz w:val="22"/>
            <w:szCs w:val="22"/>
          </w:rPr>
          <w:t xml:space="preserve">compensatory </w:t>
        </w:r>
      </w:ins>
      <w:r>
        <w:rPr>
          <w:rFonts w:ascii="Arial" w:eastAsia="Arial" w:hAnsi="Arial" w:cs="Arial"/>
          <w:sz w:val="22"/>
          <w:szCs w:val="22"/>
        </w:rPr>
        <w:t xml:space="preserve">pairing </w:t>
      </w:r>
      <w:del w:id="757" w:author="Sean E. McGeary" w:date="2019-09-02T18:42:00Z">
        <w:r w:rsidDel="00774DA1">
          <w:rPr>
            <w:rFonts w:ascii="Arial" w:eastAsia="Arial" w:hAnsi="Arial" w:cs="Arial"/>
            <w:sz w:val="22"/>
            <w:szCs w:val="22"/>
          </w:rPr>
          <w:delText xml:space="preserve">to </w:delText>
        </w:r>
      </w:del>
      <w:ins w:id="758" w:author="Sean E. McGeary" w:date="2019-09-02T18:42:00Z">
        <w:r w:rsidR="00774DA1">
          <w:rPr>
            <w:rFonts w:ascii="Arial" w:eastAsia="Arial" w:hAnsi="Arial" w:cs="Arial"/>
            <w:sz w:val="22"/>
            <w:szCs w:val="22"/>
          </w:rPr>
          <w:t xml:space="preserve">with </w:t>
        </w:r>
      </w:ins>
      <w:r>
        <w:rPr>
          <w:rFonts w:ascii="Arial" w:eastAsia="Arial" w:hAnsi="Arial" w:cs="Arial"/>
          <w:sz w:val="22"/>
          <w:szCs w:val="22"/>
        </w:rPr>
        <w:t>let-7a</w:t>
      </w:r>
      <w:del w:id="759" w:author="Sean E. McGeary" w:date="2019-09-02T18:42:00Z">
        <w:r w:rsidDel="00774DA1">
          <w:rPr>
            <w:rFonts w:ascii="Arial" w:eastAsia="Arial" w:hAnsi="Arial" w:cs="Arial"/>
            <w:sz w:val="22"/>
            <w:szCs w:val="22"/>
          </w:rPr>
          <w:delText>,</w:delText>
        </w:r>
      </w:del>
      <w:r>
        <w:rPr>
          <w:rFonts w:ascii="Arial" w:eastAsia="Arial" w:hAnsi="Arial" w:cs="Arial"/>
          <w:sz w:val="22"/>
          <w:szCs w:val="22"/>
        </w:rPr>
        <w:t xml:space="preserve"> </w:t>
      </w:r>
      <w:del w:id="760" w:author="Sean E. McGeary" w:date="2019-09-02T18:42:00Z">
        <w:r w:rsidDel="00774DA1">
          <w:rPr>
            <w:rFonts w:ascii="Arial" w:eastAsia="Arial" w:hAnsi="Arial" w:cs="Arial"/>
            <w:sz w:val="22"/>
            <w:szCs w:val="22"/>
          </w:rPr>
          <w:delText xml:space="preserve">occurring </w:delText>
        </w:r>
      </w:del>
      <w:ins w:id="761" w:author="Sean E. McGeary" w:date="2019-09-02T18:42:00Z">
        <w:r w:rsidR="00774DA1">
          <w:rPr>
            <w:rFonts w:ascii="Arial" w:eastAsia="Arial" w:hAnsi="Arial" w:cs="Arial"/>
            <w:sz w:val="22"/>
            <w:szCs w:val="22"/>
          </w:rPr>
          <w:t>occurr</w:t>
        </w:r>
        <w:r w:rsidR="00774DA1">
          <w:rPr>
            <w:rFonts w:ascii="Arial" w:eastAsia="Arial" w:hAnsi="Arial" w:cs="Arial"/>
            <w:sz w:val="22"/>
            <w:szCs w:val="22"/>
          </w:rPr>
          <w:t>ed</w:t>
        </w:r>
        <w:r w:rsidR="00774DA1">
          <w:rPr>
            <w:rFonts w:ascii="Arial" w:eastAsia="Arial" w:hAnsi="Arial" w:cs="Arial"/>
            <w:sz w:val="22"/>
            <w:szCs w:val="22"/>
          </w:rPr>
          <w:t xml:space="preserve"> </w:t>
        </w:r>
      </w:ins>
      <w:r>
        <w:rPr>
          <w:rFonts w:ascii="Arial" w:eastAsia="Arial" w:hAnsi="Arial" w:cs="Arial"/>
          <w:sz w:val="22"/>
          <w:szCs w:val="22"/>
        </w:rPr>
        <w:t>at miRNA nucleotides 11–</w:t>
      </w:r>
      <w:r w:rsidR="009C64ED">
        <w:rPr>
          <w:rFonts w:ascii="Arial" w:eastAsia="Arial" w:hAnsi="Arial" w:cs="Arial"/>
          <w:sz w:val="22"/>
          <w:szCs w:val="22"/>
        </w:rPr>
        <w:t>17</w:t>
      </w:r>
      <w:r w:rsidR="007D563A">
        <w:rPr>
          <w:rFonts w:ascii="Arial" w:eastAsia="Arial" w:hAnsi="Arial" w:cs="Arial"/>
          <w:sz w:val="22"/>
          <w:szCs w:val="22"/>
        </w:rPr>
        <w:t xml:space="preserve"> (Fig 4B)</w:t>
      </w:r>
      <w:r w:rsidR="009C64ED">
        <w:rPr>
          <w:rFonts w:ascii="Arial" w:eastAsia="Arial" w:hAnsi="Arial" w:cs="Arial"/>
          <w:sz w:val="22"/>
          <w:szCs w:val="22"/>
        </w:rPr>
        <w:t xml:space="preserve">, </w:t>
      </w:r>
      <w:ins w:id="762" w:author="Sean E. McGeary" w:date="2019-09-02T18:43:00Z">
        <w:r w:rsidR="00774DA1">
          <w:rPr>
            <w:rFonts w:ascii="Arial" w:eastAsia="Arial" w:hAnsi="Arial" w:cs="Arial"/>
            <w:sz w:val="22"/>
            <w:szCs w:val="22"/>
          </w:rPr>
          <w:t xml:space="preserve">which </w:t>
        </w:r>
      </w:ins>
      <w:r w:rsidR="009C64ED">
        <w:rPr>
          <w:rFonts w:ascii="Arial" w:eastAsia="Arial" w:hAnsi="Arial" w:cs="Arial"/>
          <w:sz w:val="22"/>
          <w:szCs w:val="22"/>
        </w:rPr>
        <w:t xml:space="preserve">was </w:t>
      </w:r>
      <w:r w:rsidR="00850FCA">
        <w:rPr>
          <w:rFonts w:ascii="Arial" w:eastAsia="Arial" w:hAnsi="Arial" w:cs="Arial"/>
          <w:sz w:val="22"/>
          <w:szCs w:val="22"/>
        </w:rPr>
        <w:t>somewhat offset from</w:t>
      </w:r>
      <w:r w:rsidR="009C64ED">
        <w:rPr>
          <w:rFonts w:ascii="Arial" w:eastAsia="Arial" w:hAnsi="Arial" w:cs="Arial"/>
          <w:sz w:val="22"/>
          <w:szCs w:val="22"/>
        </w:rPr>
        <w:t xml:space="preserve"> the </w:t>
      </w:r>
      <w:del w:id="763" w:author="Sean E. McGeary" w:date="2019-09-02T18:44:00Z">
        <w:r w:rsidR="009C64ED" w:rsidDel="00774DA1">
          <w:rPr>
            <w:rFonts w:ascii="Arial" w:eastAsia="Arial" w:hAnsi="Arial" w:cs="Arial"/>
            <w:sz w:val="22"/>
            <w:szCs w:val="22"/>
          </w:rPr>
          <w:delText xml:space="preserve">optimal </w:delText>
        </w:r>
      </w:del>
      <w:r w:rsidR="009C64ED">
        <w:rPr>
          <w:rFonts w:ascii="Arial" w:eastAsia="Arial" w:hAnsi="Arial" w:cs="Arial"/>
          <w:sz w:val="22"/>
          <w:szCs w:val="22"/>
        </w:rPr>
        <w:t xml:space="preserve">register </w:t>
      </w:r>
      <w:ins w:id="764" w:author="Sean E. McGeary" w:date="2019-09-02T18:43:00Z">
        <w:r w:rsidR="00774DA1">
          <w:rPr>
            <w:rFonts w:ascii="Arial" w:eastAsia="Arial" w:hAnsi="Arial" w:cs="Arial"/>
            <w:sz w:val="22"/>
            <w:szCs w:val="22"/>
          </w:rPr>
          <w:t xml:space="preserve">of </w:t>
        </w:r>
        <w:r w:rsidR="00774DA1">
          <w:rPr>
            <w:rFonts w:ascii="Arial" w:eastAsia="Arial" w:hAnsi="Arial" w:cs="Arial"/>
            <w:sz w:val="22"/>
            <w:szCs w:val="22"/>
          </w:rPr>
          <w:t xml:space="preserve">nucleotides 13–18 </w:t>
        </w:r>
      </w:ins>
      <w:ins w:id="765" w:author="Sean E. McGeary" w:date="2019-09-02T18:44:00Z">
        <w:r w:rsidR="00774DA1">
          <w:rPr>
            <w:rFonts w:ascii="Arial" w:eastAsia="Arial" w:hAnsi="Arial" w:cs="Arial"/>
            <w:sz w:val="22"/>
            <w:szCs w:val="22"/>
          </w:rPr>
          <w:t xml:space="preserve">that was </w:t>
        </w:r>
      </w:ins>
      <w:r w:rsidR="009C64ED">
        <w:rPr>
          <w:rFonts w:ascii="Arial" w:eastAsia="Arial" w:hAnsi="Arial" w:cs="Arial"/>
          <w:sz w:val="22"/>
          <w:szCs w:val="22"/>
        </w:rPr>
        <w:t xml:space="preserve">previously determined from </w:t>
      </w:r>
      <w:del w:id="766" w:author="Sean E. McGeary" w:date="2019-09-02T18:45:00Z">
        <w:r w:rsidR="009C64ED" w:rsidDel="00774DA1">
          <w:rPr>
            <w:rFonts w:ascii="Arial" w:eastAsia="Arial" w:hAnsi="Arial" w:cs="Arial"/>
            <w:sz w:val="22"/>
            <w:szCs w:val="22"/>
          </w:rPr>
          <w:delText xml:space="preserve">the </w:delText>
        </w:r>
      </w:del>
      <w:r w:rsidR="009C64ED">
        <w:rPr>
          <w:rFonts w:ascii="Arial" w:eastAsia="Arial" w:hAnsi="Arial" w:cs="Arial"/>
          <w:sz w:val="22"/>
          <w:szCs w:val="22"/>
        </w:rPr>
        <w:t>repression and conservation data</w:t>
      </w:r>
      <w:del w:id="767" w:author="Sean E. McGeary" w:date="2019-09-02T18:45:00Z">
        <w:r w:rsidR="009C64ED" w:rsidDel="00774DA1">
          <w:rPr>
            <w:rFonts w:ascii="Arial" w:eastAsia="Arial" w:hAnsi="Arial" w:cs="Arial"/>
            <w:sz w:val="22"/>
            <w:szCs w:val="22"/>
          </w:rPr>
          <w:delText>, which centered on miRNA</w:delText>
        </w:r>
      </w:del>
      <w:r w:rsidR="009C64ED">
        <w:rPr>
          <w:rFonts w:ascii="Arial" w:eastAsia="Arial" w:hAnsi="Arial" w:cs="Arial"/>
          <w:sz w:val="22"/>
          <w:szCs w:val="22"/>
        </w:rPr>
        <w:t xml:space="preserve"> </w:t>
      </w:r>
      <w:del w:id="768" w:author="Sean E. McGeary" w:date="2019-09-02T18:43:00Z">
        <w:r w:rsidR="009C64ED" w:rsidDel="00774DA1">
          <w:rPr>
            <w:rFonts w:ascii="Arial" w:eastAsia="Arial" w:hAnsi="Arial" w:cs="Arial"/>
            <w:sz w:val="22"/>
            <w:szCs w:val="22"/>
          </w:rPr>
          <w:delText xml:space="preserve">nucleotides 13–18 </w:delText>
        </w:r>
      </w:del>
      <w:r w:rsidR="009C64ED">
        <w:rPr>
          <w:rFonts w:ascii="Arial" w:eastAsia="Arial" w:hAnsi="Arial" w:cs="Arial"/>
          <w:sz w:val="22"/>
          <w:szCs w:val="22"/>
        </w:rPr>
        <w:t>(Fig. 1A) (</w:t>
      </w:r>
      <w:proofErr w:type="spellStart"/>
      <w:del w:id="769" w:author="Sean E. McGeary" w:date="2019-09-02T18:47:00Z">
        <w:r w:rsidR="009C64ED" w:rsidDel="00774DA1">
          <w:rPr>
            <w:rFonts w:ascii="Arial" w:eastAsia="Arial" w:hAnsi="Arial" w:cs="Arial"/>
            <w:sz w:val="22"/>
            <w:szCs w:val="22"/>
          </w:rPr>
          <w:delText>REF</w:delText>
        </w:r>
        <w:r w:rsidR="00C8166C" w:rsidDel="00774DA1">
          <w:rPr>
            <w:rFonts w:ascii="Arial" w:eastAsia="Arial" w:hAnsi="Arial" w:cs="Arial"/>
            <w:sz w:val="22"/>
            <w:szCs w:val="22"/>
          </w:rPr>
          <w:delText xml:space="preserve"> </w:delText>
        </w:r>
      </w:del>
      <w:r w:rsidR="00C8166C">
        <w:rPr>
          <w:rFonts w:ascii="Arial" w:eastAsia="Arial" w:hAnsi="Arial" w:cs="Arial"/>
          <w:sz w:val="22"/>
          <w:szCs w:val="22"/>
        </w:rPr>
        <w:t>Grimson</w:t>
      </w:r>
      <w:proofErr w:type="spellEnd"/>
      <w:ins w:id="770" w:author="Sean E. McGeary" w:date="2019-09-02T18:47:00Z">
        <w:r w:rsidR="00774DA1">
          <w:rPr>
            <w:rFonts w:ascii="Arial" w:eastAsia="Arial" w:hAnsi="Arial" w:cs="Arial"/>
            <w:sz w:val="22"/>
            <w:szCs w:val="22"/>
          </w:rPr>
          <w:t xml:space="preserve"> et al., 2007</w:t>
        </w:r>
      </w:ins>
      <w:r w:rsidR="009C64ED">
        <w:rPr>
          <w:rFonts w:ascii="Arial" w:eastAsia="Arial" w:hAnsi="Arial" w:cs="Arial"/>
          <w:sz w:val="22"/>
          <w:szCs w:val="22"/>
        </w:rPr>
        <w:t>)</w:t>
      </w:r>
      <w:r w:rsidR="00C8166C">
        <w:rPr>
          <w:rFonts w:ascii="Arial" w:eastAsia="Arial" w:hAnsi="Arial" w:cs="Arial"/>
          <w:sz w:val="22"/>
          <w:szCs w:val="22"/>
        </w:rPr>
        <w:t>.</w:t>
      </w:r>
      <w:r w:rsidR="009C64ED">
        <w:rPr>
          <w:rFonts w:ascii="Arial" w:eastAsia="Arial" w:hAnsi="Arial" w:cs="Arial"/>
          <w:sz w:val="22"/>
          <w:szCs w:val="22"/>
        </w:rPr>
        <w:t xml:space="preserve"> Because the </w:t>
      </w:r>
      <w:del w:id="771" w:author="Sean E. McGeary" w:date="2019-09-02T18:46:00Z">
        <w:r w:rsidR="009C64ED" w:rsidDel="00774DA1">
          <w:rPr>
            <w:rFonts w:ascii="Arial" w:eastAsia="Arial" w:hAnsi="Arial" w:cs="Arial"/>
            <w:sz w:val="22"/>
            <w:szCs w:val="22"/>
          </w:rPr>
          <w:delText xml:space="preserve">previous </w:delText>
        </w:r>
      </w:del>
      <w:del w:id="772" w:author="Sean E. McGeary" w:date="2019-09-02T18:45:00Z">
        <w:r w:rsidR="009C64ED" w:rsidDel="00774DA1">
          <w:rPr>
            <w:rFonts w:ascii="Arial" w:eastAsia="Arial" w:hAnsi="Arial" w:cs="Arial"/>
            <w:sz w:val="22"/>
            <w:szCs w:val="22"/>
          </w:rPr>
          <w:delText>analys</w:delText>
        </w:r>
        <w:r w:rsidR="00850FCA" w:rsidDel="00774DA1">
          <w:rPr>
            <w:rFonts w:ascii="Arial" w:eastAsia="Arial" w:hAnsi="Arial" w:cs="Arial"/>
            <w:sz w:val="22"/>
            <w:szCs w:val="22"/>
          </w:rPr>
          <w:delText>e</w:delText>
        </w:r>
        <w:r w:rsidR="009C64ED" w:rsidDel="00774DA1">
          <w:rPr>
            <w:rFonts w:ascii="Arial" w:eastAsia="Arial" w:hAnsi="Arial" w:cs="Arial"/>
            <w:sz w:val="22"/>
            <w:szCs w:val="22"/>
          </w:rPr>
          <w:delText xml:space="preserve">s </w:delText>
        </w:r>
      </w:del>
      <w:ins w:id="773" w:author="Sean E. McGeary" w:date="2019-09-02T18:45:00Z">
        <w:r w:rsidR="00774DA1">
          <w:rPr>
            <w:rFonts w:ascii="Arial" w:eastAsia="Arial" w:hAnsi="Arial" w:cs="Arial"/>
            <w:sz w:val="22"/>
            <w:szCs w:val="22"/>
          </w:rPr>
          <w:t>studies</w:t>
        </w:r>
        <w:r w:rsidR="00774DA1">
          <w:rPr>
            <w:rFonts w:ascii="Arial" w:eastAsia="Arial" w:hAnsi="Arial" w:cs="Arial"/>
            <w:sz w:val="22"/>
            <w:szCs w:val="22"/>
          </w:rPr>
          <w:t xml:space="preserve"> </w:t>
        </w:r>
      </w:ins>
      <w:del w:id="774" w:author="Sean E. McGeary" w:date="2019-09-02T18:45:00Z">
        <w:r w:rsidR="00C8166C" w:rsidDel="00774DA1">
          <w:rPr>
            <w:rFonts w:ascii="Arial" w:eastAsia="Arial" w:hAnsi="Arial" w:cs="Arial"/>
            <w:sz w:val="22"/>
            <w:szCs w:val="22"/>
          </w:rPr>
          <w:delText>pool</w:delText>
        </w:r>
        <w:r w:rsidR="009C64ED" w:rsidDel="00774DA1">
          <w:rPr>
            <w:rFonts w:ascii="Arial" w:eastAsia="Arial" w:hAnsi="Arial" w:cs="Arial"/>
            <w:sz w:val="22"/>
            <w:szCs w:val="22"/>
          </w:rPr>
          <w:delText xml:space="preserve">ed data from </w:delText>
        </w:r>
      </w:del>
      <w:ins w:id="775" w:author="Sean E. McGeary" w:date="2019-09-02T18:45:00Z">
        <w:r w:rsidR="00774DA1">
          <w:rPr>
            <w:rFonts w:ascii="Arial" w:eastAsia="Arial" w:hAnsi="Arial" w:cs="Arial"/>
            <w:sz w:val="22"/>
            <w:szCs w:val="22"/>
          </w:rPr>
          <w:t xml:space="preserve">analyzed </w:t>
        </w:r>
      </w:ins>
      <w:ins w:id="776" w:author="Sean E. McGeary" w:date="2019-09-02T18:46:00Z">
        <w:r w:rsidR="00774DA1">
          <w:rPr>
            <w:rFonts w:ascii="Arial" w:eastAsia="Arial" w:hAnsi="Arial" w:cs="Arial"/>
            <w:sz w:val="22"/>
            <w:szCs w:val="22"/>
          </w:rPr>
          <w:t xml:space="preserve">the aggregate behavior of </w:t>
        </w:r>
      </w:ins>
      <w:ins w:id="777" w:author="Sean E. McGeary" w:date="2019-09-02T18:45:00Z">
        <w:r w:rsidR="00774DA1">
          <w:rPr>
            <w:rFonts w:ascii="Arial" w:eastAsia="Arial" w:hAnsi="Arial" w:cs="Arial"/>
            <w:sz w:val="22"/>
            <w:szCs w:val="22"/>
          </w:rPr>
          <w:t xml:space="preserve">a </w:t>
        </w:r>
      </w:ins>
      <w:ins w:id="778" w:author="Sean E. McGeary" w:date="2019-09-02T18:46:00Z">
        <w:r w:rsidR="00774DA1">
          <w:rPr>
            <w:rFonts w:ascii="Arial" w:eastAsia="Arial" w:hAnsi="Arial" w:cs="Arial"/>
            <w:sz w:val="22"/>
            <w:szCs w:val="22"/>
          </w:rPr>
          <w:t xml:space="preserve">many different </w:t>
        </w:r>
      </w:ins>
      <w:del w:id="779" w:author="Sean E. McGeary" w:date="2019-09-02T18:45:00Z">
        <w:r w:rsidR="009C64ED" w:rsidDel="00774DA1">
          <w:rPr>
            <w:rFonts w:ascii="Arial" w:eastAsia="Arial" w:hAnsi="Arial" w:cs="Arial"/>
            <w:sz w:val="22"/>
            <w:szCs w:val="22"/>
          </w:rPr>
          <w:delText xml:space="preserve">multiple </w:delText>
        </w:r>
      </w:del>
      <w:r w:rsidR="009C64ED">
        <w:rPr>
          <w:rFonts w:ascii="Arial" w:eastAsia="Arial" w:hAnsi="Arial" w:cs="Arial"/>
          <w:sz w:val="22"/>
          <w:szCs w:val="22"/>
        </w:rPr>
        <w:t>miRNAs, and because different miRNAs can have diverse</w:t>
      </w:r>
      <w:r w:rsidR="002A521B">
        <w:rPr>
          <w:rFonts w:ascii="Arial" w:eastAsia="Arial" w:hAnsi="Arial" w:cs="Arial"/>
          <w:sz w:val="22"/>
          <w:szCs w:val="22"/>
        </w:rPr>
        <w:t xml:space="preserve"> site-type</w:t>
      </w:r>
      <w:r w:rsidR="009C64ED">
        <w:rPr>
          <w:rFonts w:ascii="Arial" w:eastAsia="Arial" w:hAnsi="Arial" w:cs="Arial"/>
          <w:sz w:val="22"/>
          <w:szCs w:val="22"/>
        </w:rPr>
        <w:t xml:space="preserve"> preferences</w:t>
      </w:r>
      <w:r w:rsidR="002A521B">
        <w:rPr>
          <w:rFonts w:ascii="Arial" w:eastAsia="Arial" w:hAnsi="Arial" w:cs="Arial"/>
          <w:sz w:val="22"/>
          <w:szCs w:val="22"/>
        </w:rPr>
        <w:t xml:space="preserve"> (</w:t>
      </w:r>
      <w:del w:id="780" w:author="Sean E. McGeary" w:date="2019-09-02T18:47:00Z">
        <w:r w:rsidR="002A521B" w:rsidDel="00774DA1">
          <w:rPr>
            <w:rFonts w:ascii="Arial" w:eastAsia="Arial" w:hAnsi="Arial" w:cs="Arial"/>
            <w:sz w:val="22"/>
            <w:szCs w:val="22"/>
          </w:rPr>
          <w:delText>McGearyREF</w:delText>
        </w:r>
      </w:del>
      <w:ins w:id="781" w:author="Sean E. McGeary" w:date="2019-09-02T18:47:00Z">
        <w:r w:rsidR="00774DA1">
          <w:rPr>
            <w:rFonts w:ascii="Arial" w:eastAsia="Arial" w:hAnsi="Arial" w:cs="Arial"/>
            <w:sz w:val="22"/>
            <w:szCs w:val="22"/>
          </w:rPr>
          <w:t>McGeary</w:t>
        </w:r>
        <w:r w:rsidR="00774DA1">
          <w:rPr>
            <w:rFonts w:ascii="Arial" w:eastAsia="Arial" w:hAnsi="Arial" w:cs="Arial"/>
            <w:sz w:val="22"/>
            <w:szCs w:val="22"/>
          </w:rPr>
          <w:t>, Lin, et al, 2019</w:t>
        </w:r>
      </w:ins>
      <w:r w:rsidR="002A521B">
        <w:rPr>
          <w:rFonts w:ascii="Arial" w:eastAsia="Arial" w:hAnsi="Arial" w:cs="Arial"/>
          <w:sz w:val="22"/>
          <w:szCs w:val="22"/>
        </w:rPr>
        <w:t>),</w:t>
      </w:r>
      <w:r w:rsidR="009C64ED">
        <w:rPr>
          <w:rFonts w:ascii="Arial" w:eastAsia="Arial" w:hAnsi="Arial" w:cs="Arial"/>
          <w:sz w:val="22"/>
          <w:szCs w:val="22"/>
        </w:rPr>
        <w:t xml:space="preserve"> we </w:t>
      </w:r>
      <w:del w:id="782" w:author="Sean E. McGeary" w:date="2019-09-02T18:48:00Z">
        <w:r w:rsidR="002A521B" w:rsidDel="00774DA1">
          <w:rPr>
            <w:rFonts w:ascii="Arial" w:eastAsia="Arial" w:hAnsi="Arial" w:cs="Arial"/>
            <w:sz w:val="22"/>
            <w:szCs w:val="22"/>
          </w:rPr>
          <w:delText xml:space="preserve">acquired </w:delText>
        </w:r>
      </w:del>
      <w:del w:id="783" w:author="Sean E. McGeary" w:date="2019-09-02T18:47:00Z">
        <w:r w:rsidR="002A521B" w:rsidDel="00774DA1">
          <w:rPr>
            <w:rFonts w:ascii="Arial" w:eastAsia="Arial" w:hAnsi="Arial" w:cs="Arial"/>
            <w:sz w:val="22"/>
            <w:szCs w:val="22"/>
          </w:rPr>
          <w:delText>the 3′</w:delText>
        </w:r>
        <w:r w:rsidR="0052675B" w:rsidDel="00774DA1">
          <w:rPr>
            <w:rFonts w:ascii="Arial" w:eastAsia="Arial" w:hAnsi="Arial" w:cs="Arial"/>
            <w:sz w:val="22"/>
            <w:szCs w:val="22"/>
          </w:rPr>
          <w:delText>-</w:delText>
        </w:r>
        <w:r w:rsidR="002A521B" w:rsidDel="00774DA1">
          <w:rPr>
            <w:rFonts w:ascii="Arial" w:eastAsia="Arial" w:hAnsi="Arial" w:cs="Arial"/>
            <w:sz w:val="22"/>
            <w:szCs w:val="22"/>
          </w:rPr>
          <w:delText xml:space="preserve">pairing profiles </w:delText>
        </w:r>
      </w:del>
      <w:del w:id="784" w:author="Sean E. McGeary" w:date="2019-09-02T18:48:00Z">
        <w:r w:rsidR="002A521B" w:rsidDel="00774DA1">
          <w:rPr>
            <w:rFonts w:ascii="Arial" w:eastAsia="Arial" w:hAnsi="Arial" w:cs="Arial"/>
            <w:sz w:val="22"/>
            <w:szCs w:val="22"/>
          </w:rPr>
          <w:delText xml:space="preserve">of </w:delText>
        </w:r>
        <w:r w:rsidR="00C8166C" w:rsidDel="00774DA1">
          <w:rPr>
            <w:rFonts w:ascii="Arial" w:eastAsia="Arial" w:hAnsi="Arial" w:cs="Arial"/>
            <w:sz w:val="22"/>
            <w:szCs w:val="22"/>
          </w:rPr>
          <w:delText xml:space="preserve">two other </w:delText>
        </w:r>
      </w:del>
      <w:ins w:id="785" w:author="Sean E. McGeary" w:date="2019-09-02T18:48:00Z">
        <w:r w:rsidR="00774DA1">
          <w:rPr>
            <w:rFonts w:ascii="Arial" w:eastAsia="Arial" w:hAnsi="Arial" w:cs="Arial"/>
            <w:sz w:val="22"/>
            <w:szCs w:val="22"/>
          </w:rPr>
          <w:t xml:space="preserve">preformed AGO-RBNS with programmed 3′-compensatory libraries for both </w:t>
        </w:r>
      </w:ins>
      <w:del w:id="786" w:author="Sean E. McGeary" w:date="2019-09-02T18:48:00Z">
        <w:r w:rsidR="00C8166C" w:rsidDel="00774DA1">
          <w:rPr>
            <w:rFonts w:ascii="Arial" w:eastAsia="Arial" w:hAnsi="Arial" w:cs="Arial"/>
            <w:sz w:val="22"/>
            <w:szCs w:val="22"/>
          </w:rPr>
          <w:delText xml:space="preserve">miRNAs, </w:delText>
        </w:r>
      </w:del>
      <w:r w:rsidR="00C8166C">
        <w:rPr>
          <w:rFonts w:ascii="Arial" w:eastAsia="Arial" w:hAnsi="Arial" w:cs="Arial"/>
          <w:sz w:val="22"/>
          <w:szCs w:val="22"/>
        </w:rPr>
        <w:t>miR-1 and miR-155</w:t>
      </w:r>
      <w:r w:rsidR="00E86D41">
        <w:rPr>
          <w:rFonts w:ascii="Arial" w:eastAsia="Arial" w:hAnsi="Arial" w:cs="Arial"/>
          <w:sz w:val="22"/>
          <w:szCs w:val="22"/>
        </w:rPr>
        <w:t xml:space="preserve">, </w:t>
      </w:r>
      <w:del w:id="787" w:author="Sean E. McGeary" w:date="2019-09-02T18:48:00Z">
        <w:r w:rsidR="00E86D41" w:rsidDel="00774DA1">
          <w:rPr>
            <w:rFonts w:ascii="Arial" w:eastAsia="Arial" w:hAnsi="Arial" w:cs="Arial"/>
            <w:sz w:val="22"/>
            <w:szCs w:val="22"/>
          </w:rPr>
          <w:delText xml:space="preserve">for comparison to </w:delText>
        </w:r>
      </w:del>
      <w:ins w:id="788" w:author="Sean E. McGeary" w:date="2019-09-02T18:48:00Z">
        <w:r w:rsidR="00774DA1">
          <w:rPr>
            <w:rFonts w:ascii="Arial" w:eastAsia="Arial" w:hAnsi="Arial" w:cs="Arial"/>
            <w:sz w:val="22"/>
            <w:szCs w:val="22"/>
          </w:rPr>
          <w:t>gen</w:t>
        </w:r>
      </w:ins>
      <w:ins w:id="789" w:author="Sean E. McGeary" w:date="2019-09-02T18:49:00Z">
        <w:r w:rsidR="00774DA1">
          <w:rPr>
            <w:rFonts w:ascii="Arial" w:eastAsia="Arial" w:hAnsi="Arial" w:cs="Arial"/>
            <w:sz w:val="22"/>
            <w:szCs w:val="22"/>
          </w:rPr>
          <w:t xml:space="preserve">erated </w:t>
        </w:r>
        <w:proofErr w:type="spellStart"/>
        <w:r w:rsidR="00774DA1">
          <w:rPr>
            <w:rFonts w:ascii="Arial" w:eastAsia="Arial" w:hAnsi="Arial" w:cs="Arial"/>
            <w:sz w:val="22"/>
            <w:szCs w:val="22"/>
          </w:rPr>
          <w:t>simi</w:t>
        </w:r>
      </w:ins>
      <w:ins w:id="790" w:author="Sean E. McGeary" w:date="2019-09-02T18:47:00Z">
        <w:r w:rsidR="00774DA1">
          <w:rPr>
            <w:rFonts w:ascii="Arial" w:eastAsia="Arial" w:hAnsi="Arial" w:cs="Arial"/>
            <w:sz w:val="22"/>
            <w:szCs w:val="22"/>
          </w:rPr>
          <w:t>the</w:t>
        </w:r>
        <w:proofErr w:type="spellEnd"/>
        <w:r w:rsidR="00774DA1">
          <w:rPr>
            <w:rFonts w:ascii="Arial" w:eastAsia="Arial" w:hAnsi="Arial" w:cs="Arial"/>
            <w:sz w:val="22"/>
            <w:szCs w:val="22"/>
          </w:rPr>
          <w:t xml:space="preserve"> 3′-pairing profiles </w:t>
        </w:r>
      </w:ins>
      <w:r w:rsidR="00E86D41">
        <w:rPr>
          <w:rFonts w:ascii="Arial" w:eastAsia="Arial" w:hAnsi="Arial" w:cs="Arial"/>
          <w:sz w:val="22"/>
          <w:szCs w:val="22"/>
        </w:rPr>
        <w:t>the let-7a profiles</w:t>
      </w:r>
      <w:r w:rsidR="002A521B">
        <w:rPr>
          <w:rFonts w:ascii="Arial" w:eastAsia="Arial" w:hAnsi="Arial" w:cs="Arial"/>
          <w:sz w:val="22"/>
          <w:szCs w:val="22"/>
        </w:rPr>
        <w:t xml:space="preserve">. As with let-7a, we synthesized </w:t>
      </w:r>
      <w:r w:rsidR="00850FCA">
        <w:rPr>
          <w:rFonts w:ascii="Arial" w:eastAsia="Arial" w:hAnsi="Arial" w:cs="Arial"/>
          <w:sz w:val="22"/>
          <w:szCs w:val="22"/>
        </w:rPr>
        <w:t xml:space="preserve">programed </w:t>
      </w:r>
      <w:r w:rsidR="002A521B">
        <w:rPr>
          <w:rFonts w:ascii="Arial" w:eastAsia="Arial" w:hAnsi="Arial" w:cs="Arial"/>
          <w:sz w:val="22"/>
          <w:szCs w:val="22"/>
        </w:rPr>
        <w:t xml:space="preserve">libraries </w:t>
      </w:r>
      <w:r w:rsidR="00850FCA">
        <w:rPr>
          <w:rFonts w:ascii="Arial" w:eastAsia="Arial" w:hAnsi="Arial" w:cs="Arial"/>
          <w:sz w:val="22"/>
          <w:szCs w:val="22"/>
        </w:rPr>
        <w:t>enriched for</w:t>
      </w:r>
      <w:r w:rsidR="002A521B">
        <w:rPr>
          <w:rFonts w:ascii="Arial" w:eastAsia="Arial" w:hAnsi="Arial" w:cs="Arial"/>
          <w:sz w:val="22"/>
          <w:szCs w:val="22"/>
        </w:rPr>
        <w:t xml:space="preserve"> all possible single-nucleotide seed mismatches at positions 2–7, performed AGO-RBNS, </w:t>
      </w:r>
      <w:r w:rsidR="00BD026B">
        <w:rPr>
          <w:rFonts w:ascii="Arial" w:eastAsia="Arial" w:hAnsi="Arial" w:cs="Arial"/>
          <w:sz w:val="22"/>
          <w:szCs w:val="22"/>
        </w:rPr>
        <w:t xml:space="preserve">and </w:t>
      </w:r>
      <w:r w:rsidR="002A521B">
        <w:rPr>
          <w:rFonts w:ascii="Arial" w:eastAsia="Arial" w:hAnsi="Arial" w:cs="Arial"/>
          <w:sz w:val="22"/>
          <w:szCs w:val="22"/>
        </w:rPr>
        <w:t xml:space="preserve">calculated </w:t>
      </w:r>
      <w:r w:rsidR="002A521B" w:rsidRPr="00FA1191">
        <w:rPr>
          <w:rFonts w:ascii="Arial" w:eastAsia="Arial" w:hAnsi="Arial" w:cs="Arial"/>
          <w:i/>
          <w:sz w:val="22"/>
          <w:szCs w:val="22"/>
        </w:rPr>
        <w:t>K</w:t>
      </w:r>
      <w:r w:rsidR="002A521B" w:rsidRPr="00FA1191">
        <w:rPr>
          <w:rFonts w:ascii="Arial" w:eastAsia="Arial" w:hAnsi="Arial" w:cs="Arial"/>
          <w:sz w:val="22"/>
          <w:szCs w:val="22"/>
          <w:vertAlign w:val="subscript"/>
        </w:rPr>
        <w:t>D, R</w:t>
      </w:r>
      <w:r w:rsidR="002A521B">
        <w:rPr>
          <w:rFonts w:ascii="Arial" w:eastAsia="Arial" w:hAnsi="Arial" w:cs="Arial"/>
          <w:sz w:val="22"/>
          <w:szCs w:val="22"/>
          <w:vertAlign w:val="subscript"/>
        </w:rPr>
        <w:t>el</w:t>
      </w:r>
      <w:r w:rsidR="002A521B">
        <w:rPr>
          <w:rFonts w:ascii="Arial" w:eastAsia="Arial" w:hAnsi="Arial" w:cs="Arial"/>
          <w:sz w:val="22"/>
          <w:szCs w:val="22"/>
        </w:rPr>
        <w:t xml:space="preserve"> values </w:t>
      </w:r>
      <w:r w:rsidR="00BD026B">
        <w:rPr>
          <w:rFonts w:ascii="Arial" w:eastAsia="Arial" w:hAnsi="Arial" w:cs="Arial"/>
          <w:sz w:val="22"/>
          <w:szCs w:val="22"/>
        </w:rPr>
        <w:t xml:space="preserve">for 7-nt 3′ sites in all possible registers, over a </w:t>
      </w:r>
      <w:r w:rsidR="00E86D41">
        <w:rPr>
          <w:rFonts w:ascii="Arial" w:eastAsia="Arial" w:hAnsi="Arial" w:cs="Arial"/>
          <w:sz w:val="22"/>
          <w:szCs w:val="22"/>
        </w:rPr>
        <w:t xml:space="preserve">0–16-nt </w:t>
      </w:r>
      <w:r w:rsidR="00BD026B">
        <w:rPr>
          <w:rFonts w:ascii="Arial" w:eastAsia="Arial" w:hAnsi="Arial" w:cs="Arial"/>
          <w:sz w:val="22"/>
          <w:szCs w:val="22"/>
        </w:rPr>
        <w:t>range of loop lengths, in the context of each of the 18 seed mismatches</w:t>
      </w:r>
      <w:r w:rsidR="002A521B">
        <w:rPr>
          <w:rFonts w:ascii="Arial" w:eastAsia="Arial" w:hAnsi="Arial" w:cs="Arial"/>
          <w:sz w:val="22"/>
          <w:szCs w:val="22"/>
        </w:rPr>
        <w:t>.</w:t>
      </w:r>
      <w:r w:rsidR="00BD026B">
        <w:rPr>
          <w:rFonts w:ascii="Arial" w:eastAsia="Arial" w:hAnsi="Arial" w:cs="Arial"/>
          <w:sz w:val="22"/>
          <w:szCs w:val="22"/>
        </w:rPr>
        <w:t xml:space="preserve">  </w:t>
      </w:r>
      <w:r w:rsidR="00E86D41">
        <w:rPr>
          <w:rFonts w:ascii="Arial" w:eastAsia="Arial" w:hAnsi="Arial" w:cs="Arial"/>
          <w:sz w:val="22"/>
          <w:szCs w:val="22"/>
        </w:rPr>
        <w:t>Normalizing for the contribution of the mismatched seed sites</w:t>
      </w:r>
      <w:r w:rsidR="0052675B">
        <w:rPr>
          <w:rFonts w:ascii="Arial" w:eastAsia="Arial" w:hAnsi="Arial" w:cs="Arial"/>
          <w:sz w:val="22"/>
          <w:szCs w:val="22"/>
        </w:rPr>
        <w:t xml:space="preserve"> </w:t>
      </w:r>
      <w:r w:rsidR="00E86D41">
        <w:rPr>
          <w:rFonts w:ascii="Arial" w:eastAsia="Arial" w:hAnsi="Arial" w:cs="Arial"/>
          <w:sz w:val="22"/>
          <w:szCs w:val="22"/>
        </w:rPr>
        <w:t>yielded 3′-</w:t>
      </w:r>
      <w:r w:rsidR="0052675B">
        <w:rPr>
          <w:rFonts w:ascii="Arial" w:eastAsia="Arial" w:hAnsi="Arial" w:cs="Arial"/>
          <w:sz w:val="22"/>
          <w:szCs w:val="22"/>
        </w:rPr>
        <w:t>pairing profiles</w:t>
      </w:r>
      <w:r w:rsidR="00E86D41">
        <w:rPr>
          <w:rFonts w:ascii="Arial" w:eastAsia="Arial" w:hAnsi="Arial" w:cs="Arial"/>
          <w:sz w:val="22"/>
          <w:szCs w:val="22"/>
        </w:rPr>
        <w:t xml:space="preserve"> </w:t>
      </w:r>
      <w:r w:rsidR="00D34DAF">
        <w:rPr>
          <w:rFonts w:ascii="Arial" w:eastAsia="Arial" w:hAnsi="Arial" w:cs="Arial"/>
          <w:sz w:val="22"/>
          <w:szCs w:val="22"/>
        </w:rPr>
        <w:t>at each register</w:t>
      </w:r>
      <w:r w:rsidR="0052675B">
        <w:rPr>
          <w:rFonts w:ascii="Arial" w:eastAsia="Arial" w:hAnsi="Arial" w:cs="Arial"/>
          <w:sz w:val="22"/>
          <w:szCs w:val="22"/>
        </w:rPr>
        <w:t xml:space="preserve"> (Fig 4A).</w:t>
      </w:r>
      <w:r w:rsidR="00E86D41">
        <w:rPr>
          <w:rFonts w:ascii="Arial" w:eastAsia="Arial" w:hAnsi="Arial" w:cs="Arial"/>
          <w:sz w:val="22"/>
          <w:szCs w:val="22"/>
        </w:rPr>
        <w:t xml:space="preserve"> </w:t>
      </w:r>
    </w:p>
    <w:p w14:paraId="1A96279E" w14:textId="7B62BD36" w:rsidR="00BD1727" w:rsidRDefault="00885223" w:rsidP="0052675B">
      <w:pPr>
        <w:pStyle w:val="Normal1"/>
        <w:spacing w:line="480" w:lineRule="auto"/>
        <w:ind w:firstLine="720"/>
        <w:rPr>
          <w:rFonts w:ascii="Arial" w:eastAsia="Arial" w:hAnsi="Arial" w:cs="Arial"/>
          <w:sz w:val="22"/>
          <w:szCs w:val="22"/>
        </w:rPr>
      </w:pPr>
      <w:r>
        <w:rPr>
          <w:rFonts w:ascii="Arial" w:eastAsia="Arial" w:hAnsi="Arial" w:cs="Arial"/>
          <w:sz w:val="22"/>
          <w:szCs w:val="22"/>
        </w:rPr>
        <w:t>Clear evidence for stabilizing 3′ pairing was observed for miR-1 at registers 11–13 and for miR-155 at registers 10–13 and 15–17</w:t>
      </w:r>
      <w:r w:rsidR="00E67153">
        <w:rPr>
          <w:rFonts w:ascii="Arial" w:eastAsia="Arial" w:hAnsi="Arial" w:cs="Arial"/>
          <w:sz w:val="22"/>
          <w:szCs w:val="22"/>
        </w:rPr>
        <w:t xml:space="preserve"> (Fig 4C)</w:t>
      </w:r>
      <w:r>
        <w:rPr>
          <w:rFonts w:ascii="Arial" w:eastAsia="Arial" w:hAnsi="Arial" w:cs="Arial"/>
          <w:sz w:val="22"/>
          <w:szCs w:val="22"/>
        </w:rPr>
        <w:t xml:space="preserve">. </w:t>
      </w:r>
      <w:del w:id="791" w:author="David Bartel" w:date="2019-06-28T15:03:00Z">
        <w:r w:rsidDel="00F01612">
          <w:rPr>
            <w:rFonts w:ascii="Arial" w:eastAsia="Arial" w:hAnsi="Arial" w:cs="Arial"/>
            <w:sz w:val="22"/>
            <w:szCs w:val="22"/>
          </w:rPr>
          <w:delText xml:space="preserve">Nonetheless, compared to </w:delText>
        </w:r>
        <w:r w:rsidR="00387254" w:rsidDel="00F01612">
          <w:rPr>
            <w:rFonts w:ascii="Arial" w:eastAsia="Arial" w:hAnsi="Arial" w:cs="Arial"/>
            <w:sz w:val="22"/>
            <w:szCs w:val="22"/>
          </w:rPr>
          <w:delText>3′-site affinities</w:delText>
        </w:r>
        <w:r w:rsidDel="00F01612">
          <w:rPr>
            <w:rFonts w:ascii="Arial" w:eastAsia="Arial" w:hAnsi="Arial" w:cs="Arial"/>
            <w:sz w:val="22"/>
            <w:szCs w:val="22"/>
          </w:rPr>
          <w:delText xml:space="preserve"> </w:delText>
        </w:r>
        <w:r w:rsidR="00387254" w:rsidDel="00F01612">
          <w:rPr>
            <w:rFonts w:ascii="Arial" w:eastAsia="Arial" w:hAnsi="Arial" w:cs="Arial"/>
            <w:sz w:val="22"/>
            <w:szCs w:val="22"/>
          </w:rPr>
          <w:delText>observed for let-7a, affinities were</w:delText>
        </w:r>
        <w:r w:rsidR="000707D2" w:rsidDel="00F01612">
          <w:rPr>
            <w:rFonts w:ascii="Arial" w:eastAsia="Arial" w:hAnsi="Arial" w:cs="Arial"/>
            <w:sz w:val="22"/>
            <w:szCs w:val="22"/>
          </w:rPr>
          <w:delText xml:space="preserve"> somewhat lower for miR-1 and miR-155 (maximal </w:delText>
        </w:r>
        <w:r w:rsidR="000707D2" w:rsidRPr="00456150" w:rsidDel="00F01612">
          <w:rPr>
            <w:rFonts w:ascii="Arial" w:eastAsia="Arial" w:hAnsi="Arial" w:cs="Arial"/>
            <w:i/>
            <w:sz w:val="22"/>
            <w:szCs w:val="22"/>
          </w:rPr>
          <w:delText>K</w:delText>
        </w:r>
        <w:r w:rsidR="000707D2" w:rsidDel="00F01612">
          <w:rPr>
            <w:rFonts w:ascii="Arial" w:eastAsia="Arial" w:hAnsi="Arial" w:cs="Arial"/>
            <w:vertAlign w:val="subscript"/>
          </w:rPr>
          <w:delText>D</w:delText>
        </w:r>
        <w:r w:rsidR="000707D2" w:rsidDel="00F01612">
          <w:rPr>
            <w:rFonts w:ascii="Arial" w:eastAsia="Arial" w:hAnsi="Arial" w:cs="Arial"/>
            <w:sz w:val="22"/>
            <w:szCs w:val="22"/>
          </w:rPr>
          <w:delText xml:space="preserve"> </w:delText>
        </w:r>
        <w:r w:rsidR="0031472C" w:rsidDel="00F01612">
          <w:rPr>
            <w:rFonts w:ascii="Arial" w:eastAsia="Arial" w:hAnsi="Arial" w:cs="Arial"/>
            <w:sz w:val="22"/>
            <w:szCs w:val="22"/>
          </w:rPr>
          <w:delText xml:space="preserve">fold-change </w:delText>
        </w:r>
        <w:r w:rsidR="000707D2" w:rsidDel="00F01612">
          <w:rPr>
            <w:rFonts w:ascii="Arial" w:eastAsia="Arial" w:hAnsi="Arial" w:cs="Arial"/>
            <w:sz w:val="22"/>
            <w:szCs w:val="22"/>
          </w:rPr>
          <w:delText>values</w:delText>
        </w:r>
        <w:r w:rsidR="000B49C9" w:rsidDel="00F01612">
          <w:rPr>
            <w:rFonts w:ascii="Arial" w:eastAsia="Arial" w:hAnsi="Arial" w:cs="Arial"/>
            <w:sz w:val="22"/>
            <w:szCs w:val="22"/>
          </w:rPr>
          <w:delText xml:space="preserve"> for 7nt of 3′ pairing</w:delText>
        </w:r>
        <w:r w:rsidR="000707D2" w:rsidDel="00F01612">
          <w:rPr>
            <w:rFonts w:ascii="Arial" w:eastAsia="Arial" w:hAnsi="Arial" w:cs="Arial"/>
            <w:sz w:val="22"/>
            <w:szCs w:val="22"/>
          </w:rPr>
          <w:delText xml:space="preserve">, </w:delText>
        </w:r>
        <w:r w:rsidR="000B49C9" w:rsidRPr="004E72B5" w:rsidDel="00F01612">
          <w:rPr>
            <w:rFonts w:ascii="Arial" w:eastAsia="Arial" w:hAnsi="Arial" w:cs="Arial"/>
            <w:sz w:val="22"/>
            <w:szCs w:val="22"/>
          </w:rPr>
          <w:delText>43</w:delText>
        </w:r>
        <w:r w:rsidR="000707D2" w:rsidRPr="004E72B5" w:rsidDel="00F01612">
          <w:rPr>
            <w:rFonts w:ascii="Arial" w:eastAsia="Arial" w:hAnsi="Arial" w:cs="Arial"/>
            <w:sz w:val="22"/>
            <w:szCs w:val="22"/>
          </w:rPr>
          <w:delText xml:space="preserve">, </w:delText>
        </w:r>
        <w:r w:rsidR="000B49C9" w:rsidRPr="004E72B5" w:rsidDel="00F01612">
          <w:rPr>
            <w:rFonts w:ascii="Arial" w:eastAsia="Arial" w:hAnsi="Arial" w:cs="Arial"/>
            <w:sz w:val="22"/>
            <w:szCs w:val="22"/>
          </w:rPr>
          <w:delText>15</w:delText>
        </w:r>
        <w:r w:rsidR="000707D2" w:rsidRPr="004E72B5" w:rsidDel="00F01612">
          <w:rPr>
            <w:rFonts w:ascii="Arial" w:eastAsia="Arial" w:hAnsi="Arial" w:cs="Arial"/>
            <w:sz w:val="22"/>
            <w:szCs w:val="22"/>
          </w:rPr>
          <w:delText>, and</w:delText>
        </w:r>
        <w:r w:rsidR="000B49C9" w:rsidRPr="004E72B5" w:rsidDel="00F01612">
          <w:rPr>
            <w:rFonts w:ascii="Arial" w:eastAsia="Arial" w:hAnsi="Arial" w:cs="Arial"/>
            <w:sz w:val="22"/>
            <w:szCs w:val="22"/>
          </w:rPr>
          <w:delText xml:space="preserve"> 14</w:delText>
        </w:r>
        <w:r w:rsidR="000707D2" w:rsidDel="00F01612">
          <w:rPr>
            <w:rFonts w:ascii="Arial" w:eastAsia="Arial" w:hAnsi="Arial" w:cs="Arial"/>
            <w:sz w:val="22"/>
            <w:szCs w:val="22"/>
          </w:rPr>
          <w:delText xml:space="preserve"> for let-7a, miR-1 and miR-155, respectively)</w:delText>
        </w:r>
        <w:r w:rsidR="00E67153" w:rsidDel="00F01612">
          <w:rPr>
            <w:rFonts w:ascii="Arial" w:eastAsia="Arial" w:hAnsi="Arial" w:cs="Arial"/>
            <w:sz w:val="22"/>
            <w:szCs w:val="22"/>
          </w:rPr>
          <w:delText xml:space="preserve"> (Fig 4D)</w:delText>
        </w:r>
        <w:r w:rsidDel="00F01612">
          <w:rPr>
            <w:rFonts w:ascii="Arial" w:eastAsia="Arial" w:hAnsi="Arial" w:cs="Arial"/>
            <w:sz w:val="22"/>
            <w:szCs w:val="22"/>
          </w:rPr>
          <w:delText xml:space="preserve">. </w:delText>
        </w:r>
      </w:del>
      <w:r w:rsidR="00B6239F">
        <w:rPr>
          <w:rFonts w:ascii="Arial" w:eastAsia="Arial" w:hAnsi="Arial" w:cs="Arial"/>
          <w:sz w:val="22"/>
          <w:szCs w:val="22"/>
        </w:rPr>
        <w:t xml:space="preserve">As observed for let-7a, </w:t>
      </w:r>
      <w:r w:rsidR="00AF3EF0">
        <w:rPr>
          <w:rFonts w:ascii="Arial" w:eastAsia="Arial" w:hAnsi="Arial" w:cs="Arial"/>
          <w:sz w:val="22"/>
          <w:szCs w:val="22"/>
        </w:rPr>
        <w:t xml:space="preserve">3′-site affinity for miR-1 and miR-155 varied with </w:t>
      </w:r>
      <w:r w:rsidR="00E231E9">
        <w:rPr>
          <w:rFonts w:ascii="Arial" w:eastAsia="Arial" w:hAnsi="Arial" w:cs="Arial"/>
          <w:sz w:val="22"/>
          <w:szCs w:val="22"/>
        </w:rPr>
        <w:t xml:space="preserve">the </w:t>
      </w:r>
      <w:r w:rsidR="000707D2">
        <w:rPr>
          <w:rFonts w:ascii="Arial" w:eastAsia="Arial" w:hAnsi="Arial" w:cs="Arial"/>
          <w:sz w:val="22"/>
          <w:szCs w:val="22"/>
        </w:rPr>
        <w:t xml:space="preserve">position and identity of the </w:t>
      </w:r>
      <w:r w:rsidR="00AF3EF0">
        <w:rPr>
          <w:rFonts w:ascii="Arial" w:eastAsia="Arial" w:hAnsi="Arial" w:cs="Arial"/>
          <w:sz w:val="22"/>
          <w:szCs w:val="22"/>
        </w:rPr>
        <w:t>seed mismatch</w:t>
      </w:r>
      <w:r w:rsidR="000707D2">
        <w:rPr>
          <w:rFonts w:ascii="Arial" w:eastAsia="Arial" w:hAnsi="Arial" w:cs="Arial"/>
          <w:sz w:val="22"/>
          <w:szCs w:val="22"/>
        </w:rPr>
        <w:t xml:space="preserve">. </w:t>
      </w:r>
      <w:r w:rsidR="00387254">
        <w:rPr>
          <w:rFonts w:ascii="Arial" w:eastAsia="Arial" w:hAnsi="Arial" w:cs="Arial"/>
          <w:sz w:val="22"/>
          <w:szCs w:val="22"/>
        </w:rPr>
        <w:t xml:space="preserve">The optimal register for 3′ pairing to miR-1 occurred at miRNA nucleotides 12–18, whereas the optimal register of 3′ pairing to miR-155 occurred at </w:t>
      </w:r>
      <w:ins w:id="792" w:author="David Bartel" w:date="2019-06-28T15:00:00Z">
        <w:r w:rsidR="004E72B5">
          <w:rPr>
            <w:rFonts w:ascii="Arial" w:eastAsia="Arial" w:hAnsi="Arial" w:cs="Arial"/>
            <w:sz w:val="22"/>
            <w:szCs w:val="22"/>
          </w:rPr>
          <w:t xml:space="preserve">miRNA nucleotides </w:t>
        </w:r>
      </w:ins>
      <w:r w:rsidR="00387254">
        <w:rPr>
          <w:rFonts w:ascii="Arial" w:eastAsia="Arial" w:hAnsi="Arial" w:cs="Arial"/>
          <w:sz w:val="22"/>
          <w:szCs w:val="22"/>
        </w:rPr>
        <w:t>15–21</w:t>
      </w:r>
      <w:ins w:id="793" w:author="Microsoft Office User" w:date="2019-06-12T13:03:00Z">
        <w:r w:rsidR="00E67153">
          <w:rPr>
            <w:rFonts w:ascii="Arial" w:eastAsia="Arial" w:hAnsi="Arial" w:cs="Arial"/>
            <w:sz w:val="22"/>
            <w:szCs w:val="22"/>
          </w:rPr>
          <w:t xml:space="preserve"> (Fig 4C and D)</w:t>
        </w:r>
      </w:ins>
      <w:r w:rsidR="00387254">
        <w:rPr>
          <w:rFonts w:ascii="Arial" w:eastAsia="Arial" w:hAnsi="Arial" w:cs="Arial"/>
          <w:sz w:val="22"/>
          <w:szCs w:val="22"/>
        </w:rPr>
        <w:t xml:space="preserve">.  </w:t>
      </w:r>
      <w:r w:rsidR="00BD1727">
        <w:rPr>
          <w:rFonts w:ascii="Arial" w:eastAsia="Arial" w:hAnsi="Arial" w:cs="Arial"/>
          <w:sz w:val="22"/>
          <w:szCs w:val="22"/>
        </w:rPr>
        <w:t xml:space="preserve">Thus, on the whole, the different optimal pairing registers observed for the three miRNAs (11–17, 12–18 and 15–21) </w:t>
      </w:r>
      <w:r w:rsidR="00850FCA">
        <w:rPr>
          <w:rFonts w:ascii="Arial" w:eastAsia="Arial" w:hAnsi="Arial" w:cs="Arial"/>
          <w:sz w:val="22"/>
          <w:szCs w:val="22"/>
        </w:rPr>
        <w:t>concurred</w:t>
      </w:r>
      <w:r w:rsidR="00E93D4F">
        <w:rPr>
          <w:rFonts w:ascii="Arial" w:eastAsia="Arial" w:hAnsi="Arial" w:cs="Arial"/>
          <w:sz w:val="22"/>
          <w:szCs w:val="22"/>
        </w:rPr>
        <w:t xml:space="preserve"> with the conclusion derived from pooling repression and conservation data from multiple miRNAs, which stated that</w:t>
      </w:r>
      <w:r w:rsidR="00BD1727">
        <w:rPr>
          <w:rFonts w:ascii="Arial" w:eastAsia="Arial" w:hAnsi="Arial" w:cs="Arial"/>
          <w:sz w:val="22"/>
          <w:szCs w:val="22"/>
        </w:rPr>
        <w:t xml:space="preserve"> optimal 3′ pairing </w:t>
      </w:r>
      <w:r w:rsidR="00E93D4F">
        <w:rPr>
          <w:rFonts w:ascii="Arial" w:eastAsia="Arial" w:hAnsi="Arial" w:cs="Arial"/>
          <w:sz w:val="22"/>
          <w:szCs w:val="22"/>
        </w:rPr>
        <w:t>centers on miRNA nucleotides 13–18 (</w:t>
      </w:r>
      <w:proofErr w:type="spellStart"/>
      <w:r w:rsidR="00E93D4F">
        <w:rPr>
          <w:rFonts w:ascii="Arial" w:eastAsia="Arial" w:hAnsi="Arial" w:cs="Arial"/>
          <w:sz w:val="22"/>
          <w:szCs w:val="22"/>
        </w:rPr>
        <w:t>Grimson</w:t>
      </w:r>
      <w:proofErr w:type="spellEnd"/>
      <w:r w:rsidR="00E93D4F">
        <w:rPr>
          <w:rFonts w:ascii="Arial" w:eastAsia="Arial" w:hAnsi="Arial" w:cs="Arial"/>
          <w:sz w:val="22"/>
          <w:szCs w:val="22"/>
        </w:rPr>
        <w:t>). However, the current results revealed unanticipated differences between miRNAs</w:t>
      </w:r>
      <w:r w:rsidR="00E93D4F" w:rsidRPr="00E93D4F">
        <w:rPr>
          <w:rFonts w:ascii="Arial" w:eastAsia="Arial" w:hAnsi="Arial" w:cs="Arial"/>
          <w:sz w:val="22"/>
          <w:szCs w:val="22"/>
        </w:rPr>
        <w:t xml:space="preserve"> </w:t>
      </w:r>
      <w:r w:rsidR="00E93D4F">
        <w:rPr>
          <w:rFonts w:ascii="Arial" w:eastAsia="Arial" w:hAnsi="Arial" w:cs="Arial"/>
          <w:sz w:val="22"/>
          <w:szCs w:val="22"/>
        </w:rPr>
        <w:t xml:space="preserve">in </w:t>
      </w:r>
      <w:del w:id="794" w:author="David Bartel" w:date="2019-06-28T15:05:00Z">
        <w:r w:rsidR="00E93D4F" w:rsidDel="00F01612">
          <w:rPr>
            <w:rFonts w:ascii="Arial" w:eastAsia="Arial" w:hAnsi="Arial" w:cs="Arial"/>
            <w:sz w:val="22"/>
            <w:szCs w:val="22"/>
          </w:rPr>
          <w:delText xml:space="preserve">both the strength of pairing and </w:delText>
        </w:r>
      </w:del>
      <w:r w:rsidR="00E93D4F">
        <w:rPr>
          <w:rFonts w:ascii="Arial" w:eastAsia="Arial" w:hAnsi="Arial" w:cs="Arial"/>
          <w:sz w:val="22"/>
          <w:szCs w:val="22"/>
        </w:rPr>
        <w:t>optimal register of pairing.</w:t>
      </w:r>
      <w:r w:rsidR="00B0410B">
        <w:rPr>
          <w:rFonts w:ascii="Arial" w:eastAsia="Arial" w:hAnsi="Arial" w:cs="Arial"/>
          <w:sz w:val="22"/>
          <w:szCs w:val="22"/>
        </w:rPr>
        <w:t xml:space="preserve"> </w:t>
      </w:r>
      <w:ins w:id="795" w:author="David Bartel" w:date="2019-06-28T15:05:00Z">
        <w:r w:rsidR="00F01612">
          <w:rPr>
            <w:rFonts w:ascii="Arial" w:eastAsia="Arial" w:hAnsi="Arial" w:cs="Arial"/>
            <w:sz w:val="22"/>
            <w:szCs w:val="22"/>
          </w:rPr>
          <w:t xml:space="preserve">We also observed </w:t>
        </w:r>
        <w:r w:rsidR="00F01612">
          <w:rPr>
            <w:rFonts w:ascii="Arial" w:eastAsia="Arial" w:hAnsi="Arial" w:cs="Arial"/>
            <w:sz w:val="22"/>
            <w:szCs w:val="22"/>
          </w:rPr>
          <w:lastRenderedPageBreak/>
          <w:t xml:space="preserve">differences </w:t>
        </w:r>
      </w:ins>
      <w:ins w:id="796" w:author="David Bartel" w:date="2019-06-28T15:06:00Z">
        <w:r w:rsidR="00F01612">
          <w:rPr>
            <w:rFonts w:ascii="Arial" w:eastAsia="Arial" w:hAnsi="Arial" w:cs="Arial"/>
            <w:sz w:val="22"/>
            <w:szCs w:val="22"/>
          </w:rPr>
          <w:t xml:space="preserve">between miRNAs </w:t>
        </w:r>
      </w:ins>
      <w:ins w:id="797" w:author="David Bartel" w:date="2019-06-28T15:05:00Z">
        <w:r w:rsidR="00F01612">
          <w:rPr>
            <w:rFonts w:ascii="Arial" w:eastAsia="Arial" w:hAnsi="Arial" w:cs="Arial"/>
            <w:sz w:val="22"/>
            <w:szCs w:val="22"/>
          </w:rPr>
          <w:t xml:space="preserve">in the strength of </w:t>
        </w:r>
      </w:ins>
      <w:ins w:id="798" w:author="David Bartel" w:date="2019-06-28T15:06:00Z">
        <w:r w:rsidR="00F01612">
          <w:rPr>
            <w:rFonts w:ascii="Arial" w:eastAsia="Arial" w:hAnsi="Arial" w:cs="Arial"/>
            <w:sz w:val="22"/>
            <w:szCs w:val="22"/>
          </w:rPr>
          <w:t xml:space="preserve">3′ </w:t>
        </w:r>
      </w:ins>
      <w:ins w:id="799" w:author="David Bartel" w:date="2019-06-28T15:05:00Z">
        <w:r w:rsidR="00F01612">
          <w:rPr>
            <w:rFonts w:ascii="Arial" w:eastAsia="Arial" w:hAnsi="Arial" w:cs="Arial"/>
            <w:sz w:val="22"/>
            <w:szCs w:val="22"/>
          </w:rPr>
          <w:t>pairing</w:t>
        </w:r>
      </w:ins>
      <w:ins w:id="800" w:author="David Bartel" w:date="2019-06-28T15:06:00Z">
        <w:r w:rsidR="00F01612">
          <w:rPr>
            <w:rFonts w:ascii="Arial" w:eastAsia="Arial" w:hAnsi="Arial" w:cs="Arial"/>
            <w:sz w:val="22"/>
            <w:szCs w:val="22"/>
          </w:rPr>
          <w:t>;</w:t>
        </w:r>
        <w:r w:rsidR="00F01612" w:rsidRPr="00F01612">
          <w:rPr>
            <w:rFonts w:ascii="Arial" w:eastAsia="Arial" w:hAnsi="Arial" w:cs="Arial"/>
            <w:sz w:val="22"/>
            <w:szCs w:val="22"/>
          </w:rPr>
          <w:t xml:space="preserve"> </w:t>
        </w:r>
        <w:r w:rsidR="00F01612">
          <w:rPr>
            <w:rFonts w:ascii="Arial" w:eastAsia="Arial" w:hAnsi="Arial" w:cs="Arial"/>
            <w:sz w:val="22"/>
            <w:szCs w:val="22"/>
          </w:rPr>
          <w:t xml:space="preserve">compared to 3′-site affinities observed for let-7a, affinities were somewhat lower for miR-1 and miR-155 (maximal </w:t>
        </w:r>
        <w:r w:rsidR="00F01612" w:rsidRPr="00456150">
          <w:rPr>
            <w:rFonts w:ascii="Arial" w:eastAsia="Arial" w:hAnsi="Arial" w:cs="Arial"/>
            <w:i/>
            <w:sz w:val="22"/>
            <w:szCs w:val="22"/>
          </w:rPr>
          <w:t>K</w:t>
        </w:r>
        <w:r w:rsidR="00F01612">
          <w:rPr>
            <w:rFonts w:ascii="Arial" w:eastAsia="Arial" w:hAnsi="Arial" w:cs="Arial"/>
            <w:vertAlign w:val="subscript"/>
          </w:rPr>
          <w:t>D</w:t>
        </w:r>
        <w:r w:rsidR="00F01612">
          <w:rPr>
            <w:rFonts w:ascii="Arial" w:eastAsia="Arial" w:hAnsi="Arial" w:cs="Arial"/>
            <w:sz w:val="22"/>
            <w:szCs w:val="22"/>
          </w:rPr>
          <w:t xml:space="preserve"> fold-change values for 7nt of 3′ pairing, </w:t>
        </w:r>
        <w:commentRangeStart w:id="801"/>
        <w:r w:rsidR="00F01612" w:rsidRPr="004E72B5">
          <w:rPr>
            <w:rFonts w:ascii="Arial" w:eastAsia="Arial" w:hAnsi="Arial" w:cs="Arial"/>
            <w:sz w:val="22"/>
            <w:szCs w:val="22"/>
          </w:rPr>
          <w:t>43</w:t>
        </w:r>
        <w:commentRangeEnd w:id="801"/>
        <w:r w:rsidR="00F01612">
          <w:rPr>
            <w:rStyle w:val="CommentReference"/>
          </w:rPr>
          <w:commentReference w:id="801"/>
        </w:r>
        <w:r w:rsidR="00F01612" w:rsidRPr="004E72B5">
          <w:rPr>
            <w:rFonts w:ascii="Arial" w:eastAsia="Arial" w:hAnsi="Arial" w:cs="Arial"/>
            <w:sz w:val="22"/>
            <w:szCs w:val="22"/>
          </w:rPr>
          <w:t>, 15, and 14</w:t>
        </w:r>
        <w:r w:rsidR="00F01612">
          <w:rPr>
            <w:rFonts w:ascii="Arial" w:eastAsia="Arial" w:hAnsi="Arial" w:cs="Arial"/>
            <w:sz w:val="22"/>
            <w:szCs w:val="22"/>
          </w:rPr>
          <w:t xml:space="preserve"> for let-7a, miR-1 and miR-155, respectively) (Fig 4D). </w:t>
        </w:r>
      </w:ins>
      <w:r w:rsidR="00B0410B">
        <w:rPr>
          <w:rFonts w:ascii="Arial" w:eastAsia="Arial" w:hAnsi="Arial" w:cs="Arial"/>
          <w:sz w:val="22"/>
          <w:szCs w:val="22"/>
        </w:rPr>
        <w:t>Thus, our results indicate that the sequence of the miRNA, not common interactions with the protein, influence the contribution and the preferred register for 3′ pairing.</w:t>
      </w:r>
      <w:ins w:id="802" w:author="David Bartel" w:date="2019-06-28T15:03:00Z">
        <w:r w:rsidR="00F01612">
          <w:rPr>
            <w:rFonts w:ascii="Arial" w:eastAsia="Arial" w:hAnsi="Arial" w:cs="Arial"/>
            <w:sz w:val="22"/>
            <w:szCs w:val="22"/>
          </w:rPr>
          <w:t xml:space="preserve"> </w:t>
        </w:r>
      </w:ins>
    </w:p>
    <w:p w14:paraId="675CB325" w14:textId="1A99D6E4" w:rsidR="00CD3077" w:rsidRDefault="00C8166C" w:rsidP="002E51C5">
      <w:pPr>
        <w:pStyle w:val="Normal1"/>
        <w:spacing w:line="480" w:lineRule="auto"/>
        <w:ind w:firstLine="720"/>
        <w:rPr>
          <w:rFonts w:ascii="Arial" w:eastAsia="Arial" w:hAnsi="Arial" w:cs="Arial"/>
          <w:sz w:val="22"/>
          <w:szCs w:val="22"/>
        </w:rPr>
      </w:pPr>
      <w:r>
        <w:rPr>
          <w:rFonts w:ascii="Arial" w:eastAsia="Arial" w:hAnsi="Arial" w:cs="Arial"/>
          <w:sz w:val="22"/>
          <w:szCs w:val="22"/>
        </w:rPr>
        <w:t xml:space="preserve">These trends </w:t>
      </w:r>
      <w:r w:rsidR="00BD1727">
        <w:rPr>
          <w:rFonts w:ascii="Arial" w:eastAsia="Arial" w:hAnsi="Arial" w:cs="Arial"/>
          <w:sz w:val="22"/>
          <w:szCs w:val="22"/>
        </w:rPr>
        <w:t>we</w:t>
      </w:r>
      <w:r>
        <w:rPr>
          <w:rFonts w:ascii="Arial" w:eastAsia="Arial" w:hAnsi="Arial" w:cs="Arial"/>
          <w:sz w:val="22"/>
          <w:szCs w:val="22"/>
        </w:rPr>
        <w:t xml:space="preserve">re recapitulated using </w:t>
      </w:r>
      <w:r w:rsidR="00E93D4F">
        <w:rPr>
          <w:rFonts w:ascii="Arial" w:eastAsia="Arial" w:hAnsi="Arial" w:cs="Arial"/>
          <w:sz w:val="22"/>
          <w:szCs w:val="22"/>
        </w:rPr>
        <w:t xml:space="preserve">AGO-RBNS </w:t>
      </w:r>
      <w:r>
        <w:rPr>
          <w:rFonts w:ascii="Arial" w:eastAsia="Arial" w:hAnsi="Arial" w:cs="Arial"/>
          <w:sz w:val="22"/>
          <w:szCs w:val="22"/>
        </w:rPr>
        <w:t>data from random</w:t>
      </w:r>
      <w:r w:rsidR="00E93D4F">
        <w:rPr>
          <w:rFonts w:ascii="Arial" w:eastAsia="Arial" w:hAnsi="Arial" w:cs="Arial"/>
          <w:sz w:val="22"/>
          <w:szCs w:val="22"/>
        </w:rPr>
        <w:t>-sequence</w:t>
      </w:r>
      <w:r>
        <w:rPr>
          <w:rFonts w:ascii="Arial" w:eastAsia="Arial" w:hAnsi="Arial" w:cs="Arial"/>
          <w:sz w:val="22"/>
          <w:szCs w:val="22"/>
        </w:rPr>
        <w:t xml:space="preserve"> libraries</w:t>
      </w:r>
      <w:r w:rsidR="00BD1727">
        <w:rPr>
          <w:rFonts w:ascii="Arial" w:eastAsia="Arial" w:hAnsi="Arial" w:cs="Arial"/>
          <w:sz w:val="22"/>
          <w:szCs w:val="22"/>
        </w:rPr>
        <w:t xml:space="preserve"> (McGeary et al., 2018)</w:t>
      </w:r>
      <w:r>
        <w:rPr>
          <w:rFonts w:ascii="Arial" w:eastAsia="Arial" w:hAnsi="Arial" w:cs="Arial"/>
          <w:sz w:val="22"/>
          <w:szCs w:val="22"/>
        </w:rPr>
        <w:t>, albeit with more error due to low</w:t>
      </w:r>
      <w:r w:rsidR="00E93D4F">
        <w:rPr>
          <w:rFonts w:ascii="Arial" w:eastAsia="Arial" w:hAnsi="Arial" w:cs="Arial"/>
          <w:sz w:val="22"/>
          <w:szCs w:val="22"/>
        </w:rPr>
        <w:t>er</w:t>
      </w:r>
      <w:r>
        <w:rPr>
          <w:rFonts w:ascii="Arial" w:eastAsia="Arial" w:hAnsi="Arial" w:cs="Arial"/>
          <w:sz w:val="22"/>
          <w:szCs w:val="22"/>
        </w:rPr>
        <w:t xml:space="preserve"> counts of site occurrences</w:t>
      </w:r>
      <w:r w:rsidR="00BD1727">
        <w:rPr>
          <w:rFonts w:ascii="Arial" w:eastAsia="Arial" w:hAnsi="Arial" w:cs="Arial"/>
          <w:sz w:val="22"/>
          <w:szCs w:val="22"/>
        </w:rPr>
        <w:t xml:space="preserve">, even when confining </w:t>
      </w:r>
      <w:r w:rsidR="00E93D4F">
        <w:rPr>
          <w:rFonts w:ascii="Arial" w:eastAsia="Arial" w:hAnsi="Arial" w:cs="Arial"/>
          <w:sz w:val="22"/>
          <w:szCs w:val="22"/>
        </w:rPr>
        <w:t>our</w:t>
      </w:r>
      <w:r w:rsidR="00BD1727">
        <w:rPr>
          <w:rFonts w:ascii="Arial" w:eastAsia="Arial" w:hAnsi="Arial" w:cs="Arial"/>
          <w:sz w:val="22"/>
          <w:szCs w:val="22"/>
        </w:rPr>
        <w:t xml:space="preserve"> analysis to shorter, 5-nt 3′ sites</w:t>
      </w:r>
      <w:r>
        <w:rPr>
          <w:rFonts w:ascii="Arial" w:eastAsia="Arial" w:hAnsi="Arial" w:cs="Arial"/>
          <w:sz w:val="22"/>
          <w:szCs w:val="22"/>
        </w:rPr>
        <w:t xml:space="preserve"> </w:t>
      </w:r>
      <w:r w:rsidR="00E93D4F">
        <w:rPr>
          <w:rFonts w:ascii="Arial" w:eastAsia="Arial" w:hAnsi="Arial" w:cs="Arial"/>
          <w:sz w:val="22"/>
          <w:szCs w:val="22"/>
        </w:rPr>
        <w:t>(</w:t>
      </w:r>
      <w:commentRangeStart w:id="803"/>
      <w:r>
        <w:rPr>
          <w:rFonts w:ascii="Arial" w:eastAsia="Arial" w:hAnsi="Arial" w:cs="Arial"/>
          <w:sz w:val="22"/>
          <w:szCs w:val="22"/>
        </w:rPr>
        <w:t>Fig S</w:t>
      </w:r>
      <w:r w:rsidR="005C5511">
        <w:rPr>
          <w:rFonts w:ascii="Arial" w:eastAsia="Arial" w:hAnsi="Arial" w:cs="Arial"/>
          <w:sz w:val="22"/>
          <w:szCs w:val="22"/>
        </w:rPr>
        <w:t>4</w:t>
      </w:r>
      <w:r>
        <w:rPr>
          <w:rFonts w:ascii="Arial" w:eastAsia="Arial" w:hAnsi="Arial" w:cs="Arial"/>
          <w:sz w:val="22"/>
          <w:szCs w:val="22"/>
        </w:rPr>
        <w:t xml:space="preserve"> </w:t>
      </w:r>
      <w:commentRangeEnd w:id="803"/>
      <w:r w:rsidR="006A5372">
        <w:rPr>
          <w:rStyle w:val="CommentReference"/>
        </w:rPr>
        <w:commentReference w:id="803"/>
      </w:r>
      <w:r>
        <w:rPr>
          <w:rFonts w:ascii="Arial" w:eastAsia="Arial" w:hAnsi="Arial" w:cs="Arial"/>
          <w:sz w:val="22"/>
          <w:szCs w:val="22"/>
        </w:rPr>
        <w:t xml:space="preserve">). </w:t>
      </w:r>
      <w:r w:rsidR="00E93D4F">
        <w:rPr>
          <w:rFonts w:ascii="Arial" w:eastAsia="Arial" w:hAnsi="Arial" w:cs="Arial"/>
          <w:sz w:val="22"/>
          <w:szCs w:val="22"/>
        </w:rPr>
        <w:t>Of the six miRNAs examined,</w:t>
      </w:r>
      <w:r>
        <w:rPr>
          <w:rFonts w:ascii="Arial" w:eastAsia="Arial" w:hAnsi="Arial" w:cs="Arial"/>
          <w:sz w:val="22"/>
          <w:szCs w:val="22"/>
        </w:rPr>
        <w:t xml:space="preserve"> lsy-6 ha</w:t>
      </w:r>
      <w:r w:rsidR="00E93D4F">
        <w:rPr>
          <w:rFonts w:ascii="Arial" w:eastAsia="Arial" w:hAnsi="Arial" w:cs="Arial"/>
          <w:sz w:val="22"/>
          <w:szCs w:val="22"/>
        </w:rPr>
        <w:t>d</w:t>
      </w:r>
      <w:r>
        <w:rPr>
          <w:rFonts w:ascii="Arial" w:eastAsia="Arial" w:hAnsi="Arial" w:cs="Arial"/>
          <w:sz w:val="22"/>
          <w:szCs w:val="22"/>
        </w:rPr>
        <w:t xml:space="preserve"> the </w:t>
      </w:r>
      <w:r w:rsidR="000A2952">
        <w:rPr>
          <w:rFonts w:ascii="Arial" w:eastAsia="Arial" w:hAnsi="Arial" w:cs="Arial"/>
          <w:sz w:val="22"/>
          <w:szCs w:val="22"/>
        </w:rPr>
        <w:t>highest-affinity</w:t>
      </w:r>
      <w:r w:rsidR="00F95A42">
        <w:rPr>
          <w:rFonts w:ascii="Arial" w:eastAsia="Arial" w:hAnsi="Arial" w:cs="Arial"/>
          <w:sz w:val="22"/>
          <w:szCs w:val="22"/>
        </w:rPr>
        <w:t xml:space="preserve"> </w:t>
      </w:r>
      <w:r>
        <w:rPr>
          <w:rFonts w:ascii="Arial" w:eastAsia="Arial" w:hAnsi="Arial" w:cs="Arial"/>
          <w:sz w:val="22"/>
          <w:szCs w:val="22"/>
        </w:rPr>
        <w:t>3′</w:t>
      </w:r>
      <w:r w:rsidR="000A2952">
        <w:rPr>
          <w:rFonts w:ascii="Arial" w:eastAsia="Arial" w:hAnsi="Arial" w:cs="Arial"/>
          <w:sz w:val="22"/>
          <w:szCs w:val="22"/>
        </w:rPr>
        <w:t xml:space="preserve"> pairing</w:t>
      </w:r>
      <w:del w:id="804" w:author="David Bartel" w:date="2019-06-28T15:10:00Z">
        <w:r w:rsidR="00E310F2" w:rsidDel="00F01612">
          <w:rPr>
            <w:rFonts w:ascii="Arial" w:eastAsia="Arial" w:hAnsi="Arial" w:cs="Arial"/>
            <w:sz w:val="22"/>
            <w:szCs w:val="22"/>
          </w:rPr>
          <w:delText xml:space="preserve">, </w:delText>
        </w:r>
      </w:del>
      <w:ins w:id="805" w:author="David Bartel" w:date="2019-06-28T15:10:00Z">
        <w:r w:rsidR="00F01612">
          <w:rPr>
            <w:rFonts w:ascii="Arial" w:eastAsia="Arial" w:hAnsi="Arial" w:cs="Arial"/>
            <w:sz w:val="22"/>
            <w:szCs w:val="22"/>
          </w:rPr>
          <w:t>—</w:t>
        </w:r>
      </w:ins>
      <w:r w:rsidR="00E310F2">
        <w:rPr>
          <w:rFonts w:ascii="Arial" w:eastAsia="Arial" w:hAnsi="Arial" w:cs="Arial"/>
          <w:sz w:val="22"/>
          <w:szCs w:val="22"/>
        </w:rPr>
        <w:t>up to 100-fold for a 5</w:t>
      </w:r>
      <w:ins w:id="806" w:author="David Bartel" w:date="2019-06-28T15:10:00Z">
        <w:r w:rsidR="00F01612">
          <w:rPr>
            <w:rFonts w:ascii="Arial" w:eastAsia="Arial" w:hAnsi="Arial" w:cs="Arial"/>
            <w:sz w:val="22"/>
            <w:szCs w:val="22"/>
          </w:rPr>
          <w:t xml:space="preserve">-nt </w:t>
        </w:r>
        <w:r w:rsidR="006501CE">
          <w:rPr>
            <w:rFonts w:ascii="Arial" w:eastAsia="Arial" w:hAnsi="Arial" w:cs="Arial"/>
            <w:sz w:val="22"/>
            <w:szCs w:val="22"/>
          </w:rPr>
          <w:t>3′ site</w:t>
        </w:r>
      </w:ins>
      <w:del w:id="807" w:author="David Bartel" w:date="2019-06-28T15:10:00Z">
        <w:r w:rsidR="00E310F2" w:rsidDel="006501CE">
          <w:rPr>
            <w:rFonts w:ascii="Arial" w:eastAsia="Arial" w:hAnsi="Arial" w:cs="Arial"/>
            <w:sz w:val="22"/>
            <w:szCs w:val="22"/>
          </w:rPr>
          <w:delText>mer</w:delText>
        </w:r>
      </w:del>
      <w:r w:rsidR="00E310F2">
        <w:rPr>
          <w:rFonts w:ascii="Arial" w:eastAsia="Arial" w:hAnsi="Arial" w:cs="Arial"/>
          <w:sz w:val="22"/>
          <w:szCs w:val="22"/>
        </w:rPr>
        <w:t xml:space="preserve"> pairing to miRNA nucleotides 13</w:t>
      </w:r>
      <w:ins w:id="808" w:author="David Bartel" w:date="2019-06-28T15:10:00Z">
        <w:r w:rsidR="006501CE">
          <w:rPr>
            <w:rFonts w:ascii="Arial" w:eastAsia="Arial" w:hAnsi="Arial" w:cs="Arial"/>
            <w:sz w:val="22"/>
            <w:szCs w:val="22"/>
          </w:rPr>
          <w:t>–</w:t>
        </w:r>
      </w:ins>
      <w:del w:id="809" w:author="David Bartel" w:date="2019-06-28T15:10:00Z">
        <w:r w:rsidR="00E310F2" w:rsidDel="006501CE">
          <w:rPr>
            <w:rFonts w:ascii="Arial" w:eastAsia="Arial" w:hAnsi="Arial" w:cs="Arial"/>
            <w:sz w:val="22"/>
            <w:szCs w:val="22"/>
          </w:rPr>
          <w:delText>-</w:delText>
        </w:r>
      </w:del>
      <w:r w:rsidR="00E310F2">
        <w:rPr>
          <w:rFonts w:ascii="Arial" w:eastAsia="Arial" w:hAnsi="Arial" w:cs="Arial"/>
          <w:sz w:val="22"/>
          <w:szCs w:val="22"/>
        </w:rPr>
        <w:t>17.</w:t>
      </w:r>
      <w:ins w:id="810" w:author="David Bartel" w:date="2019-06-28T15:16:00Z">
        <w:r w:rsidR="006501CE">
          <w:rPr>
            <w:rFonts w:ascii="Arial" w:eastAsia="Arial" w:hAnsi="Arial" w:cs="Arial"/>
            <w:sz w:val="22"/>
            <w:szCs w:val="22"/>
          </w:rPr>
          <w:t xml:space="preserve"> In contrast, miR-7 </w:t>
        </w:r>
      </w:ins>
      <w:ins w:id="811" w:author="David Bartel" w:date="2019-06-28T15:17:00Z">
        <w:r w:rsidR="006501CE">
          <w:rPr>
            <w:rFonts w:ascii="Arial" w:eastAsia="Arial" w:hAnsi="Arial" w:cs="Arial"/>
            <w:sz w:val="22"/>
            <w:szCs w:val="22"/>
          </w:rPr>
          <w:t xml:space="preserve">had </w:t>
        </w:r>
      </w:ins>
      <w:ins w:id="812" w:author="David Bartel" w:date="2019-06-28T15:23:00Z">
        <w:r w:rsidR="00A12824">
          <w:rPr>
            <w:rFonts w:ascii="Arial" w:eastAsia="Arial" w:hAnsi="Arial" w:cs="Arial"/>
            <w:sz w:val="22"/>
            <w:szCs w:val="22"/>
          </w:rPr>
          <w:t>the lowest-affinity</w:t>
        </w:r>
      </w:ins>
      <w:ins w:id="813" w:author="David Bartel" w:date="2019-06-28T15:17:00Z">
        <w:r w:rsidR="006501CE">
          <w:rPr>
            <w:rFonts w:ascii="Arial" w:eastAsia="Arial" w:hAnsi="Arial" w:cs="Arial"/>
            <w:sz w:val="22"/>
            <w:szCs w:val="22"/>
          </w:rPr>
          <w:t xml:space="preserve"> 3′ pairing</w:t>
        </w:r>
      </w:ins>
      <w:ins w:id="814" w:author="David Bartel" w:date="2019-06-28T15:23:00Z">
        <w:r w:rsidR="00A12824">
          <w:rPr>
            <w:rFonts w:ascii="Arial" w:eastAsia="Arial" w:hAnsi="Arial" w:cs="Arial"/>
            <w:sz w:val="22"/>
            <w:szCs w:val="22"/>
          </w:rPr>
          <w:t xml:space="preserve">, with </w:t>
        </w:r>
      </w:ins>
      <w:ins w:id="815" w:author="David Bartel" w:date="2019-06-28T15:24:00Z">
        <w:r w:rsidR="00A12824">
          <w:rPr>
            <w:rFonts w:ascii="Arial" w:eastAsia="Arial" w:hAnsi="Arial" w:cs="Arial"/>
            <w:sz w:val="22"/>
            <w:szCs w:val="22"/>
          </w:rPr>
          <w:t xml:space="preserve">little signal for </w:t>
        </w:r>
      </w:ins>
      <w:ins w:id="816" w:author="David Bartel" w:date="2019-06-28T15:25:00Z">
        <w:r w:rsidR="00A12824">
          <w:rPr>
            <w:rFonts w:ascii="Arial" w:eastAsia="Arial" w:hAnsi="Arial" w:cs="Arial"/>
            <w:sz w:val="22"/>
            <w:szCs w:val="22"/>
          </w:rPr>
          <w:t>a</w:t>
        </w:r>
      </w:ins>
      <w:ins w:id="817" w:author="David Bartel" w:date="2019-06-28T15:24:00Z">
        <w:r w:rsidR="00A12824">
          <w:rPr>
            <w:rFonts w:ascii="Arial" w:eastAsia="Arial" w:hAnsi="Arial" w:cs="Arial"/>
            <w:sz w:val="22"/>
            <w:szCs w:val="22"/>
          </w:rPr>
          <w:t xml:space="preserve"> contribution of 5-nt 3′ site</w:t>
        </w:r>
      </w:ins>
      <w:ins w:id="818" w:author="David Bartel" w:date="2019-06-28T15:25:00Z">
        <w:r w:rsidR="00A12824">
          <w:rPr>
            <w:rFonts w:ascii="Arial" w:eastAsia="Arial" w:hAnsi="Arial" w:cs="Arial"/>
            <w:sz w:val="22"/>
            <w:szCs w:val="22"/>
          </w:rPr>
          <w:t>s detected above background</w:t>
        </w:r>
      </w:ins>
      <w:r w:rsidR="00F95A42">
        <w:rPr>
          <w:rFonts w:ascii="Arial" w:eastAsia="Arial" w:hAnsi="Arial" w:cs="Arial"/>
          <w:sz w:val="22"/>
          <w:szCs w:val="22"/>
        </w:rPr>
        <w:t xml:space="preserve"> </w:t>
      </w:r>
      <w:r w:rsidR="00290DEF">
        <w:rPr>
          <w:rFonts w:ascii="Arial" w:eastAsia="Arial" w:hAnsi="Arial" w:cs="Arial"/>
          <w:sz w:val="22"/>
          <w:szCs w:val="22"/>
        </w:rPr>
        <w:t>(</w:t>
      </w:r>
      <w:commentRangeStart w:id="819"/>
      <w:r w:rsidR="00290DEF">
        <w:rPr>
          <w:rFonts w:ascii="Arial" w:eastAsia="Arial" w:hAnsi="Arial" w:cs="Arial"/>
          <w:sz w:val="22"/>
          <w:szCs w:val="22"/>
        </w:rPr>
        <w:t>Fig S4</w:t>
      </w:r>
      <w:commentRangeEnd w:id="819"/>
      <w:r w:rsidR="006501CE">
        <w:rPr>
          <w:rStyle w:val="CommentReference"/>
        </w:rPr>
        <w:commentReference w:id="819"/>
      </w:r>
      <w:del w:id="820" w:author="David Bartel" w:date="2019-06-28T15:14:00Z">
        <w:r w:rsidR="00023176" w:rsidDel="006501CE">
          <w:rPr>
            <w:rFonts w:ascii="Arial" w:eastAsia="Arial" w:hAnsi="Arial" w:cs="Arial"/>
            <w:sz w:val="22"/>
            <w:szCs w:val="22"/>
          </w:rPr>
          <w:delText>A</w:delText>
        </w:r>
      </w:del>
      <w:r w:rsidR="00290DEF">
        <w:rPr>
          <w:rFonts w:ascii="Arial" w:eastAsia="Arial" w:hAnsi="Arial" w:cs="Arial"/>
          <w:sz w:val="22"/>
          <w:szCs w:val="22"/>
        </w:rPr>
        <w:t>)</w:t>
      </w:r>
      <w:r w:rsidR="00F95A42">
        <w:rPr>
          <w:rFonts w:ascii="Arial" w:eastAsia="Arial" w:hAnsi="Arial" w:cs="Arial"/>
          <w:sz w:val="22"/>
          <w:szCs w:val="22"/>
        </w:rPr>
        <w:t xml:space="preserve">. </w:t>
      </w:r>
      <w:del w:id="821" w:author="David Bartel" w:date="2019-06-28T15:14:00Z">
        <w:r w:rsidR="00023176" w:rsidDel="006501CE">
          <w:rPr>
            <w:rFonts w:ascii="Arial" w:eastAsia="Arial" w:hAnsi="Arial" w:cs="Arial"/>
            <w:sz w:val="22"/>
            <w:szCs w:val="22"/>
          </w:rPr>
          <w:delText xml:space="preserve">The </w:delText>
        </w:r>
        <w:r w:rsidR="00023176" w:rsidRPr="002E51C5" w:rsidDel="006501CE">
          <w:rPr>
            <w:rFonts w:ascii="Arial" w:eastAsia="Arial" w:hAnsi="Arial" w:cs="Arial"/>
            <w:i/>
            <w:sz w:val="22"/>
            <w:szCs w:val="22"/>
          </w:rPr>
          <w:delText>cog-1</w:delText>
        </w:r>
        <w:r w:rsidR="00023176" w:rsidDel="006501CE">
          <w:rPr>
            <w:rFonts w:ascii="Arial" w:eastAsia="Arial" w:hAnsi="Arial" w:cs="Arial"/>
            <w:sz w:val="22"/>
            <w:szCs w:val="22"/>
          </w:rPr>
          <w:delText xml:space="preserve"> mRNA, which is the single known target of lsy-6, has two sites to the miRNA, each with potential to make </w:delText>
        </w:r>
        <w:r w:rsidR="000A2952" w:rsidDel="006501CE">
          <w:rPr>
            <w:rFonts w:ascii="Arial" w:eastAsia="Arial" w:hAnsi="Arial" w:cs="Arial"/>
            <w:sz w:val="22"/>
            <w:szCs w:val="22"/>
          </w:rPr>
          <w:delText>four</w:delText>
        </w:r>
        <w:r w:rsidR="00023176" w:rsidDel="006501CE">
          <w:rPr>
            <w:rFonts w:ascii="Arial" w:eastAsia="Arial" w:hAnsi="Arial" w:cs="Arial"/>
            <w:sz w:val="22"/>
            <w:szCs w:val="22"/>
          </w:rPr>
          <w:delText xml:space="preserve"> contiguous pairs of 3′-supplementary pairing (REF) (Fig S4B). </w:delText>
        </w:r>
        <w:r w:rsidR="00B0410B" w:rsidDel="006501CE">
          <w:rPr>
            <w:rFonts w:ascii="Arial" w:eastAsia="Arial" w:hAnsi="Arial" w:cs="Arial"/>
            <w:sz w:val="22"/>
            <w:szCs w:val="22"/>
          </w:rPr>
          <w:delText>We found</w:delText>
        </w:r>
        <w:r w:rsidR="00023176" w:rsidDel="006501CE">
          <w:rPr>
            <w:rFonts w:ascii="Arial" w:eastAsia="Arial" w:hAnsi="Arial" w:cs="Arial"/>
            <w:sz w:val="22"/>
            <w:szCs w:val="22"/>
          </w:rPr>
          <w:delText xml:space="preserve"> that these </w:delText>
        </w:r>
        <w:r w:rsidR="00B0410B" w:rsidDel="006501CE">
          <w:rPr>
            <w:rFonts w:ascii="Arial" w:eastAsia="Arial" w:hAnsi="Arial" w:cs="Arial"/>
            <w:sz w:val="22"/>
            <w:szCs w:val="22"/>
          </w:rPr>
          <w:delText xml:space="preserve">two </w:delText>
        </w:r>
        <w:r w:rsidR="00023176" w:rsidDel="006501CE">
          <w:rPr>
            <w:rFonts w:ascii="Arial" w:eastAsia="Arial" w:hAnsi="Arial" w:cs="Arial"/>
            <w:sz w:val="22"/>
            <w:szCs w:val="22"/>
          </w:rPr>
          <w:delText>3′ sites</w:delText>
        </w:r>
        <w:r w:rsidR="00B0410B" w:rsidDel="006501CE">
          <w:rPr>
            <w:rFonts w:ascii="Arial" w:eastAsia="Arial" w:hAnsi="Arial" w:cs="Arial"/>
            <w:sz w:val="22"/>
            <w:szCs w:val="22"/>
          </w:rPr>
          <w:delText>, by virtue of their</w:delText>
        </w:r>
        <w:r w:rsidR="00023176" w:rsidDel="006501CE">
          <w:rPr>
            <w:rFonts w:ascii="Arial" w:eastAsia="Arial" w:hAnsi="Arial" w:cs="Arial"/>
            <w:sz w:val="22"/>
            <w:szCs w:val="22"/>
          </w:rPr>
          <w:delText xml:space="preserve"> optimal</w:delText>
        </w:r>
        <w:r w:rsidR="00237D6D" w:rsidDel="006501CE">
          <w:rPr>
            <w:rFonts w:ascii="Arial" w:eastAsia="Arial" w:hAnsi="Arial" w:cs="Arial"/>
            <w:sz w:val="22"/>
            <w:szCs w:val="22"/>
          </w:rPr>
          <w:delText xml:space="preserve"> (or near-optimal)</w:delText>
        </w:r>
        <w:r w:rsidR="00023176" w:rsidDel="006501CE">
          <w:rPr>
            <w:rFonts w:ascii="Arial" w:eastAsia="Arial" w:hAnsi="Arial" w:cs="Arial"/>
            <w:sz w:val="22"/>
            <w:szCs w:val="22"/>
          </w:rPr>
          <w:delText xml:space="preserve"> registers and loop lengths</w:delText>
        </w:r>
        <w:r w:rsidR="00B0410B" w:rsidDel="006501CE">
          <w:rPr>
            <w:rFonts w:ascii="Arial" w:eastAsia="Arial" w:hAnsi="Arial" w:cs="Arial"/>
            <w:sz w:val="22"/>
            <w:szCs w:val="22"/>
          </w:rPr>
          <w:delText>,</w:delText>
        </w:r>
        <w:r w:rsidR="00023176" w:rsidDel="006501CE">
          <w:rPr>
            <w:rFonts w:ascii="Arial" w:eastAsia="Arial" w:hAnsi="Arial" w:cs="Arial"/>
            <w:sz w:val="22"/>
            <w:szCs w:val="22"/>
          </w:rPr>
          <w:delText xml:space="preserve"> </w:delText>
        </w:r>
        <w:r w:rsidR="00B0410B" w:rsidDel="006501CE">
          <w:rPr>
            <w:rFonts w:ascii="Arial" w:eastAsia="Arial" w:hAnsi="Arial" w:cs="Arial"/>
            <w:sz w:val="22"/>
            <w:szCs w:val="22"/>
          </w:rPr>
          <w:delText xml:space="preserve">confer </w:delText>
        </w:r>
      </w:del>
      <w:ins w:id="822" w:author="Microsoft Office User" w:date="2019-06-10T16:32:00Z">
        <w:del w:id="823" w:author="David Bartel" w:date="2019-06-28T15:14:00Z">
          <w:r w:rsidR="00CA1C58" w:rsidDel="006501CE">
            <w:rPr>
              <w:rFonts w:ascii="Arial" w:eastAsia="Arial" w:hAnsi="Arial" w:cs="Arial"/>
              <w:sz w:val="22"/>
              <w:szCs w:val="22"/>
              <w:highlight w:val="yellow"/>
            </w:rPr>
            <w:delText>0.09</w:delText>
          </w:r>
        </w:del>
      </w:ins>
      <w:del w:id="824" w:author="David Bartel" w:date="2019-06-28T15:14:00Z">
        <w:r w:rsidR="00B0410B" w:rsidRPr="002E51C5" w:rsidDel="006501CE">
          <w:rPr>
            <w:rFonts w:ascii="Arial" w:eastAsia="Arial" w:hAnsi="Arial" w:cs="Arial"/>
            <w:sz w:val="22"/>
            <w:szCs w:val="22"/>
            <w:highlight w:val="yellow"/>
          </w:rPr>
          <w:delText>XX-fold and YY</w:delText>
        </w:r>
      </w:del>
      <w:ins w:id="825" w:author="Microsoft Office User" w:date="2019-06-10T16:32:00Z">
        <w:del w:id="826" w:author="David Bartel" w:date="2019-06-28T15:14:00Z">
          <w:r w:rsidR="00CA1C58" w:rsidDel="006501CE">
            <w:rPr>
              <w:rFonts w:ascii="Arial" w:eastAsia="Arial" w:hAnsi="Arial" w:cs="Arial"/>
              <w:sz w:val="22"/>
              <w:szCs w:val="22"/>
              <w:highlight w:val="yellow"/>
            </w:rPr>
            <w:delText>7</w:delText>
          </w:r>
        </w:del>
      </w:ins>
      <w:del w:id="827" w:author="David Bartel" w:date="2019-06-28T15:14:00Z">
        <w:r w:rsidR="00B0410B" w:rsidRPr="002E51C5" w:rsidDel="006501CE">
          <w:rPr>
            <w:rFonts w:ascii="Arial" w:eastAsia="Arial" w:hAnsi="Arial" w:cs="Arial"/>
            <w:sz w:val="22"/>
            <w:szCs w:val="22"/>
            <w:highlight w:val="yellow"/>
          </w:rPr>
          <w:delText>-fold</w:delText>
        </w:r>
        <w:r w:rsidR="00B0410B" w:rsidDel="006501CE">
          <w:rPr>
            <w:rFonts w:ascii="Arial" w:eastAsia="Arial" w:hAnsi="Arial" w:cs="Arial"/>
            <w:sz w:val="22"/>
            <w:szCs w:val="22"/>
          </w:rPr>
          <w:delText xml:space="preserve"> increases in binding affinity (Fig S4B), which is might be particularly important for lsy-6</w:delText>
        </w:r>
        <w:r w:rsidR="00F95A42" w:rsidDel="006501CE">
          <w:rPr>
            <w:rFonts w:ascii="Arial" w:eastAsia="Arial" w:hAnsi="Arial" w:cs="Arial"/>
            <w:sz w:val="22"/>
            <w:szCs w:val="22"/>
          </w:rPr>
          <w:delText>, which has a A/U</w:delText>
        </w:r>
        <w:r w:rsidR="000A2952" w:rsidDel="006501CE">
          <w:rPr>
            <w:rFonts w:ascii="Arial" w:eastAsia="Arial" w:hAnsi="Arial" w:cs="Arial"/>
            <w:sz w:val="22"/>
            <w:szCs w:val="22"/>
          </w:rPr>
          <w:delText>-</w:delText>
        </w:r>
        <w:r w:rsidR="00F95A42" w:rsidDel="006501CE">
          <w:rPr>
            <w:rFonts w:ascii="Arial" w:eastAsia="Arial" w:hAnsi="Arial" w:cs="Arial"/>
            <w:sz w:val="22"/>
            <w:szCs w:val="22"/>
          </w:rPr>
          <w:delText>rich seed</w:delText>
        </w:r>
        <w:r w:rsidR="00B0410B" w:rsidDel="006501CE">
          <w:rPr>
            <w:rFonts w:ascii="Arial" w:eastAsia="Arial" w:hAnsi="Arial" w:cs="Arial"/>
            <w:sz w:val="22"/>
            <w:szCs w:val="22"/>
          </w:rPr>
          <w:delText xml:space="preserve"> and</w:delText>
        </w:r>
        <w:r w:rsidR="00F95A42" w:rsidDel="006501CE">
          <w:rPr>
            <w:rFonts w:ascii="Arial" w:eastAsia="Arial" w:hAnsi="Arial" w:cs="Arial"/>
            <w:sz w:val="22"/>
            <w:szCs w:val="22"/>
          </w:rPr>
          <w:delText xml:space="preserve"> the lowest-affinity canonical sites </w:delText>
        </w:r>
        <w:r w:rsidR="00B0410B" w:rsidDel="006501CE">
          <w:rPr>
            <w:rFonts w:ascii="Arial" w:eastAsia="Arial" w:hAnsi="Arial" w:cs="Arial"/>
            <w:sz w:val="22"/>
            <w:szCs w:val="22"/>
          </w:rPr>
          <w:delText xml:space="preserve">of the six miRNAs examined </w:delText>
        </w:r>
        <w:r w:rsidR="00F95A42" w:rsidDel="006501CE">
          <w:rPr>
            <w:rFonts w:ascii="Arial" w:eastAsia="Arial" w:hAnsi="Arial" w:cs="Arial"/>
            <w:sz w:val="22"/>
            <w:szCs w:val="22"/>
          </w:rPr>
          <w:delText>(McGeary).</w:delText>
        </w:r>
      </w:del>
    </w:p>
    <w:p w14:paraId="5112B38F" w14:textId="17F4873E" w:rsidR="00CD3077" w:rsidRDefault="00E443BB" w:rsidP="00CF385D">
      <w:pPr>
        <w:pStyle w:val="Normal1"/>
        <w:spacing w:line="480" w:lineRule="auto"/>
        <w:ind w:firstLine="720"/>
        <w:rPr>
          <w:rFonts w:ascii="Arial" w:eastAsia="Arial" w:hAnsi="Arial" w:cs="Arial"/>
          <w:sz w:val="22"/>
          <w:szCs w:val="22"/>
        </w:rPr>
      </w:pPr>
      <w:r>
        <w:rPr>
          <w:rFonts w:ascii="Arial" w:eastAsia="Arial" w:hAnsi="Arial" w:cs="Arial"/>
          <w:sz w:val="22"/>
          <w:szCs w:val="22"/>
        </w:rPr>
        <w:t xml:space="preserve">Our finding that the identity and position of the seed mismatch can </w:t>
      </w:r>
      <w:r w:rsidR="00D325D6">
        <w:rPr>
          <w:rFonts w:ascii="Arial" w:eastAsia="Arial" w:hAnsi="Arial" w:cs="Arial"/>
          <w:sz w:val="22"/>
          <w:szCs w:val="22"/>
        </w:rPr>
        <w:t>exert</w:t>
      </w:r>
      <w:r>
        <w:rPr>
          <w:rFonts w:ascii="Arial" w:eastAsia="Arial" w:hAnsi="Arial" w:cs="Arial"/>
          <w:sz w:val="22"/>
          <w:szCs w:val="22"/>
        </w:rPr>
        <w:t xml:space="preserve"> such a striking influence on the </w:t>
      </w:r>
      <w:r w:rsidR="00D325D6">
        <w:rPr>
          <w:rFonts w:ascii="Arial" w:eastAsia="Arial" w:hAnsi="Arial" w:cs="Arial"/>
          <w:sz w:val="22"/>
          <w:szCs w:val="22"/>
        </w:rPr>
        <w:t xml:space="preserve">added </w:t>
      </w:r>
      <w:r>
        <w:rPr>
          <w:rFonts w:ascii="Arial" w:eastAsia="Arial" w:hAnsi="Arial" w:cs="Arial"/>
          <w:sz w:val="22"/>
          <w:szCs w:val="22"/>
        </w:rPr>
        <w:t xml:space="preserve">affinity conferred by 3′ pairing raised the question of </w:t>
      </w:r>
      <w:r w:rsidR="00D325D6">
        <w:rPr>
          <w:rFonts w:ascii="Arial" w:eastAsia="Arial" w:hAnsi="Arial" w:cs="Arial"/>
          <w:sz w:val="22"/>
          <w:szCs w:val="22"/>
        </w:rPr>
        <w:t xml:space="preserve">how this </w:t>
      </w:r>
      <w:r w:rsidR="00251291">
        <w:rPr>
          <w:rFonts w:ascii="Arial" w:eastAsia="Arial" w:hAnsi="Arial" w:cs="Arial"/>
          <w:sz w:val="22"/>
          <w:szCs w:val="22"/>
        </w:rPr>
        <w:t xml:space="preserve">added </w:t>
      </w:r>
      <w:r w:rsidR="00D325D6">
        <w:rPr>
          <w:rFonts w:ascii="Arial" w:eastAsia="Arial" w:hAnsi="Arial" w:cs="Arial"/>
          <w:sz w:val="22"/>
          <w:szCs w:val="22"/>
        </w:rPr>
        <w:t xml:space="preserve">affinity might differ for canonical sites, which have no seed mismatches. </w:t>
      </w:r>
      <w:r w:rsidR="0058660F">
        <w:rPr>
          <w:rFonts w:ascii="Arial" w:eastAsia="Arial" w:hAnsi="Arial" w:cs="Arial"/>
          <w:sz w:val="22"/>
          <w:szCs w:val="22"/>
        </w:rPr>
        <w:t xml:space="preserve">To answer this question, we analyzed the </w:t>
      </w:r>
      <w:r w:rsidR="00237D6D">
        <w:rPr>
          <w:rFonts w:ascii="Arial" w:eastAsia="Arial" w:hAnsi="Arial" w:cs="Arial"/>
          <w:sz w:val="22"/>
          <w:szCs w:val="22"/>
        </w:rPr>
        <w:t>AGO-RBNS results from random-sequence libraries</w:t>
      </w:r>
      <w:r w:rsidR="0058660F">
        <w:rPr>
          <w:rFonts w:ascii="Arial" w:eastAsia="Arial" w:hAnsi="Arial" w:cs="Arial"/>
          <w:sz w:val="22"/>
          <w:szCs w:val="22"/>
        </w:rPr>
        <w:t xml:space="preserve">, focusing on </w:t>
      </w:r>
      <w:r w:rsidR="00251291">
        <w:rPr>
          <w:rFonts w:ascii="Arial" w:eastAsia="Arial" w:hAnsi="Arial" w:cs="Arial"/>
          <w:sz w:val="22"/>
          <w:szCs w:val="22"/>
        </w:rPr>
        <w:t xml:space="preserve">5-nt 3′ site </w:t>
      </w:r>
      <w:r w:rsidR="0058660F">
        <w:rPr>
          <w:rFonts w:ascii="Arial" w:eastAsia="Arial" w:hAnsi="Arial" w:cs="Arial"/>
          <w:sz w:val="22"/>
          <w:szCs w:val="22"/>
        </w:rPr>
        <w:t xml:space="preserve">sites in the optimal register and aggregating results for the </w:t>
      </w:r>
      <w:r w:rsidR="00D54A94">
        <w:rPr>
          <w:rFonts w:ascii="Arial" w:eastAsia="Arial" w:hAnsi="Arial" w:cs="Arial"/>
          <w:sz w:val="22"/>
          <w:szCs w:val="22"/>
        </w:rPr>
        <w:t xml:space="preserve">5 </w:t>
      </w:r>
      <w:r w:rsidR="0058660F">
        <w:rPr>
          <w:rFonts w:ascii="Arial" w:eastAsia="Arial" w:hAnsi="Arial" w:cs="Arial"/>
          <w:sz w:val="22"/>
          <w:szCs w:val="22"/>
        </w:rPr>
        <w:t xml:space="preserve">most optimal loop lengths </w:t>
      </w:r>
      <w:r w:rsidR="00C8166C">
        <w:rPr>
          <w:rFonts w:ascii="Arial" w:eastAsia="Arial" w:hAnsi="Arial" w:cs="Arial"/>
          <w:sz w:val="22"/>
          <w:szCs w:val="22"/>
        </w:rPr>
        <w:t xml:space="preserve">(Fig </w:t>
      </w:r>
      <w:r w:rsidR="0058660F">
        <w:rPr>
          <w:rFonts w:ascii="Arial" w:eastAsia="Arial" w:hAnsi="Arial" w:cs="Arial"/>
          <w:sz w:val="22"/>
          <w:szCs w:val="22"/>
        </w:rPr>
        <w:t>S5</w:t>
      </w:r>
      <w:r w:rsidR="00C8166C">
        <w:rPr>
          <w:rFonts w:ascii="Arial" w:eastAsia="Arial" w:hAnsi="Arial" w:cs="Arial"/>
          <w:sz w:val="22"/>
          <w:szCs w:val="22"/>
        </w:rPr>
        <w:t xml:space="preserve">). </w:t>
      </w:r>
      <w:r w:rsidR="00576ACD">
        <w:rPr>
          <w:rFonts w:ascii="Arial" w:eastAsia="Arial" w:hAnsi="Arial" w:cs="Arial"/>
          <w:sz w:val="22"/>
          <w:szCs w:val="22"/>
        </w:rPr>
        <w:t>Overall, t</w:t>
      </w:r>
      <w:r w:rsidR="0058660F">
        <w:rPr>
          <w:rFonts w:ascii="Arial" w:eastAsia="Arial" w:hAnsi="Arial" w:cs="Arial"/>
          <w:sz w:val="22"/>
          <w:szCs w:val="22"/>
        </w:rPr>
        <w:t xml:space="preserve">he </w:t>
      </w:r>
      <w:r w:rsidR="00CF385D">
        <w:rPr>
          <w:rFonts w:ascii="Arial" w:eastAsia="Arial" w:hAnsi="Arial" w:cs="Arial"/>
          <w:sz w:val="22"/>
          <w:szCs w:val="22"/>
        </w:rPr>
        <w:t>additional affinities</w:t>
      </w:r>
      <w:r w:rsidR="0058660F">
        <w:rPr>
          <w:rFonts w:ascii="Arial" w:eastAsia="Arial" w:hAnsi="Arial" w:cs="Arial"/>
          <w:sz w:val="22"/>
          <w:szCs w:val="22"/>
        </w:rPr>
        <w:t xml:space="preserve"> conferred by 3′ </w:t>
      </w:r>
      <w:r w:rsidR="00576ACD">
        <w:rPr>
          <w:rFonts w:ascii="Arial" w:eastAsia="Arial" w:hAnsi="Arial" w:cs="Arial"/>
          <w:sz w:val="22"/>
          <w:szCs w:val="22"/>
        </w:rPr>
        <w:t>pairing</w:t>
      </w:r>
      <w:r w:rsidR="0058660F">
        <w:rPr>
          <w:rFonts w:ascii="Arial" w:eastAsia="Arial" w:hAnsi="Arial" w:cs="Arial"/>
          <w:sz w:val="22"/>
          <w:szCs w:val="22"/>
        </w:rPr>
        <w:t xml:space="preserve"> </w:t>
      </w:r>
      <w:r w:rsidR="0007348E">
        <w:rPr>
          <w:rFonts w:ascii="Arial" w:eastAsia="Arial" w:hAnsi="Arial" w:cs="Arial"/>
          <w:sz w:val="22"/>
          <w:szCs w:val="22"/>
        </w:rPr>
        <w:t>associated with canonical site</w:t>
      </w:r>
      <w:r w:rsidR="00576ACD">
        <w:rPr>
          <w:rFonts w:ascii="Arial" w:eastAsia="Arial" w:hAnsi="Arial" w:cs="Arial"/>
          <w:sz w:val="22"/>
          <w:szCs w:val="22"/>
        </w:rPr>
        <w:t xml:space="preserve">s </w:t>
      </w:r>
      <w:r w:rsidR="00E47D80">
        <w:rPr>
          <w:rFonts w:ascii="Arial" w:eastAsia="Arial" w:hAnsi="Arial" w:cs="Arial"/>
          <w:sz w:val="22"/>
          <w:szCs w:val="22"/>
        </w:rPr>
        <w:t>fell within the range of</w:t>
      </w:r>
      <w:r w:rsidR="00576ACD">
        <w:rPr>
          <w:rFonts w:ascii="Arial" w:eastAsia="Arial" w:hAnsi="Arial" w:cs="Arial"/>
          <w:sz w:val="22"/>
          <w:szCs w:val="22"/>
        </w:rPr>
        <w:t xml:space="preserve"> </w:t>
      </w:r>
      <w:r w:rsidR="00E47D80">
        <w:rPr>
          <w:rFonts w:ascii="Arial" w:eastAsia="Arial" w:hAnsi="Arial" w:cs="Arial"/>
          <w:sz w:val="22"/>
          <w:szCs w:val="22"/>
        </w:rPr>
        <w:t>affinities</w:t>
      </w:r>
      <w:r w:rsidR="00576ACD">
        <w:rPr>
          <w:rFonts w:ascii="Arial" w:eastAsia="Arial" w:hAnsi="Arial" w:cs="Arial"/>
          <w:sz w:val="22"/>
          <w:szCs w:val="22"/>
        </w:rPr>
        <w:t xml:space="preserve"> conferred by 3′ pairing associated with seed-mismatched sites</w:t>
      </w:r>
      <w:r w:rsidR="00E47D80">
        <w:rPr>
          <w:rFonts w:ascii="Arial" w:eastAsia="Arial" w:hAnsi="Arial" w:cs="Arial"/>
          <w:sz w:val="22"/>
          <w:szCs w:val="22"/>
        </w:rPr>
        <w:t xml:space="preserve"> (Fig S5)</w:t>
      </w:r>
      <w:r w:rsidR="0007348E">
        <w:rPr>
          <w:rFonts w:ascii="Arial" w:eastAsia="Arial" w:hAnsi="Arial" w:cs="Arial"/>
          <w:sz w:val="22"/>
          <w:szCs w:val="22"/>
        </w:rPr>
        <w:t xml:space="preserve">. </w:t>
      </w:r>
      <w:r w:rsidR="00E47D80">
        <w:rPr>
          <w:rFonts w:ascii="Arial" w:eastAsia="Arial" w:hAnsi="Arial" w:cs="Arial"/>
          <w:sz w:val="22"/>
          <w:szCs w:val="22"/>
        </w:rPr>
        <w:t>Th</w:t>
      </w:r>
      <w:del w:id="828" w:author="David Bartel" w:date="2019-06-28T15:28:00Z">
        <w:r w:rsidR="00E47D80" w:rsidDel="00A12824">
          <w:rPr>
            <w:rFonts w:ascii="Arial" w:eastAsia="Arial" w:hAnsi="Arial" w:cs="Arial"/>
            <w:sz w:val="22"/>
            <w:szCs w:val="22"/>
          </w:rPr>
          <w:delText>ese results showed that</w:delText>
        </w:r>
      </w:del>
      <w:ins w:id="829" w:author="David Bartel" w:date="2019-06-28T15:28:00Z">
        <w:r w:rsidR="00A12824">
          <w:rPr>
            <w:rFonts w:ascii="Arial" w:eastAsia="Arial" w:hAnsi="Arial" w:cs="Arial"/>
            <w:sz w:val="22"/>
            <w:szCs w:val="22"/>
          </w:rPr>
          <w:t>us</w:t>
        </w:r>
      </w:ins>
      <w:r w:rsidR="00E47D80" w:rsidRPr="00E47D80">
        <w:rPr>
          <w:rFonts w:ascii="Arial" w:eastAsia="Arial" w:hAnsi="Arial" w:cs="Arial"/>
          <w:sz w:val="22"/>
          <w:szCs w:val="22"/>
        </w:rPr>
        <w:t xml:space="preserve"> </w:t>
      </w:r>
      <w:ins w:id="830" w:author="David Bartel" w:date="2019-06-28T15:27:00Z">
        <w:r w:rsidR="00A12824">
          <w:rPr>
            <w:rFonts w:ascii="Arial" w:eastAsia="Arial" w:hAnsi="Arial" w:cs="Arial"/>
            <w:sz w:val="22"/>
            <w:szCs w:val="22"/>
          </w:rPr>
          <w:t>for most mi</w:t>
        </w:r>
      </w:ins>
      <w:ins w:id="831" w:author="David Bartel" w:date="2019-06-28T15:28:00Z">
        <w:r w:rsidR="00A12824">
          <w:rPr>
            <w:rFonts w:ascii="Arial" w:eastAsia="Arial" w:hAnsi="Arial" w:cs="Arial"/>
            <w:sz w:val="22"/>
            <w:szCs w:val="22"/>
          </w:rPr>
          <w:t xml:space="preserve">RNAs, </w:t>
        </w:r>
      </w:ins>
      <w:r w:rsidR="00E47D80">
        <w:rPr>
          <w:rFonts w:ascii="Arial" w:eastAsia="Arial" w:hAnsi="Arial" w:cs="Arial"/>
          <w:sz w:val="22"/>
          <w:szCs w:val="22"/>
        </w:rPr>
        <w:t>even the highest</w:t>
      </w:r>
      <w:r w:rsidR="000A2952">
        <w:rPr>
          <w:rFonts w:ascii="Arial" w:eastAsia="Arial" w:hAnsi="Arial" w:cs="Arial"/>
          <w:sz w:val="22"/>
          <w:szCs w:val="22"/>
        </w:rPr>
        <w:t>-</w:t>
      </w:r>
      <w:r w:rsidR="00E47D80">
        <w:rPr>
          <w:rFonts w:ascii="Arial" w:eastAsia="Arial" w:hAnsi="Arial" w:cs="Arial"/>
          <w:sz w:val="22"/>
          <w:szCs w:val="22"/>
        </w:rPr>
        <w:t>affinity seed-matched sites can be improved with optimally positioned 3′-supplementary pairing.</w:t>
      </w:r>
      <w:r w:rsidR="00C8166C">
        <w:rPr>
          <w:rFonts w:ascii="Arial" w:eastAsia="Arial" w:hAnsi="Arial" w:cs="Arial"/>
          <w:sz w:val="22"/>
          <w:szCs w:val="22"/>
        </w:rPr>
        <w:t xml:space="preserve"> </w:t>
      </w:r>
      <w:ins w:id="832" w:author="David Bartel" w:date="2019-06-28T15:28:00Z">
        <w:r w:rsidR="00A12824">
          <w:rPr>
            <w:rFonts w:ascii="Arial" w:eastAsia="Arial" w:hAnsi="Arial" w:cs="Arial"/>
            <w:sz w:val="22"/>
            <w:szCs w:val="22"/>
          </w:rPr>
          <w:t>The e</w:t>
        </w:r>
      </w:ins>
      <w:ins w:id="833" w:author="David Bartel" w:date="2019-06-28T15:29:00Z">
        <w:r w:rsidR="00A12824">
          <w:rPr>
            <w:rFonts w:ascii="Arial" w:eastAsia="Arial" w:hAnsi="Arial" w:cs="Arial"/>
            <w:sz w:val="22"/>
            <w:szCs w:val="22"/>
          </w:rPr>
          <w:t xml:space="preserve">xception was miR-7, for which a contribution of 3′ pairing was difficult to detect for both </w:t>
        </w:r>
      </w:ins>
      <w:ins w:id="834" w:author="David Bartel" w:date="2019-06-28T15:30:00Z">
        <w:r w:rsidR="00A12824">
          <w:rPr>
            <w:rFonts w:ascii="Arial" w:eastAsia="Arial" w:hAnsi="Arial" w:cs="Arial"/>
            <w:sz w:val="22"/>
            <w:szCs w:val="22"/>
          </w:rPr>
          <w:t>seed-</w:t>
        </w:r>
        <w:proofErr w:type="spellStart"/>
        <w:r w:rsidR="00A12824">
          <w:rPr>
            <w:rFonts w:ascii="Arial" w:eastAsia="Arial" w:hAnsi="Arial" w:cs="Arial"/>
            <w:sz w:val="22"/>
            <w:szCs w:val="22"/>
          </w:rPr>
          <w:t>mismtached</w:t>
        </w:r>
        <w:proofErr w:type="spellEnd"/>
        <w:r w:rsidR="00A12824">
          <w:rPr>
            <w:rFonts w:ascii="Arial" w:eastAsia="Arial" w:hAnsi="Arial" w:cs="Arial"/>
            <w:sz w:val="22"/>
            <w:szCs w:val="22"/>
          </w:rPr>
          <w:t xml:space="preserve"> and seed-matched sites.</w:t>
        </w:r>
      </w:ins>
      <w:ins w:id="835" w:author="David Bartel" w:date="2019-06-28T15:29:00Z">
        <w:r w:rsidR="00A12824">
          <w:rPr>
            <w:rFonts w:ascii="Arial" w:eastAsia="Arial" w:hAnsi="Arial" w:cs="Arial"/>
            <w:sz w:val="22"/>
            <w:szCs w:val="22"/>
          </w:rPr>
          <w:t xml:space="preserve"> </w:t>
        </w:r>
      </w:ins>
    </w:p>
    <w:p w14:paraId="557F5FCC" w14:textId="77777777" w:rsidR="00CD3077" w:rsidRDefault="00CD3077">
      <w:pPr>
        <w:pStyle w:val="Normal1"/>
        <w:spacing w:line="480" w:lineRule="auto"/>
        <w:ind w:firstLine="360"/>
        <w:rPr>
          <w:rFonts w:ascii="Arial" w:eastAsia="Arial" w:hAnsi="Arial" w:cs="Arial"/>
          <w:sz w:val="22"/>
          <w:szCs w:val="22"/>
        </w:rPr>
      </w:pPr>
    </w:p>
    <w:p w14:paraId="128AEFB3" w14:textId="561EF338" w:rsidR="00CD3077" w:rsidRDefault="0055209E">
      <w:pPr>
        <w:pStyle w:val="Normal1"/>
        <w:spacing w:line="480" w:lineRule="auto"/>
        <w:rPr>
          <w:rFonts w:ascii="Arial" w:eastAsia="Arial" w:hAnsi="Arial" w:cs="Arial"/>
          <w:b/>
          <w:sz w:val="22"/>
          <w:szCs w:val="22"/>
        </w:rPr>
      </w:pPr>
      <w:r>
        <w:rPr>
          <w:rFonts w:ascii="Arial" w:eastAsia="Arial" w:hAnsi="Arial" w:cs="Arial"/>
          <w:b/>
          <w:sz w:val="22"/>
          <w:szCs w:val="22"/>
        </w:rPr>
        <w:t>The optimal</w:t>
      </w:r>
      <w:r w:rsidR="00C8166C">
        <w:rPr>
          <w:rFonts w:ascii="Arial" w:eastAsia="Arial" w:hAnsi="Arial" w:cs="Arial"/>
          <w:b/>
          <w:sz w:val="22"/>
          <w:szCs w:val="22"/>
        </w:rPr>
        <w:t xml:space="preserve"> 3′</w:t>
      </w:r>
      <w:r>
        <w:rPr>
          <w:rFonts w:ascii="Arial" w:eastAsia="Arial" w:hAnsi="Arial" w:cs="Arial"/>
          <w:b/>
          <w:sz w:val="22"/>
          <w:szCs w:val="22"/>
        </w:rPr>
        <w:t>-</w:t>
      </w:r>
      <w:r w:rsidR="00C8166C">
        <w:rPr>
          <w:rFonts w:ascii="Arial" w:eastAsia="Arial" w:hAnsi="Arial" w:cs="Arial"/>
          <w:b/>
          <w:sz w:val="22"/>
          <w:szCs w:val="22"/>
        </w:rPr>
        <w:t>pairing register</w:t>
      </w:r>
      <w:r>
        <w:rPr>
          <w:rFonts w:ascii="Arial" w:eastAsia="Arial" w:hAnsi="Arial" w:cs="Arial"/>
          <w:b/>
          <w:sz w:val="22"/>
          <w:szCs w:val="22"/>
        </w:rPr>
        <w:t xml:space="preserve"> depends on the identity of the 3′ sequence.</w:t>
      </w:r>
    </w:p>
    <w:p w14:paraId="58EE4C52" w14:textId="51C0787E" w:rsidR="000A2952" w:rsidRDefault="00847E54" w:rsidP="00540A0B">
      <w:pPr>
        <w:pStyle w:val="Normal1"/>
        <w:spacing w:line="480" w:lineRule="auto"/>
        <w:rPr>
          <w:rFonts w:ascii="Arial" w:eastAsia="Arial" w:hAnsi="Arial" w:cs="Arial"/>
          <w:sz w:val="22"/>
          <w:szCs w:val="22"/>
        </w:rPr>
      </w:pPr>
      <w:r>
        <w:rPr>
          <w:rFonts w:ascii="Arial" w:eastAsia="Arial" w:hAnsi="Arial" w:cs="Arial"/>
          <w:sz w:val="22"/>
          <w:szCs w:val="22"/>
        </w:rPr>
        <w:lastRenderedPageBreak/>
        <w:t>T</w:t>
      </w:r>
      <w:r w:rsidR="000A2952">
        <w:rPr>
          <w:rFonts w:ascii="Arial" w:eastAsia="Arial" w:hAnsi="Arial" w:cs="Arial"/>
          <w:sz w:val="22"/>
          <w:szCs w:val="22"/>
        </w:rPr>
        <w:t>o begin to examine the determinants of the</w:t>
      </w:r>
      <w:r w:rsidR="00D34895">
        <w:rPr>
          <w:rFonts w:ascii="Arial" w:eastAsia="Arial" w:hAnsi="Arial" w:cs="Arial"/>
          <w:sz w:val="22"/>
          <w:szCs w:val="22"/>
        </w:rPr>
        <w:t xml:space="preserve"> </w:t>
      </w:r>
      <w:r w:rsidR="0055209E">
        <w:rPr>
          <w:rFonts w:ascii="Arial" w:eastAsia="Arial" w:hAnsi="Arial" w:cs="Arial"/>
          <w:sz w:val="22"/>
          <w:szCs w:val="22"/>
        </w:rPr>
        <w:t>optimal</w:t>
      </w:r>
      <w:r w:rsidR="00D34895">
        <w:rPr>
          <w:rFonts w:ascii="Arial" w:eastAsia="Arial" w:hAnsi="Arial" w:cs="Arial"/>
          <w:sz w:val="22"/>
          <w:szCs w:val="22"/>
        </w:rPr>
        <w:t xml:space="preserve"> 3′-pairing register</w:t>
      </w:r>
      <w:r w:rsidR="00A24F01">
        <w:rPr>
          <w:rFonts w:ascii="Arial" w:eastAsia="Arial" w:hAnsi="Arial" w:cs="Arial"/>
          <w:sz w:val="22"/>
          <w:szCs w:val="22"/>
        </w:rPr>
        <w:t>, we repeated the AGO-</w:t>
      </w:r>
      <w:r w:rsidR="007753DE">
        <w:rPr>
          <w:rFonts w:ascii="Arial" w:eastAsia="Arial" w:hAnsi="Arial" w:cs="Arial"/>
          <w:sz w:val="22"/>
          <w:szCs w:val="22"/>
        </w:rPr>
        <w:t>R</w:t>
      </w:r>
      <w:r w:rsidR="00A24F01">
        <w:rPr>
          <w:rFonts w:ascii="Arial" w:eastAsia="Arial" w:hAnsi="Arial" w:cs="Arial"/>
          <w:sz w:val="22"/>
          <w:szCs w:val="22"/>
        </w:rPr>
        <w:t xml:space="preserve">BNS procedure with let-7a variants that had single-nucleotide insertions and deletions </w:t>
      </w:r>
      <w:r w:rsidR="00C8166C">
        <w:rPr>
          <w:rFonts w:ascii="Arial" w:eastAsia="Arial" w:hAnsi="Arial" w:cs="Arial"/>
          <w:sz w:val="22"/>
          <w:szCs w:val="22"/>
        </w:rPr>
        <w:t>that shift</w:t>
      </w:r>
      <w:r w:rsidR="00A24F01">
        <w:rPr>
          <w:rFonts w:ascii="Arial" w:eastAsia="Arial" w:hAnsi="Arial" w:cs="Arial"/>
          <w:sz w:val="22"/>
          <w:szCs w:val="22"/>
        </w:rPr>
        <w:t>ed</w:t>
      </w:r>
      <w:r w:rsidR="00C8166C">
        <w:rPr>
          <w:rFonts w:ascii="Arial" w:eastAsia="Arial" w:hAnsi="Arial" w:cs="Arial"/>
          <w:sz w:val="22"/>
          <w:szCs w:val="22"/>
        </w:rPr>
        <w:t xml:space="preserve"> the let-7a </w:t>
      </w:r>
      <w:r w:rsidR="00A24F01">
        <w:rPr>
          <w:rFonts w:ascii="Arial" w:eastAsia="Arial" w:hAnsi="Arial" w:cs="Arial"/>
          <w:sz w:val="22"/>
          <w:szCs w:val="22"/>
        </w:rPr>
        <w:t xml:space="preserve">3′ </w:t>
      </w:r>
      <w:r w:rsidR="00C8166C">
        <w:rPr>
          <w:rFonts w:ascii="Arial" w:eastAsia="Arial" w:hAnsi="Arial" w:cs="Arial"/>
          <w:sz w:val="22"/>
          <w:szCs w:val="22"/>
        </w:rPr>
        <w:t xml:space="preserve">sequence by a single nucleotide </w:t>
      </w:r>
      <w:r w:rsidR="00A24F01">
        <w:rPr>
          <w:rFonts w:ascii="Arial" w:eastAsia="Arial" w:hAnsi="Arial" w:cs="Arial"/>
          <w:sz w:val="22"/>
          <w:szCs w:val="22"/>
        </w:rPr>
        <w:t>in either direction</w:t>
      </w:r>
      <w:r w:rsidR="00C8166C">
        <w:rPr>
          <w:rFonts w:ascii="Arial" w:eastAsia="Arial" w:hAnsi="Arial" w:cs="Arial"/>
          <w:sz w:val="22"/>
          <w:szCs w:val="22"/>
        </w:rPr>
        <w:t xml:space="preserve"> while maintaining the length of the miRNA (</w:t>
      </w:r>
      <w:r w:rsidR="000A2952">
        <w:rPr>
          <w:rFonts w:ascii="Arial" w:eastAsia="Arial" w:hAnsi="Arial" w:cs="Arial"/>
          <w:sz w:val="22"/>
          <w:szCs w:val="22"/>
        </w:rPr>
        <w:t xml:space="preserve">Fig 5A, </w:t>
      </w:r>
      <w:commentRangeStart w:id="836"/>
      <w:r w:rsidR="00C8166C">
        <w:rPr>
          <w:rFonts w:ascii="Arial" w:eastAsia="Arial" w:hAnsi="Arial" w:cs="Arial"/>
          <w:sz w:val="22"/>
          <w:szCs w:val="22"/>
        </w:rPr>
        <w:t>let7a</w:t>
      </w:r>
      <w:r w:rsidR="00435656">
        <w:rPr>
          <w:rFonts w:ascii="Arial" w:eastAsia="Arial" w:hAnsi="Arial" w:cs="Arial"/>
          <w:sz w:val="22"/>
          <w:szCs w:val="22"/>
        </w:rPr>
        <w:t>(–1)</w:t>
      </w:r>
      <w:r w:rsidR="000A2952">
        <w:rPr>
          <w:rFonts w:ascii="Arial" w:eastAsia="Arial" w:hAnsi="Arial" w:cs="Arial"/>
          <w:sz w:val="22"/>
          <w:szCs w:val="22"/>
        </w:rPr>
        <w:t xml:space="preserve"> and</w:t>
      </w:r>
      <w:r w:rsidR="00C8166C">
        <w:rPr>
          <w:rFonts w:ascii="Arial" w:eastAsia="Arial" w:hAnsi="Arial" w:cs="Arial"/>
          <w:sz w:val="22"/>
          <w:szCs w:val="22"/>
        </w:rPr>
        <w:t xml:space="preserve"> let7a</w:t>
      </w:r>
      <w:r w:rsidR="00435656">
        <w:rPr>
          <w:rFonts w:ascii="Arial" w:eastAsia="Arial" w:hAnsi="Arial" w:cs="Arial"/>
          <w:sz w:val="22"/>
          <w:szCs w:val="22"/>
        </w:rPr>
        <w:t>(+1)</w:t>
      </w:r>
      <w:commentRangeEnd w:id="836"/>
      <w:r w:rsidR="00435656">
        <w:rPr>
          <w:rStyle w:val="CommentReference"/>
        </w:rPr>
        <w:commentReference w:id="836"/>
      </w:r>
      <w:r w:rsidR="00C8166C">
        <w:rPr>
          <w:rFonts w:ascii="Arial" w:eastAsia="Arial" w:hAnsi="Arial" w:cs="Arial"/>
          <w:sz w:val="22"/>
          <w:szCs w:val="22"/>
        </w:rPr>
        <w:t xml:space="preserve">). </w:t>
      </w:r>
      <w:r w:rsidR="007753DE">
        <w:rPr>
          <w:rFonts w:ascii="Arial" w:eastAsia="Arial" w:hAnsi="Arial" w:cs="Arial"/>
          <w:sz w:val="22"/>
          <w:szCs w:val="22"/>
        </w:rPr>
        <w:t xml:space="preserve">Analysis of these new datasets revealed that </w:t>
      </w:r>
      <w:r w:rsidR="00C8166C">
        <w:rPr>
          <w:rFonts w:ascii="Arial" w:eastAsia="Arial" w:hAnsi="Arial" w:cs="Arial"/>
          <w:sz w:val="22"/>
          <w:szCs w:val="22"/>
        </w:rPr>
        <w:t xml:space="preserve">the </w:t>
      </w:r>
      <w:r w:rsidR="007753DE">
        <w:rPr>
          <w:rFonts w:ascii="Arial" w:eastAsia="Arial" w:hAnsi="Arial" w:cs="Arial"/>
          <w:sz w:val="22"/>
          <w:szCs w:val="22"/>
        </w:rPr>
        <w:t xml:space="preserve">optimal 7-nt 3′ site (UACAACC) remained the same, </w:t>
      </w:r>
      <w:r w:rsidR="000455A2">
        <w:rPr>
          <w:rFonts w:ascii="Arial" w:eastAsia="Arial" w:hAnsi="Arial" w:cs="Arial"/>
          <w:sz w:val="22"/>
          <w:szCs w:val="22"/>
        </w:rPr>
        <w:t xml:space="preserve">regardless of the shift in the </w:t>
      </w:r>
      <w:r w:rsidR="00C8166C">
        <w:rPr>
          <w:rFonts w:ascii="Arial" w:eastAsia="Arial" w:hAnsi="Arial" w:cs="Arial"/>
          <w:sz w:val="22"/>
          <w:szCs w:val="22"/>
        </w:rPr>
        <w:t>register</w:t>
      </w:r>
      <w:r w:rsidR="000455A2">
        <w:rPr>
          <w:rFonts w:ascii="Arial" w:eastAsia="Arial" w:hAnsi="Arial" w:cs="Arial"/>
          <w:sz w:val="22"/>
          <w:szCs w:val="22"/>
        </w:rPr>
        <w:t xml:space="preserve"> of the corresponding segment within the let-7a variant. Thus</w:t>
      </w:r>
      <w:r w:rsidR="007753DE">
        <w:rPr>
          <w:rFonts w:ascii="Arial" w:eastAsia="Arial" w:hAnsi="Arial" w:cs="Arial"/>
          <w:sz w:val="22"/>
          <w:szCs w:val="22"/>
        </w:rPr>
        <w:t xml:space="preserve">, </w:t>
      </w:r>
      <w:r w:rsidR="000455A2">
        <w:rPr>
          <w:rFonts w:ascii="Arial" w:eastAsia="Arial" w:hAnsi="Arial" w:cs="Arial"/>
          <w:sz w:val="22"/>
          <w:szCs w:val="22"/>
        </w:rPr>
        <w:t xml:space="preserve">the preferred register of 7-nt 3′ sites, which was 11–17 for let-7a, shifted to 10–16 for </w:t>
      </w:r>
      <w:r w:rsidR="00C8166C">
        <w:rPr>
          <w:rFonts w:ascii="Arial" w:eastAsia="Arial" w:hAnsi="Arial" w:cs="Arial"/>
          <w:sz w:val="22"/>
          <w:szCs w:val="22"/>
        </w:rPr>
        <w:t>let-7a</w:t>
      </w:r>
      <w:del w:id="837" w:author="David Bartel" w:date="2019-06-28T15:38:00Z">
        <w:r w:rsidR="00C8166C" w:rsidDel="00435656">
          <w:rPr>
            <w:rFonts w:ascii="Arial" w:eastAsia="Arial" w:hAnsi="Arial" w:cs="Arial"/>
            <w:sz w:val="22"/>
            <w:szCs w:val="22"/>
          </w:rPr>
          <w:delText>-minus-</w:delText>
        </w:r>
      </w:del>
      <w:ins w:id="838" w:author="David Bartel" w:date="2019-06-28T15:38:00Z">
        <w:r w:rsidR="00435656">
          <w:rPr>
            <w:rFonts w:ascii="Arial" w:eastAsia="Arial" w:hAnsi="Arial" w:cs="Arial"/>
            <w:sz w:val="22"/>
            <w:szCs w:val="22"/>
          </w:rPr>
          <w:t>(–</w:t>
        </w:r>
      </w:ins>
      <w:r w:rsidR="00C8166C">
        <w:rPr>
          <w:rFonts w:ascii="Arial" w:eastAsia="Arial" w:hAnsi="Arial" w:cs="Arial"/>
          <w:sz w:val="22"/>
          <w:szCs w:val="22"/>
        </w:rPr>
        <w:t>1</w:t>
      </w:r>
      <w:ins w:id="839" w:author="David Bartel" w:date="2019-06-28T15:38:00Z">
        <w:r w:rsidR="00435656">
          <w:rPr>
            <w:rFonts w:ascii="Arial" w:eastAsia="Arial" w:hAnsi="Arial" w:cs="Arial"/>
            <w:sz w:val="22"/>
            <w:szCs w:val="22"/>
          </w:rPr>
          <w:t>)</w:t>
        </w:r>
      </w:ins>
      <w:r w:rsidR="00C8166C">
        <w:rPr>
          <w:rFonts w:ascii="Arial" w:eastAsia="Arial" w:hAnsi="Arial" w:cs="Arial"/>
          <w:sz w:val="22"/>
          <w:szCs w:val="22"/>
        </w:rPr>
        <w:t xml:space="preserve"> </w:t>
      </w:r>
      <w:r w:rsidR="000455A2">
        <w:rPr>
          <w:rFonts w:ascii="Arial" w:eastAsia="Arial" w:hAnsi="Arial" w:cs="Arial"/>
          <w:sz w:val="22"/>
          <w:szCs w:val="22"/>
        </w:rPr>
        <w:t>and to 12–18 for</w:t>
      </w:r>
      <w:r w:rsidR="00C8166C">
        <w:rPr>
          <w:rFonts w:ascii="Arial" w:eastAsia="Arial" w:hAnsi="Arial" w:cs="Arial"/>
          <w:sz w:val="22"/>
          <w:szCs w:val="22"/>
        </w:rPr>
        <w:t xml:space="preserve"> let-7a</w:t>
      </w:r>
      <w:del w:id="840" w:author="David Bartel" w:date="2019-06-28T15:38:00Z">
        <w:r w:rsidR="00C8166C" w:rsidDel="00435656">
          <w:rPr>
            <w:rFonts w:ascii="Arial" w:eastAsia="Arial" w:hAnsi="Arial" w:cs="Arial"/>
            <w:sz w:val="22"/>
            <w:szCs w:val="22"/>
          </w:rPr>
          <w:delText>-plus-</w:delText>
        </w:r>
      </w:del>
      <w:ins w:id="841" w:author="David Bartel" w:date="2019-06-28T15:38:00Z">
        <w:r w:rsidR="00435656">
          <w:rPr>
            <w:rFonts w:ascii="Arial" w:eastAsia="Arial" w:hAnsi="Arial" w:cs="Arial"/>
            <w:sz w:val="22"/>
            <w:szCs w:val="22"/>
          </w:rPr>
          <w:t>(+</w:t>
        </w:r>
      </w:ins>
      <w:r w:rsidR="00C8166C">
        <w:rPr>
          <w:rFonts w:ascii="Arial" w:eastAsia="Arial" w:hAnsi="Arial" w:cs="Arial"/>
          <w:sz w:val="22"/>
          <w:szCs w:val="22"/>
        </w:rPr>
        <w:t>1</w:t>
      </w:r>
      <w:ins w:id="842" w:author="David Bartel" w:date="2019-06-28T15:38:00Z">
        <w:r w:rsidR="00435656">
          <w:rPr>
            <w:rFonts w:ascii="Arial" w:eastAsia="Arial" w:hAnsi="Arial" w:cs="Arial"/>
            <w:sz w:val="22"/>
            <w:szCs w:val="22"/>
          </w:rPr>
          <w:t>)</w:t>
        </w:r>
      </w:ins>
      <w:r w:rsidR="000455A2">
        <w:rPr>
          <w:rFonts w:ascii="Arial" w:eastAsia="Arial" w:hAnsi="Arial" w:cs="Arial"/>
          <w:sz w:val="22"/>
          <w:szCs w:val="22"/>
        </w:rPr>
        <w:t xml:space="preserve"> (Fig 5B and 5C)</w:t>
      </w:r>
      <w:r w:rsidR="00C8166C">
        <w:rPr>
          <w:rFonts w:ascii="Arial" w:eastAsia="Arial" w:hAnsi="Arial" w:cs="Arial"/>
          <w:sz w:val="22"/>
          <w:szCs w:val="22"/>
        </w:rPr>
        <w:t xml:space="preserve">. </w:t>
      </w:r>
      <w:r w:rsidR="000A2952">
        <w:rPr>
          <w:rFonts w:ascii="Arial" w:eastAsia="Arial" w:hAnsi="Arial" w:cs="Arial"/>
          <w:sz w:val="22"/>
          <w:szCs w:val="22"/>
        </w:rPr>
        <w:t xml:space="preserve">These results </w:t>
      </w:r>
      <w:r w:rsidR="00492917">
        <w:rPr>
          <w:rFonts w:ascii="Arial" w:eastAsia="Arial" w:hAnsi="Arial" w:cs="Arial"/>
          <w:sz w:val="22"/>
          <w:szCs w:val="22"/>
        </w:rPr>
        <w:t>showed</w:t>
      </w:r>
      <w:r w:rsidR="000A2952">
        <w:rPr>
          <w:rFonts w:ascii="Arial" w:eastAsia="Arial" w:hAnsi="Arial" w:cs="Arial"/>
          <w:sz w:val="22"/>
          <w:szCs w:val="22"/>
        </w:rPr>
        <w:t xml:space="preserve"> that </w:t>
      </w:r>
      <w:r w:rsidR="00492917">
        <w:rPr>
          <w:rFonts w:ascii="Arial" w:eastAsia="Arial" w:hAnsi="Arial" w:cs="Arial"/>
          <w:sz w:val="22"/>
          <w:szCs w:val="22"/>
        </w:rPr>
        <w:t xml:space="preserve">particularly favorable 3′ </w:t>
      </w:r>
      <w:del w:id="843" w:author="David Bartel" w:date="2019-06-28T15:41:00Z">
        <w:r w:rsidR="00492917" w:rsidDel="00D8790E">
          <w:rPr>
            <w:rFonts w:ascii="Arial" w:eastAsia="Arial" w:hAnsi="Arial" w:cs="Arial"/>
            <w:sz w:val="22"/>
            <w:szCs w:val="22"/>
          </w:rPr>
          <w:delText>sites</w:delText>
        </w:r>
      </w:del>
      <w:ins w:id="844" w:author="David Bartel" w:date="2019-06-28T15:41:00Z">
        <w:r w:rsidR="00D8790E">
          <w:rPr>
            <w:rFonts w:ascii="Arial" w:eastAsia="Arial" w:hAnsi="Arial" w:cs="Arial"/>
            <w:sz w:val="22"/>
            <w:szCs w:val="22"/>
          </w:rPr>
          <w:t>pairing</w:t>
        </w:r>
      </w:ins>
      <w:r w:rsidR="00492917">
        <w:rPr>
          <w:rFonts w:ascii="Arial" w:eastAsia="Arial" w:hAnsi="Arial" w:cs="Arial"/>
          <w:sz w:val="22"/>
          <w:szCs w:val="22"/>
        </w:rPr>
        <w:t xml:space="preserve">, such as </w:t>
      </w:r>
      <w:ins w:id="845" w:author="David Bartel" w:date="2019-06-28T15:41:00Z">
        <w:r w:rsidR="00D8790E">
          <w:rPr>
            <w:rFonts w:ascii="Arial" w:eastAsia="Arial" w:hAnsi="Arial" w:cs="Arial"/>
            <w:sz w:val="22"/>
            <w:szCs w:val="22"/>
          </w:rPr>
          <w:t>that involving nucleotides 11–17 of let-7a</w:t>
        </w:r>
      </w:ins>
      <w:del w:id="846" w:author="David Bartel" w:date="2019-06-28T15:41:00Z">
        <w:r w:rsidR="00492917" w:rsidDel="00D8790E">
          <w:rPr>
            <w:rFonts w:ascii="Arial" w:eastAsia="Arial" w:hAnsi="Arial" w:cs="Arial"/>
            <w:sz w:val="22"/>
            <w:szCs w:val="22"/>
          </w:rPr>
          <w:delText>UACAACC</w:delText>
        </w:r>
      </w:del>
      <w:r w:rsidR="00492917">
        <w:rPr>
          <w:rFonts w:ascii="Arial" w:eastAsia="Arial" w:hAnsi="Arial" w:cs="Arial"/>
          <w:sz w:val="22"/>
          <w:szCs w:val="22"/>
        </w:rPr>
        <w:t>, can dictate the preferred register of pairing and that this phenomenon can help to confer different optimal registers to different miRNAs.</w:t>
      </w:r>
    </w:p>
    <w:p w14:paraId="26D8F0B1" w14:textId="77777777" w:rsidR="000A2952" w:rsidRDefault="000A2952" w:rsidP="00540A0B">
      <w:pPr>
        <w:pStyle w:val="Normal1"/>
        <w:spacing w:line="480" w:lineRule="auto"/>
        <w:rPr>
          <w:ins w:id="847" w:author="David Bartel" w:date="2019-06-06T16:58:00Z"/>
          <w:rFonts w:ascii="Arial" w:eastAsia="Arial" w:hAnsi="Arial" w:cs="Arial"/>
          <w:sz w:val="22"/>
          <w:szCs w:val="22"/>
        </w:rPr>
      </w:pPr>
    </w:p>
    <w:p w14:paraId="4C60B393" w14:textId="0D452848" w:rsidR="00CD3077" w:rsidRDefault="00C8166C" w:rsidP="00540A0B">
      <w:pPr>
        <w:pStyle w:val="Normal1"/>
        <w:spacing w:line="480" w:lineRule="auto"/>
        <w:rPr>
          <w:rFonts w:ascii="Arial" w:eastAsia="Arial" w:hAnsi="Arial" w:cs="Arial"/>
          <w:sz w:val="22"/>
          <w:szCs w:val="22"/>
        </w:rPr>
      </w:pPr>
      <w:del w:id="848" w:author="David Bartel" w:date="2019-06-06T17:06:00Z">
        <w:r w:rsidDel="00492917">
          <w:rPr>
            <w:rFonts w:ascii="Arial" w:eastAsia="Arial" w:hAnsi="Arial" w:cs="Arial"/>
            <w:sz w:val="22"/>
            <w:szCs w:val="22"/>
          </w:rPr>
          <w:delText xml:space="preserve">Moreover, </w:delText>
        </w:r>
      </w:del>
      <w:del w:id="849" w:author="David Bartel" w:date="2019-06-06T16:07:00Z">
        <w:r w:rsidDel="000A5CFD">
          <w:rPr>
            <w:rFonts w:ascii="Arial" w:eastAsia="Arial" w:hAnsi="Arial" w:cs="Arial"/>
            <w:sz w:val="22"/>
            <w:szCs w:val="22"/>
          </w:rPr>
          <w:delText>there is not change in</w:delText>
        </w:r>
      </w:del>
      <w:del w:id="850" w:author="David Bartel" w:date="2019-06-06T16:08:00Z">
        <w:r w:rsidDel="003B43D0">
          <w:rPr>
            <w:rFonts w:ascii="Arial" w:eastAsia="Arial" w:hAnsi="Arial" w:cs="Arial"/>
            <w:sz w:val="22"/>
            <w:szCs w:val="22"/>
          </w:rPr>
          <w:delText xml:space="preserve"> the</w:delText>
        </w:r>
      </w:del>
      <w:del w:id="851" w:author="David Bartel" w:date="2019-06-06T17:06:00Z">
        <w:r w:rsidDel="00492917">
          <w:rPr>
            <w:rFonts w:ascii="Arial" w:eastAsia="Arial" w:hAnsi="Arial" w:cs="Arial"/>
            <w:sz w:val="22"/>
            <w:szCs w:val="22"/>
          </w:rPr>
          <w:delText xml:space="preserve"> 3′ pairing </w:delText>
        </w:r>
      </w:del>
      <w:del w:id="852" w:author="David Bartel" w:date="2019-06-06T16:09:00Z">
        <w:r w:rsidDel="003B43D0">
          <w:rPr>
            <w:rFonts w:ascii="Arial" w:eastAsia="Arial" w:hAnsi="Arial" w:cs="Arial"/>
            <w:sz w:val="22"/>
            <w:szCs w:val="22"/>
          </w:rPr>
          <w:delText>contribution across different seed-mismatched sequences</w:delText>
        </w:r>
      </w:del>
      <w:del w:id="853" w:author="David Bartel" w:date="2019-06-06T16:13:00Z">
        <w:r w:rsidDel="003B43D0">
          <w:rPr>
            <w:rFonts w:ascii="Arial" w:eastAsia="Arial" w:hAnsi="Arial" w:cs="Arial"/>
            <w:sz w:val="22"/>
            <w:szCs w:val="22"/>
          </w:rPr>
          <w:delText xml:space="preserve"> </w:delText>
        </w:r>
      </w:del>
      <w:del w:id="854" w:author="David Bartel" w:date="2019-06-06T17:06:00Z">
        <w:r w:rsidDel="00492917">
          <w:rPr>
            <w:rFonts w:ascii="Arial" w:eastAsia="Arial" w:hAnsi="Arial" w:cs="Arial"/>
            <w:sz w:val="22"/>
            <w:szCs w:val="22"/>
          </w:rPr>
          <w:delText>(Fig 5B</w:delText>
        </w:r>
      </w:del>
      <w:del w:id="855" w:author="David Bartel" w:date="2019-06-06T16:09:00Z">
        <w:r w:rsidDel="003B43D0">
          <w:rPr>
            <w:rFonts w:ascii="Arial" w:eastAsia="Arial" w:hAnsi="Arial" w:cs="Arial"/>
            <w:sz w:val="22"/>
            <w:szCs w:val="22"/>
          </w:rPr>
          <w:delText xml:space="preserve"> compare rows</w:delText>
        </w:r>
      </w:del>
      <w:del w:id="856" w:author="David Bartel" w:date="2019-06-06T17:06:00Z">
        <w:r w:rsidDel="00492917">
          <w:rPr>
            <w:rFonts w:ascii="Arial" w:eastAsia="Arial" w:hAnsi="Arial" w:cs="Arial"/>
            <w:sz w:val="22"/>
            <w:szCs w:val="22"/>
          </w:rPr>
          <w:delText>).</w:delText>
        </w:r>
      </w:del>
      <w:r>
        <w:rPr>
          <w:rFonts w:ascii="Arial" w:eastAsia="Arial" w:hAnsi="Arial" w:cs="Arial"/>
          <w:sz w:val="22"/>
          <w:szCs w:val="22"/>
        </w:rPr>
        <w:t xml:space="preserve"> </w:t>
      </w:r>
      <w:commentRangeStart w:id="857"/>
      <w:del w:id="858" w:author="David Bartel" w:date="2019-06-06T16:12:00Z">
        <w:r w:rsidDel="003B43D0">
          <w:rPr>
            <w:rFonts w:ascii="Arial" w:eastAsia="Arial" w:hAnsi="Arial" w:cs="Arial"/>
            <w:sz w:val="22"/>
            <w:szCs w:val="22"/>
          </w:rPr>
          <w:delText xml:space="preserve"> </w:delText>
        </w:r>
      </w:del>
      <w:r>
        <w:rPr>
          <w:rFonts w:ascii="Arial" w:eastAsia="Arial" w:hAnsi="Arial" w:cs="Arial"/>
          <w:sz w:val="22"/>
          <w:szCs w:val="22"/>
        </w:rPr>
        <w:t>This observation can be further quantified by comparing the correlation between 3′ pairing matrices of the register shifted let-7a variants to the wildtype let-7a matrices (Fig S4); specifically, register 10 and 11 are most correlated between the minus1/WT 3′ pairing matrices, and 12 and 11 for the plus1/WT 3′ pairing matrices (R2 = 0.9x and 0.9y, respectively).  The high correspondence of 3′ pairing contribution for offset registers to offset guide miRNAs strongly suggests that the sequence of the 3′ end of the miRNA dictates its preferred register for pairing.</w:t>
      </w:r>
      <w:commentRangeEnd w:id="857"/>
      <w:r w:rsidR="003B43D0">
        <w:rPr>
          <w:rStyle w:val="CommentReference"/>
        </w:rPr>
        <w:commentReference w:id="857"/>
      </w:r>
      <w:r>
        <w:rPr>
          <w:rFonts w:ascii="Arial" w:eastAsia="Arial" w:hAnsi="Arial" w:cs="Arial"/>
          <w:sz w:val="22"/>
          <w:szCs w:val="22"/>
        </w:rPr>
        <w:t xml:space="preserve"> </w:t>
      </w:r>
    </w:p>
    <w:p w14:paraId="34D5E073" w14:textId="77777777" w:rsidR="00CD3077" w:rsidRDefault="00CD3077">
      <w:pPr>
        <w:pStyle w:val="Normal1"/>
        <w:spacing w:line="480" w:lineRule="auto"/>
        <w:rPr>
          <w:rFonts w:ascii="Arial" w:eastAsia="Arial" w:hAnsi="Arial" w:cs="Arial"/>
          <w:b/>
          <w:sz w:val="22"/>
          <w:szCs w:val="22"/>
        </w:rPr>
      </w:pPr>
    </w:p>
    <w:p w14:paraId="0C1071A6" w14:textId="77777777" w:rsidR="00CD3077" w:rsidRDefault="00C8166C">
      <w:pPr>
        <w:pStyle w:val="Normal1"/>
        <w:spacing w:line="480" w:lineRule="auto"/>
        <w:rPr>
          <w:rFonts w:ascii="Arial" w:eastAsia="Arial" w:hAnsi="Arial" w:cs="Arial"/>
          <w:sz w:val="22"/>
          <w:szCs w:val="22"/>
        </w:rPr>
      </w:pPr>
      <w:commentRangeStart w:id="859"/>
      <w:commentRangeStart w:id="860"/>
      <w:r>
        <w:rPr>
          <w:rFonts w:ascii="Arial" w:eastAsia="Arial" w:hAnsi="Arial" w:cs="Arial"/>
          <w:b/>
          <w:sz w:val="22"/>
          <w:szCs w:val="22"/>
        </w:rPr>
        <w:t xml:space="preserve">AGO2 inhibits pairing to the end of most miRNAs but can be overcome by </w:t>
      </w:r>
      <w:proofErr w:type="spellStart"/>
      <w:r>
        <w:rPr>
          <w:rFonts w:ascii="Arial" w:eastAsia="Arial" w:hAnsi="Arial" w:cs="Arial"/>
          <w:b/>
          <w:sz w:val="22"/>
          <w:szCs w:val="22"/>
        </w:rPr>
        <w:t>basepairing</w:t>
      </w:r>
      <w:proofErr w:type="spellEnd"/>
      <w:r>
        <w:rPr>
          <w:rFonts w:ascii="Arial" w:eastAsia="Arial" w:hAnsi="Arial" w:cs="Arial"/>
          <w:b/>
          <w:sz w:val="22"/>
          <w:szCs w:val="22"/>
        </w:rPr>
        <w:t xml:space="preserve"> energetics</w:t>
      </w:r>
      <w:commentRangeEnd w:id="859"/>
      <w:r w:rsidR="00492917">
        <w:rPr>
          <w:rStyle w:val="CommentReference"/>
        </w:rPr>
        <w:commentReference w:id="859"/>
      </w:r>
      <w:commentRangeEnd w:id="860"/>
      <w:r w:rsidR="004E0C87">
        <w:rPr>
          <w:rStyle w:val="CommentReference"/>
        </w:rPr>
        <w:commentReference w:id="860"/>
      </w:r>
    </w:p>
    <w:p w14:paraId="6DE4A6EC" w14:textId="77777777" w:rsidR="00CD3077" w:rsidRDefault="00C8166C">
      <w:pPr>
        <w:pStyle w:val="Normal1"/>
        <w:spacing w:line="480" w:lineRule="auto"/>
        <w:rPr>
          <w:rFonts w:ascii="Arial" w:eastAsia="Arial" w:hAnsi="Arial" w:cs="Arial"/>
          <w:sz w:val="22"/>
          <w:szCs w:val="22"/>
        </w:rPr>
      </w:pPr>
      <w:r>
        <w:rPr>
          <w:rFonts w:ascii="Arial" w:eastAsia="Arial" w:hAnsi="Arial" w:cs="Arial"/>
          <w:sz w:val="22"/>
          <w:szCs w:val="22"/>
        </w:rPr>
        <w:tab/>
        <w:t xml:space="preserve">Structures of human AGO2 show that the PAZ domain holds the last </w:t>
      </w:r>
      <w:commentRangeStart w:id="861"/>
      <w:r>
        <w:rPr>
          <w:rFonts w:ascii="Arial" w:eastAsia="Arial" w:hAnsi="Arial" w:cs="Arial"/>
          <w:sz w:val="22"/>
          <w:szCs w:val="22"/>
        </w:rPr>
        <w:t>3-4</w:t>
      </w:r>
      <w:commentRangeEnd w:id="861"/>
      <w:r>
        <w:commentReference w:id="861"/>
      </w:r>
      <w:r>
        <w:rPr>
          <w:rFonts w:ascii="Arial" w:eastAsia="Arial" w:hAnsi="Arial" w:cs="Arial"/>
          <w:sz w:val="22"/>
          <w:szCs w:val="22"/>
        </w:rPr>
        <w:t xml:space="preserve"> 3′-nucleotides of the miRNA in a conformation that might preclude pairing. Moreover, in structures that contain </w:t>
      </w:r>
      <w:proofErr w:type="gramStart"/>
      <w:r>
        <w:rPr>
          <w:rFonts w:ascii="Arial" w:eastAsia="Arial" w:hAnsi="Arial" w:cs="Arial"/>
          <w:sz w:val="22"/>
          <w:szCs w:val="22"/>
        </w:rPr>
        <w:t>the a</w:t>
      </w:r>
      <w:proofErr w:type="gramEnd"/>
      <w:r>
        <w:rPr>
          <w:rFonts w:ascii="Arial" w:eastAsia="Arial" w:hAnsi="Arial" w:cs="Arial"/>
          <w:sz w:val="22"/>
          <w:szCs w:val="22"/>
        </w:rPr>
        <w:t xml:space="preserve"> guide-target pairing that forms supplemental pairing, the 3′ end is still bound by the PAZ domain (</w:t>
      </w:r>
      <w:proofErr w:type="spellStart"/>
      <w:r>
        <w:rPr>
          <w:rFonts w:ascii="Arial" w:eastAsia="Arial" w:hAnsi="Arial" w:cs="Arial"/>
          <w:sz w:val="22"/>
          <w:szCs w:val="22"/>
        </w:rPr>
        <w:t>Sheu</w:t>
      </w:r>
      <w:proofErr w:type="spellEnd"/>
      <w:r>
        <w:rPr>
          <w:rFonts w:ascii="Arial" w:eastAsia="Arial" w:hAnsi="Arial" w:cs="Arial"/>
          <w:sz w:val="22"/>
          <w:szCs w:val="22"/>
        </w:rPr>
        <w:t xml:space="preserve">-G). Since the contribution of 3′ pairing to overall </w:t>
      </w:r>
      <w:r>
        <w:rPr>
          <w:rFonts w:ascii="Arial" w:eastAsia="Arial" w:hAnsi="Arial" w:cs="Arial"/>
          <w:sz w:val="22"/>
          <w:szCs w:val="22"/>
        </w:rPr>
        <w:lastRenderedPageBreak/>
        <w:t xml:space="preserve">affinity is much smaller than expected for RNA-RNA interactions, this, along with previous biochemical and aforementioned structural data suggests that the protein inhibits access to the 3′-most residues of the miRNA (Model 1 Fig S5A; Haley, </w:t>
      </w:r>
      <w:proofErr w:type="spellStart"/>
      <w:proofErr w:type="gramStart"/>
      <w:r>
        <w:rPr>
          <w:rFonts w:ascii="Arial" w:eastAsia="Arial" w:hAnsi="Arial" w:cs="Arial"/>
          <w:sz w:val="22"/>
          <w:szCs w:val="22"/>
        </w:rPr>
        <w:t>Wee,Soloman</w:t>
      </w:r>
      <w:proofErr w:type="spellEnd"/>
      <w:proofErr w:type="gramEnd"/>
      <w:r>
        <w:rPr>
          <w:rFonts w:ascii="Arial" w:eastAsia="Arial" w:hAnsi="Arial" w:cs="Arial"/>
          <w:sz w:val="22"/>
          <w:szCs w:val="22"/>
        </w:rPr>
        <w:t xml:space="preserve">). On the other hand, there is evidence for miRNA target sites that include extensive and exclusive (REF McGeary) pairing to the end of the miRNA and machinery that recognizes the 3′ of the guide to tail and trim the guide, indicating there are cases where the 3′ of the guide is free from the protein. It could be that a certain amount of pairing energy to a target may be sufficient to favor a state where the 3′ end of the miRNA is dislodged from the protein and bound to a target (Model 2 Fig S5A). </w:t>
      </w:r>
    </w:p>
    <w:p w14:paraId="77E49FB8" w14:textId="77777777" w:rsidR="00CD3077" w:rsidRDefault="00C8166C">
      <w:pPr>
        <w:pStyle w:val="Normal1"/>
        <w:spacing w:line="480" w:lineRule="auto"/>
        <w:ind w:firstLine="720"/>
        <w:rPr>
          <w:rFonts w:ascii="Arial" w:eastAsia="Arial" w:hAnsi="Arial" w:cs="Arial"/>
          <w:sz w:val="22"/>
          <w:szCs w:val="22"/>
        </w:rPr>
      </w:pPr>
      <w:r>
        <w:rPr>
          <w:rFonts w:ascii="Arial" w:eastAsia="Arial" w:hAnsi="Arial" w:cs="Arial"/>
          <w:sz w:val="22"/>
          <w:szCs w:val="22"/>
        </w:rPr>
        <w:t xml:space="preserve">Fig 4B show that for let-7a and miR-1, the 3′ pairing contribution matrices do not have signal for registers that correspond to pairing to the end of the miRNA, while miR-155 shows a relatively stronger signal for pairing at the end of the miRNA compared to registers around guide nucleotides 11-13. To determine which guide nucleotide to which pairing </w:t>
      </w:r>
      <w:proofErr w:type="spellStart"/>
      <w:r>
        <w:rPr>
          <w:rFonts w:ascii="Arial" w:eastAsia="Arial" w:hAnsi="Arial" w:cs="Arial"/>
          <w:sz w:val="22"/>
          <w:szCs w:val="22"/>
        </w:rPr>
        <w:t>iis</w:t>
      </w:r>
      <w:proofErr w:type="spellEnd"/>
      <w:r>
        <w:rPr>
          <w:rFonts w:ascii="Arial" w:eastAsia="Arial" w:hAnsi="Arial" w:cs="Arial"/>
          <w:sz w:val="22"/>
          <w:szCs w:val="22"/>
        </w:rPr>
        <w:t xml:space="preserve"> inhibited, we compared the 3′ pairing contributions of a 7nt target to the contribution 6nt region that spans the 7nt target except for the final (5′) residue. This comparison will determine whether the addition of that extra nucleotide confers and increase in affinity. For let-7a, comparing the 3′ pairing contribution matrices to g11-g17 to g11-g16 showed an increase in contribution due to the addition of g17 (Fig S5B). A similar comparison for g18 shows a slight increase, while g19 showed no increase in affinity. miR-1 shows an increase in affinity due to the addition of g18 and g19, but not g20 (Fig S5C). These data quantitatively support the model that let-7a and miR-1 don’t use pairing past g18 and g19 respectively, which encompasses the last 3-4 nt of the guide. Similar comparisons for miR-155 show that guide nucleotides 21-23 all contribute to a 7nt site of 3′ pairing affinity (Fig S5D), strongly suggesting that miR-155 pairs through the end of the miRNA. An alternative model is that </w:t>
      </w:r>
      <w:proofErr w:type="gramStart"/>
      <w:r>
        <w:rPr>
          <w:rFonts w:ascii="Arial" w:eastAsia="Arial" w:hAnsi="Arial" w:cs="Arial"/>
          <w:sz w:val="22"/>
          <w:szCs w:val="22"/>
        </w:rPr>
        <w:t>the  binding</w:t>
      </w:r>
      <w:proofErr w:type="gramEnd"/>
      <w:r>
        <w:rPr>
          <w:rFonts w:ascii="Arial" w:eastAsia="Arial" w:hAnsi="Arial" w:cs="Arial"/>
          <w:sz w:val="22"/>
          <w:szCs w:val="22"/>
        </w:rPr>
        <w:t xml:space="preserve"> signal for miR-155 at these 3′-most registers is due to previously described “3′-only” sites, whereby the 3′ end of the miRNA pairs to the target without seed-</w:t>
      </w:r>
      <w:r>
        <w:rPr>
          <w:rFonts w:ascii="Arial" w:eastAsia="Arial" w:hAnsi="Arial" w:cs="Arial"/>
          <w:sz w:val="22"/>
          <w:szCs w:val="22"/>
        </w:rPr>
        <w:lastRenderedPageBreak/>
        <w:t xml:space="preserve">sites pairing (McGeary et al., ). While we are unable to deconvolute the enrichments due to binding through these two modes, there are variations in the binding energy across different seed-mismatches for miR-155 at these 3′-most registers, supporting the model that these energetics are, in some part, due to bipartite binding at both the seed and 3′ sites (Fig 4B).    </w:t>
      </w:r>
    </w:p>
    <w:p w14:paraId="18D05CF1" w14:textId="77777777" w:rsidR="00CD3077" w:rsidRDefault="00C8166C">
      <w:pPr>
        <w:pStyle w:val="Normal1"/>
        <w:spacing w:line="480" w:lineRule="auto"/>
        <w:ind w:firstLine="720"/>
        <w:rPr>
          <w:rFonts w:ascii="Arial" w:eastAsia="Arial" w:hAnsi="Arial" w:cs="Arial"/>
          <w:sz w:val="22"/>
          <w:szCs w:val="22"/>
        </w:rPr>
      </w:pPr>
      <w:r>
        <w:rPr>
          <w:rFonts w:ascii="Arial" w:eastAsia="Arial" w:hAnsi="Arial" w:cs="Arial"/>
          <w:sz w:val="22"/>
          <w:szCs w:val="22"/>
        </w:rPr>
        <w:t>These data suggest that the miR-155 pairing stability at these registers is sufficient to stabilize the target bound state compared to being held in the protein, unlike let-7a and miR-1. Notably, miR-155 includes four consecutive guanosine residues in its far 3′ end (g19-g22), which represents as significant amount of potential binding energy.  Furthermore, miR-155 is 23 nucleotides long, which others (</w:t>
      </w:r>
      <w:proofErr w:type="spellStart"/>
      <w:r>
        <w:rPr>
          <w:rFonts w:ascii="Arial" w:eastAsia="Arial" w:hAnsi="Arial" w:cs="Arial"/>
          <w:sz w:val="22"/>
          <w:szCs w:val="22"/>
        </w:rPr>
        <w:t>Sheu</w:t>
      </w:r>
      <w:proofErr w:type="spellEnd"/>
      <w:r>
        <w:rPr>
          <w:rFonts w:ascii="Arial" w:eastAsia="Arial" w:hAnsi="Arial" w:cs="Arial"/>
          <w:sz w:val="22"/>
          <w:szCs w:val="22"/>
        </w:rPr>
        <w:t xml:space="preserve">-G) have shown slight increases in the dissociation rate of target sequences compared to shorter guides (22 and 21 nt). These data suggest that strong “enough” pairing to the 3′ end likely can dislodge the miRNA 3′ end, and expose it. We speculate that these types of miRNAs, specifically longer miRNAs with strong pairing at their 3′end, may be more prone to target-mediated degradation (REF).  </w:t>
      </w:r>
    </w:p>
    <w:p w14:paraId="0C8A5036" w14:textId="77777777" w:rsidR="00CD3077" w:rsidRDefault="00C8166C">
      <w:pPr>
        <w:pStyle w:val="Normal1"/>
        <w:spacing w:line="480" w:lineRule="auto"/>
        <w:rPr>
          <w:rFonts w:ascii="Arial" w:eastAsia="Arial" w:hAnsi="Arial" w:cs="Arial"/>
          <w:sz w:val="22"/>
          <w:szCs w:val="22"/>
        </w:rPr>
      </w:pPr>
      <w:r>
        <w:rPr>
          <w:rFonts w:ascii="Arial" w:eastAsia="Arial" w:hAnsi="Arial" w:cs="Arial"/>
          <w:sz w:val="22"/>
          <w:szCs w:val="22"/>
        </w:rPr>
        <w:tab/>
      </w:r>
    </w:p>
    <w:p w14:paraId="3133E61C" w14:textId="2A7401F3" w:rsidR="00CD3077" w:rsidRDefault="0027112E">
      <w:pPr>
        <w:pStyle w:val="Normal1"/>
        <w:spacing w:line="480" w:lineRule="auto"/>
        <w:rPr>
          <w:rFonts w:ascii="Arial" w:eastAsia="Arial" w:hAnsi="Arial" w:cs="Arial"/>
          <w:sz w:val="22"/>
          <w:szCs w:val="22"/>
        </w:rPr>
      </w:pPr>
      <w:r>
        <w:rPr>
          <w:rFonts w:ascii="Arial" w:eastAsia="Arial" w:hAnsi="Arial" w:cs="Arial"/>
          <w:b/>
          <w:sz w:val="22"/>
          <w:szCs w:val="22"/>
        </w:rPr>
        <w:t>The</w:t>
      </w:r>
      <w:r w:rsidR="00C8166C">
        <w:rPr>
          <w:rFonts w:ascii="Arial" w:eastAsia="Arial" w:hAnsi="Arial" w:cs="Arial"/>
          <w:b/>
          <w:sz w:val="22"/>
          <w:szCs w:val="22"/>
        </w:rPr>
        <w:t xml:space="preserve"> seed-mismatched and 3′</w:t>
      </w:r>
      <w:r w:rsidR="008C6299">
        <w:rPr>
          <w:rFonts w:ascii="Arial" w:eastAsia="Arial" w:hAnsi="Arial" w:cs="Arial"/>
          <w:b/>
          <w:sz w:val="22"/>
          <w:szCs w:val="22"/>
        </w:rPr>
        <w:t>-</w:t>
      </w:r>
      <w:r w:rsidR="00C8166C">
        <w:rPr>
          <w:rFonts w:ascii="Arial" w:eastAsia="Arial" w:hAnsi="Arial" w:cs="Arial"/>
          <w:b/>
          <w:sz w:val="22"/>
          <w:szCs w:val="22"/>
        </w:rPr>
        <w:t>sequence</w:t>
      </w:r>
      <w:r w:rsidR="008C6299">
        <w:rPr>
          <w:rFonts w:ascii="Arial" w:eastAsia="Arial" w:hAnsi="Arial" w:cs="Arial"/>
          <w:b/>
          <w:sz w:val="22"/>
          <w:szCs w:val="22"/>
        </w:rPr>
        <w:t xml:space="preserve"> effects act independently</w:t>
      </w:r>
    </w:p>
    <w:p w14:paraId="01A318A6" w14:textId="2F6F6F1A" w:rsidR="00CD3077" w:rsidRDefault="00C8166C" w:rsidP="00D6594F">
      <w:pPr>
        <w:pStyle w:val="Normal1"/>
        <w:spacing w:line="480" w:lineRule="auto"/>
        <w:rPr>
          <w:rFonts w:ascii="Arial" w:eastAsia="Arial" w:hAnsi="Arial" w:cs="Arial"/>
          <w:sz w:val="22"/>
          <w:szCs w:val="22"/>
        </w:rPr>
      </w:pPr>
      <w:r>
        <w:rPr>
          <w:rFonts w:ascii="Arial" w:eastAsia="Arial" w:hAnsi="Arial" w:cs="Arial"/>
          <w:sz w:val="22"/>
          <w:szCs w:val="22"/>
        </w:rPr>
        <w:t xml:space="preserve">The large range of 3′ pairing </w:t>
      </w:r>
      <w:r w:rsidR="003B6274">
        <w:rPr>
          <w:rFonts w:ascii="Arial" w:eastAsia="Arial" w:hAnsi="Arial" w:cs="Arial"/>
          <w:sz w:val="22"/>
          <w:szCs w:val="22"/>
        </w:rPr>
        <w:t xml:space="preserve">stabilities observed </w:t>
      </w:r>
      <w:r>
        <w:rPr>
          <w:rFonts w:ascii="Arial" w:eastAsia="Arial" w:hAnsi="Arial" w:cs="Arial"/>
          <w:sz w:val="22"/>
          <w:szCs w:val="22"/>
        </w:rPr>
        <w:t>across different seed mismatches and positions (Fig 2C)</w:t>
      </w:r>
      <w:r w:rsidR="003B6274">
        <w:rPr>
          <w:rFonts w:ascii="Arial" w:eastAsia="Arial" w:hAnsi="Arial" w:cs="Arial"/>
          <w:sz w:val="22"/>
          <w:szCs w:val="22"/>
        </w:rPr>
        <w:t xml:space="preserve"> raised the question of </w:t>
      </w:r>
      <w:r>
        <w:rPr>
          <w:rFonts w:ascii="Arial" w:eastAsia="Arial" w:hAnsi="Arial" w:cs="Arial"/>
          <w:sz w:val="22"/>
          <w:szCs w:val="22"/>
        </w:rPr>
        <w:t xml:space="preserve">whether </w:t>
      </w:r>
      <w:r w:rsidR="003B6274">
        <w:rPr>
          <w:rFonts w:ascii="Arial" w:eastAsia="Arial" w:hAnsi="Arial" w:cs="Arial"/>
          <w:sz w:val="22"/>
          <w:szCs w:val="22"/>
        </w:rPr>
        <w:t>these differences</w:t>
      </w:r>
      <w:r>
        <w:rPr>
          <w:rFonts w:ascii="Arial" w:eastAsia="Arial" w:hAnsi="Arial" w:cs="Arial"/>
          <w:sz w:val="22"/>
          <w:szCs w:val="22"/>
        </w:rPr>
        <w:t xml:space="preserve"> depend</w:t>
      </w:r>
      <w:r w:rsidR="003B6274">
        <w:rPr>
          <w:rFonts w:ascii="Arial" w:eastAsia="Arial" w:hAnsi="Arial" w:cs="Arial"/>
          <w:sz w:val="22"/>
          <w:szCs w:val="22"/>
        </w:rPr>
        <w:t>ed</w:t>
      </w:r>
      <w:r>
        <w:rPr>
          <w:rFonts w:ascii="Arial" w:eastAsia="Arial" w:hAnsi="Arial" w:cs="Arial"/>
          <w:sz w:val="22"/>
          <w:szCs w:val="22"/>
        </w:rPr>
        <w:t xml:space="preserve"> on the seed-mismatch type and position alone, or whether this variability also depende</w:t>
      </w:r>
      <w:r w:rsidR="003B6274">
        <w:rPr>
          <w:rFonts w:ascii="Arial" w:eastAsia="Arial" w:hAnsi="Arial" w:cs="Arial"/>
          <w:sz w:val="22"/>
          <w:szCs w:val="22"/>
        </w:rPr>
        <w:t>d</w:t>
      </w:r>
      <w:r>
        <w:rPr>
          <w:rFonts w:ascii="Arial" w:eastAsia="Arial" w:hAnsi="Arial" w:cs="Arial"/>
          <w:sz w:val="22"/>
          <w:szCs w:val="22"/>
        </w:rPr>
        <w:t xml:space="preserve"> on the sequence of the 3′ region. To </w:t>
      </w:r>
      <w:r w:rsidR="003B6274">
        <w:rPr>
          <w:rFonts w:ascii="Arial" w:eastAsia="Arial" w:hAnsi="Arial" w:cs="Arial"/>
          <w:sz w:val="22"/>
          <w:szCs w:val="22"/>
        </w:rPr>
        <w:t>answer this question</w:t>
      </w:r>
      <w:r>
        <w:rPr>
          <w:rFonts w:ascii="Arial" w:eastAsia="Arial" w:hAnsi="Arial" w:cs="Arial"/>
          <w:sz w:val="22"/>
          <w:szCs w:val="22"/>
        </w:rPr>
        <w:t xml:space="preserve">, we generated </w:t>
      </w:r>
      <w:r w:rsidR="00A63CA9">
        <w:rPr>
          <w:rFonts w:ascii="Arial" w:eastAsia="Arial" w:hAnsi="Arial" w:cs="Arial"/>
          <w:sz w:val="22"/>
          <w:szCs w:val="22"/>
        </w:rPr>
        <w:t xml:space="preserve">two </w:t>
      </w:r>
      <w:r>
        <w:rPr>
          <w:rFonts w:ascii="Arial" w:eastAsia="Arial" w:hAnsi="Arial" w:cs="Arial"/>
          <w:sz w:val="22"/>
          <w:szCs w:val="22"/>
        </w:rPr>
        <w:t>chimeric miRNA</w:t>
      </w:r>
      <w:r w:rsidR="00A63CA9">
        <w:rPr>
          <w:rFonts w:ascii="Arial" w:eastAsia="Arial" w:hAnsi="Arial" w:cs="Arial"/>
          <w:sz w:val="22"/>
          <w:szCs w:val="22"/>
        </w:rPr>
        <w:t>s, one</w:t>
      </w:r>
      <w:r>
        <w:rPr>
          <w:rFonts w:ascii="Arial" w:eastAsia="Arial" w:hAnsi="Arial" w:cs="Arial"/>
          <w:sz w:val="22"/>
          <w:szCs w:val="22"/>
        </w:rPr>
        <w:t xml:space="preserve"> </w:t>
      </w:r>
      <w:r w:rsidR="00A63CA9">
        <w:rPr>
          <w:rFonts w:ascii="Arial" w:eastAsia="Arial" w:hAnsi="Arial" w:cs="Arial"/>
          <w:sz w:val="22"/>
          <w:szCs w:val="22"/>
        </w:rPr>
        <w:t xml:space="preserve">fusing </w:t>
      </w:r>
      <w:r>
        <w:rPr>
          <w:rFonts w:ascii="Arial" w:eastAsia="Arial" w:hAnsi="Arial" w:cs="Arial"/>
          <w:sz w:val="22"/>
          <w:szCs w:val="22"/>
        </w:rPr>
        <w:t xml:space="preserve">the seed of miR-155 </w:t>
      </w:r>
      <w:r w:rsidR="00A63CA9">
        <w:rPr>
          <w:rFonts w:ascii="Arial" w:eastAsia="Arial" w:hAnsi="Arial" w:cs="Arial"/>
          <w:sz w:val="22"/>
          <w:szCs w:val="22"/>
        </w:rPr>
        <w:t xml:space="preserve">to </w:t>
      </w:r>
      <w:r>
        <w:rPr>
          <w:rFonts w:ascii="Arial" w:eastAsia="Arial" w:hAnsi="Arial" w:cs="Arial"/>
          <w:sz w:val="22"/>
          <w:szCs w:val="22"/>
        </w:rPr>
        <w:t xml:space="preserve">the 3′ </w:t>
      </w:r>
      <w:r w:rsidR="00E929BE">
        <w:rPr>
          <w:rFonts w:ascii="Arial" w:eastAsia="Arial" w:hAnsi="Arial" w:cs="Arial"/>
          <w:sz w:val="22"/>
          <w:szCs w:val="22"/>
        </w:rPr>
        <w:t xml:space="preserve">region </w:t>
      </w:r>
      <w:r>
        <w:rPr>
          <w:rFonts w:ascii="Arial" w:eastAsia="Arial" w:hAnsi="Arial" w:cs="Arial"/>
          <w:sz w:val="22"/>
          <w:szCs w:val="22"/>
        </w:rPr>
        <w:t xml:space="preserve">of let-7a and </w:t>
      </w:r>
      <w:r w:rsidR="00A63CA9">
        <w:rPr>
          <w:rFonts w:ascii="Arial" w:eastAsia="Arial" w:hAnsi="Arial" w:cs="Arial"/>
          <w:sz w:val="22"/>
          <w:szCs w:val="22"/>
        </w:rPr>
        <w:t xml:space="preserve">the </w:t>
      </w:r>
      <w:r w:rsidR="00732AC5">
        <w:rPr>
          <w:rFonts w:ascii="Arial" w:eastAsia="Arial" w:hAnsi="Arial" w:cs="Arial"/>
          <w:sz w:val="22"/>
          <w:szCs w:val="22"/>
        </w:rPr>
        <w:t xml:space="preserve">other </w:t>
      </w:r>
      <w:r w:rsidR="00A63CA9">
        <w:rPr>
          <w:rFonts w:ascii="Arial" w:eastAsia="Arial" w:hAnsi="Arial" w:cs="Arial"/>
          <w:sz w:val="22"/>
          <w:szCs w:val="22"/>
        </w:rPr>
        <w:t xml:space="preserve">fusing </w:t>
      </w:r>
      <w:r w:rsidR="00732AC5">
        <w:rPr>
          <w:rFonts w:ascii="Arial" w:eastAsia="Arial" w:hAnsi="Arial" w:cs="Arial"/>
          <w:sz w:val="22"/>
          <w:szCs w:val="22"/>
        </w:rPr>
        <w:t xml:space="preserve">seed of let-7a </w:t>
      </w:r>
      <w:r w:rsidR="00A63CA9">
        <w:rPr>
          <w:rFonts w:ascii="Arial" w:eastAsia="Arial" w:hAnsi="Arial" w:cs="Arial"/>
          <w:sz w:val="22"/>
          <w:szCs w:val="22"/>
        </w:rPr>
        <w:t>to</w:t>
      </w:r>
      <w:r w:rsidR="00732AC5">
        <w:rPr>
          <w:rFonts w:ascii="Arial" w:eastAsia="Arial" w:hAnsi="Arial" w:cs="Arial"/>
          <w:sz w:val="22"/>
          <w:szCs w:val="22"/>
        </w:rPr>
        <w:t xml:space="preserve"> the 3′ </w:t>
      </w:r>
      <w:r w:rsidR="00E929BE">
        <w:rPr>
          <w:rFonts w:ascii="Arial" w:eastAsia="Arial" w:hAnsi="Arial" w:cs="Arial"/>
          <w:sz w:val="22"/>
          <w:szCs w:val="22"/>
        </w:rPr>
        <w:t>region</w:t>
      </w:r>
      <w:r w:rsidR="00732AC5">
        <w:rPr>
          <w:rFonts w:ascii="Arial" w:eastAsia="Arial" w:hAnsi="Arial" w:cs="Arial"/>
          <w:sz w:val="22"/>
          <w:szCs w:val="22"/>
        </w:rPr>
        <w:t xml:space="preserve"> of miR-155</w:t>
      </w:r>
      <w:r w:rsidR="00A63CA9">
        <w:rPr>
          <w:rFonts w:ascii="Arial" w:eastAsia="Arial" w:hAnsi="Arial" w:cs="Arial"/>
          <w:sz w:val="22"/>
          <w:szCs w:val="22"/>
        </w:rPr>
        <w:t xml:space="preserve"> (Fig 6A)</w:t>
      </w:r>
      <w:r>
        <w:rPr>
          <w:rFonts w:ascii="Arial" w:eastAsia="Arial" w:hAnsi="Arial" w:cs="Arial"/>
          <w:sz w:val="22"/>
          <w:szCs w:val="22"/>
        </w:rPr>
        <w:t xml:space="preserve">, and </w:t>
      </w:r>
      <w:r w:rsidR="00732AC5">
        <w:rPr>
          <w:rFonts w:ascii="Arial" w:eastAsia="Arial" w:hAnsi="Arial" w:cs="Arial"/>
          <w:sz w:val="22"/>
          <w:szCs w:val="22"/>
        </w:rPr>
        <w:t xml:space="preserve">then </w:t>
      </w:r>
      <w:r w:rsidR="00A63CA9">
        <w:rPr>
          <w:rFonts w:ascii="Arial" w:eastAsia="Arial" w:hAnsi="Arial" w:cs="Arial"/>
          <w:sz w:val="22"/>
          <w:szCs w:val="22"/>
        </w:rPr>
        <w:t xml:space="preserve">we </w:t>
      </w:r>
      <w:r>
        <w:rPr>
          <w:rFonts w:ascii="Arial" w:eastAsia="Arial" w:hAnsi="Arial" w:cs="Arial"/>
          <w:sz w:val="22"/>
          <w:szCs w:val="22"/>
        </w:rPr>
        <w:t xml:space="preserve">performed RBNS </w:t>
      </w:r>
      <w:r w:rsidR="00B26247">
        <w:rPr>
          <w:rFonts w:ascii="Arial" w:eastAsia="Arial" w:hAnsi="Arial" w:cs="Arial"/>
          <w:sz w:val="22"/>
          <w:szCs w:val="22"/>
        </w:rPr>
        <w:t xml:space="preserve">using </w:t>
      </w:r>
      <w:r>
        <w:rPr>
          <w:rFonts w:ascii="Arial" w:eastAsia="Arial" w:hAnsi="Arial" w:cs="Arial"/>
          <w:sz w:val="22"/>
          <w:szCs w:val="22"/>
        </w:rPr>
        <w:t xml:space="preserve">the </w:t>
      </w:r>
      <w:r w:rsidR="003B6274">
        <w:rPr>
          <w:rFonts w:ascii="Arial" w:eastAsia="Arial" w:hAnsi="Arial" w:cs="Arial"/>
          <w:sz w:val="22"/>
          <w:szCs w:val="22"/>
        </w:rPr>
        <w:t xml:space="preserve">respective </w:t>
      </w:r>
      <w:r>
        <w:rPr>
          <w:rFonts w:ascii="Arial" w:eastAsia="Arial" w:hAnsi="Arial" w:cs="Arial"/>
          <w:sz w:val="22"/>
          <w:szCs w:val="22"/>
        </w:rPr>
        <w:t xml:space="preserve">seed-mismatched libraries. </w:t>
      </w:r>
      <w:r w:rsidR="003F67F6">
        <w:rPr>
          <w:rFonts w:ascii="Arial" w:eastAsia="Arial" w:hAnsi="Arial" w:cs="Arial"/>
          <w:sz w:val="22"/>
          <w:szCs w:val="22"/>
        </w:rPr>
        <w:t>N</w:t>
      </w:r>
      <w:r>
        <w:rPr>
          <w:rFonts w:ascii="Arial" w:eastAsia="Arial" w:hAnsi="Arial" w:cs="Arial"/>
          <w:sz w:val="22"/>
          <w:szCs w:val="22"/>
        </w:rPr>
        <w:t>atural and chimeric miRNAs containing the same seed sequence</w:t>
      </w:r>
      <w:r w:rsidR="003F67F6">
        <w:rPr>
          <w:rFonts w:ascii="Arial" w:eastAsia="Arial" w:hAnsi="Arial" w:cs="Arial"/>
          <w:sz w:val="22"/>
          <w:szCs w:val="22"/>
        </w:rPr>
        <w:t>s</w:t>
      </w:r>
      <w:r>
        <w:rPr>
          <w:rFonts w:ascii="Arial" w:eastAsia="Arial" w:hAnsi="Arial" w:cs="Arial"/>
          <w:sz w:val="22"/>
          <w:szCs w:val="22"/>
        </w:rPr>
        <w:t xml:space="preserve"> ha</w:t>
      </w:r>
      <w:r w:rsidR="003F67F6">
        <w:rPr>
          <w:rFonts w:ascii="Arial" w:eastAsia="Arial" w:hAnsi="Arial" w:cs="Arial"/>
          <w:sz w:val="22"/>
          <w:szCs w:val="22"/>
        </w:rPr>
        <w:t>d</w:t>
      </w:r>
      <w:r>
        <w:rPr>
          <w:rFonts w:ascii="Arial" w:eastAsia="Arial" w:hAnsi="Arial" w:cs="Arial"/>
          <w:sz w:val="22"/>
          <w:szCs w:val="22"/>
        </w:rPr>
        <w:t xml:space="preserve"> remarkably similar relative affinities</w:t>
      </w:r>
      <w:r w:rsidR="00732AC5">
        <w:rPr>
          <w:rFonts w:ascii="Arial" w:eastAsia="Arial" w:hAnsi="Arial" w:cs="Arial"/>
          <w:sz w:val="22"/>
          <w:szCs w:val="22"/>
        </w:rPr>
        <w:t xml:space="preserve"> of mismatched seed sites</w:t>
      </w:r>
      <w:r>
        <w:rPr>
          <w:rFonts w:ascii="Arial" w:eastAsia="Arial" w:hAnsi="Arial" w:cs="Arial"/>
          <w:sz w:val="22"/>
          <w:szCs w:val="22"/>
        </w:rPr>
        <w:t xml:space="preserve"> (</w:t>
      </w:r>
      <w:commentRangeStart w:id="862"/>
      <w:r>
        <w:rPr>
          <w:rFonts w:ascii="Arial" w:eastAsia="Arial" w:hAnsi="Arial" w:cs="Arial"/>
          <w:sz w:val="22"/>
          <w:szCs w:val="22"/>
        </w:rPr>
        <w:t>Fig S6</w:t>
      </w:r>
      <w:commentRangeEnd w:id="862"/>
      <w:r>
        <w:commentReference w:id="862"/>
      </w:r>
      <w:r>
        <w:rPr>
          <w:rFonts w:ascii="Arial" w:eastAsia="Arial" w:hAnsi="Arial" w:cs="Arial"/>
          <w:sz w:val="22"/>
          <w:szCs w:val="22"/>
        </w:rPr>
        <w:t>A</w:t>
      </w:r>
      <w:del w:id="863" w:author="David Bartel" w:date="2019-06-29T08:33:00Z">
        <w:r w:rsidDel="003F67F6">
          <w:rPr>
            <w:rFonts w:ascii="Arial" w:eastAsia="Arial" w:hAnsi="Arial" w:cs="Arial"/>
            <w:sz w:val="22"/>
            <w:szCs w:val="22"/>
          </w:rPr>
          <w:delText>; see Methods</w:delText>
        </w:r>
      </w:del>
      <w:r>
        <w:rPr>
          <w:rFonts w:ascii="Arial" w:eastAsia="Arial" w:hAnsi="Arial" w:cs="Arial"/>
          <w:sz w:val="22"/>
          <w:szCs w:val="22"/>
        </w:rPr>
        <w:t xml:space="preserve">). </w:t>
      </w:r>
      <w:r w:rsidR="003F67F6">
        <w:rPr>
          <w:rFonts w:ascii="Arial" w:eastAsia="Arial" w:hAnsi="Arial" w:cs="Arial"/>
          <w:sz w:val="22"/>
          <w:szCs w:val="22"/>
        </w:rPr>
        <w:t>Moreover,</w:t>
      </w:r>
      <w:r>
        <w:rPr>
          <w:rFonts w:ascii="Arial" w:eastAsia="Arial" w:hAnsi="Arial" w:cs="Arial"/>
          <w:sz w:val="22"/>
          <w:szCs w:val="22"/>
        </w:rPr>
        <w:t xml:space="preserve"> miRNAs containing the same 3′ end</w:t>
      </w:r>
      <w:r w:rsidR="003F67F6">
        <w:rPr>
          <w:rFonts w:ascii="Arial" w:eastAsia="Arial" w:hAnsi="Arial" w:cs="Arial"/>
          <w:sz w:val="22"/>
          <w:szCs w:val="22"/>
        </w:rPr>
        <w:t>s</w:t>
      </w:r>
      <w:r>
        <w:rPr>
          <w:rFonts w:ascii="Arial" w:eastAsia="Arial" w:hAnsi="Arial" w:cs="Arial"/>
          <w:sz w:val="22"/>
          <w:szCs w:val="22"/>
        </w:rPr>
        <w:t xml:space="preserve"> ha</w:t>
      </w:r>
      <w:r w:rsidR="003F67F6">
        <w:rPr>
          <w:rFonts w:ascii="Arial" w:eastAsia="Arial" w:hAnsi="Arial" w:cs="Arial"/>
          <w:sz w:val="22"/>
          <w:szCs w:val="22"/>
        </w:rPr>
        <w:t>d</w:t>
      </w:r>
      <w:r w:rsidR="00F40615">
        <w:rPr>
          <w:rFonts w:ascii="Arial" w:eastAsia="Arial" w:hAnsi="Arial" w:cs="Arial"/>
          <w:sz w:val="22"/>
          <w:szCs w:val="22"/>
        </w:rPr>
        <w:t xml:space="preserve"> very</w:t>
      </w:r>
      <w:r>
        <w:rPr>
          <w:rFonts w:ascii="Arial" w:eastAsia="Arial" w:hAnsi="Arial" w:cs="Arial"/>
          <w:sz w:val="22"/>
          <w:szCs w:val="22"/>
        </w:rPr>
        <w:t xml:space="preserve"> similar </w:t>
      </w:r>
      <w:r w:rsidR="003F67F6">
        <w:rPr>
          <w:rFonts w:ascii="Arial" w:eastAsia="Arial" w:hAnsi="Arial" w:cs="Arial"/>
          <w:sz w:val="22"/>
          <w:szCs w:val="22"/>
        </w:rPr>
        <w:t xml:space="preserve">preferences for </w:t>
      </w:r>
      <w:r>
        <w:rPr>
          <w:rFonts w:ascii="Arial" w:eastAsia="Arial" w:hAnsi="Arial" w:cs="Arial"/>
          <w:sz w:val="22"/>
          <w:szCs w:val="22"/>
        </w:rPr>
        <w:t xml:space="preserve">3′-pairing registers, with similar rise and fall </w:t>
      </w:r>
      <w:r w:rsidR="00F40615">
        <w:rPr>
          <w:rFonts w:ascii="Arial" w:eastAsia="Arial" w:hAnsi="Arial" w:cs="Arial"/>
          <w:sz w:val="22"/>
          <w:szCs w:val="22"/>
        </w:rPr>
        <w:t>across the</w:t>
      </w:r>
      <w:r>
        <w:rPr>
          <w:rFonts w:ascii="Arial" w:eastAsia="Arial" w:hAnsi="Arial" w:cs="Arial"/>
          <w:sz w:val="22"/>
          <w:szCs w:val="22"/>
        </w:rPr>
        <w:t xml:space="preserve"> registers</w:t>
      </w:r>
      <w:r w:rsidR="00F40615">
        <w:rPr>
          <w:rFonts w:ascii="Arial" w:eastAsia="Arial" w:hAnsi="Arial" w:cs="Arial"/>
          <w:sz w:val="22"/>
          <w:szCs w:val="22"/>
        </w:rPr>
        <w:t xml:space="preserve"> </w:t>
      </w:r>
      <w:r w:rsidR="00732AC5">
        <w:rPr>
          <w:rFonts w:ascii="Arial" w:eastAsia="Arial" w:hAnsi="Arial" w:cs="Arial"/>
          <w:sz w:val="22"/>
          <w:szCs w:val="22"/>
        </w:rPr>
        <w:t xml:space="preserve">and similar overall magnitude of </w:t>
      </w:r>
      <w:r w:rsidR="00732AC5" w:rsidRPr="000D5148">
        <w:rPr>
          <w:rFonts w:ascii="Arial" w:eastAsia="Arial" w:hAnsi="Arial" w:cs="Arial"/>
          <w:i/>
          <w:sz w:val="22"/>
          <w:szCs w:val="22"/>
        </w:rPr>
        <w:t>K</w:t>
      </w:r>
      <w:r w:rsidR="00732AC5" w:rsidRPr="000D5148">
        <w:rPr>
          <w:rFonts w:ascii="Arial" w:eastAsia="Arial" w:hAnsi="Arial" w:cs="Arial"/>
          <w:sz w:val="22"/>
          <w:szCs w:val="22"/>
          <w:vertAlign w:val="subscript"/>
        </w:rPr>
        <w:t>D</w:t>
      </w:r>
      <w:r w:rsidR="00732AC5">
        <w:rPr>
          <w:rFonts w:ascii="Arial" w:eastAsia="Arial" w:hAnsi="Arial" w:cs="Arial"/>
          <w:sz w:val="22"/>
          <w:szCs w:val="22"/>
        </w:rPr>
        <w:t xml:space="preserve"> fold-change </w:t>
      </w:r>
      <w:r w:rsidR="00F40615">
        <w:rPr>
          <w:rFonts w:ascii="Arial" w:eastAsia="Arial" w:hAnsi="Arial" w:cs="Arial"/>
          <w:sz w:val="22"/>
          <w:szCs w:val="22"/>
        </w:rPr>
        <w:t>(Fig 6B–D), which further</w:t>
      </w:r>
      <w:r>
        <w:rPr>
          <w:rFonts w:ascii="Arial" w:eastAsia="Arial" w:hAnsi="Arial" w:cs="Arial"/>
          <w:sz w:val="22"/>
          <w:szCs w:val="22"/>
        </w:rPr>
        <w:t xml:space="preserve"> support</w:t>
      </w:r>
      <w:r w:rsidR="00F40615">
        <w:rPr>
          <w:rFonts w:ascii="Arial" w:eastAsia="Arial" w:hAnsi="Arial" w:cs="Arial"/>
          <w:sz w:val="22"/>
          <w:szCs w:val="22"/>
        </w:rPr>
        <w:t>ed</w:t>
      </w:r>
      <w:r>
        <w:rPr>
          <w:rFonts w:ascii="Arial" w:eastAsia="Arial" w:hAnsi="Arial" w:cs="Arial"/>
          <w:sz w:val="22"/>
          <w:szCs w:val="22"/>
        </w:rPr>
        <w:t xml:space="preserve"> the </w:t>
      </w:r>
      <w:r w:rsidR="00F40615">
        <w:rPr>
          <w:rFonts w:ascii="Arial" w:eastAsia="Arial" w:hAnsi="Arial" w:cs="Arial"/>
          <w:sz w:val="22"/>
          <w:szCs w:val="22"/>
        </w:rPr>
        <w:t xml:space="preserve">conclusion </w:t>
      </w:r>
      <w:r>
        <w:rPr>
          <w:rFonts w:ascii="Arial" w:eastAsia="Arial" w:hAnsi="Arial" w:cs="Arial"/>
          <w:sz w:val="22"/>
          <w:szCs w:val="22"/>
        </w:rPr>
        <w:t xml:space="preserve">that the </w:t>
      </w:r>
      <w:r w:rsidR="00F40615">
        <w:rPr>
          <w:rFonts w:ascii="Arial" w:eastAsia="Arial" w:hAnsi="Arial" w:cs="Arial"/>
          <w:sz w:val="22"/>
          <w:szCs w:val="22"/>
        </w:rPr>
        <w:t xml:space="preserve">identity of the </w:t>
      </w:r>
      <w:r w:rsidR="00F40615">
        <w:rPr>
          <w:rFonts w:ascii="Arial" w:eastAsia="Arial" w:hAnsi="Arial" w:cs="Arial"/>
          <w:sz w:val="22"/>
          <w:szCs w:val="22"/>
        </w:rPr>
        <w:lastRenderedPageBreak/>
        <w:t>miRNA 3′ region</w:t>
      </w:r>
      <w:r>
        <w:rPr>
          <w:rFonts w:ascii="Arial" w:eastAsia="Arial" w:hAnsi="Arial" w:cs="Arial"/>
          <w:sz w:val="22"/>
          <w:szCs w:val="22"/>
        </w:rPr>
        <w:t xml:space="preserve"> dictates the preferred pairing register</w:t>
      </w:r>
      <w:r w:rsidR="00732AC5">
        <w:rPr>
          <w:rFonts w:ascii="Arial" w:eastAsia="Arial" w:hAnsi="Arial" w:cs="Arial"/>
          <w:sz w:val="22"/>
          <w:szCs w:val="22"/>
        </w:rPr>
        <w:t xml:space="preserve"> and the potential contribution of 3′ pairing</w:t>
      </w:r>
      <w:r>
        <w:rPr>
          <w:rFonts w:ascii="Arial" w:eastAsia="Arial" w:hAnsi="Arial" w:cs="Arial"/>
          <w:sz w:val="22"/>
          <w:szCs w:val="22"/>
        </w:rPr>
        <w:t xml:space="preserve">. </w:t>
      </w:r>
      <w:commentRangeStart w:id="864"/>
      <w:r w:rsidR="00BD4CBA">
        <w:rPr>
          <w:rFonts w:ascii="Arial" w:eastAsia="Arial" w:hAnsi="Arial" w:cs="Arial"/>
          <w:sz w:val="22"/>
          <w:szCs w:val="22"/>
        </w:rPr>
        <w:t>Indeed, the</w:t>
      </w:r>
      <w:r w:rsidR="00F40615">
        <w:rPr>
          <w:rFonts w:ascii="Arial" w:eastAsia="Arial" w:hAnsi="Arial" w:cs="Arial"/>
          <w:sz w:val="22"/>
          <w:szCs w:val="22"/>
        </w:rPr>
        <w:t xml:space="preserve"> largest </w:t>
      </w:r>
      <w:r>
        <w:rPr>
          <w:rFonts w:ascii="Arial" w:eastAsia="Arial" w:hAnsi="Arial" w:cs="Arial"/>
          <w:sz w:val="22"/>
          <w:szCs w:val="22"/>
        </w:rPr>
        <w:t>deviation in the average profile</w:t>
      </w:r>
      <w:commentRangeEnd w:id="864"/>
      <w:r w:rsidR="00F40615">
        <w:rPr>
          <w:rStyle w:val="CommentReference"/>
        </w:rPr>
        <w:commentReference w:id="864"/>
      </w:r>
      <w:r w:rsidR="00BD4CBA">
        <w:rPr>
          <w:rFonts w:ascii="Arial" w:eastAsia="Arial" w:hAnsi="Arial" w:cs="Arial"/>
          <w:sz w:val="22"/>
          <w:szCs w:val="22"/>
        </w:rPr>
        <w:t>, which w</w:t>
      </w:r>
      <w:r>
        <w:rPr>
          <w:rFonts w:ascii="Arial" w:eastAsia="Arial" w:hAnsi="Arial" w:cs="Arial"/>
          <w:sz w:val="22"/>
          <w:szCs w:val="22"/>
        </w:rPr>
        <w:t xml:space="preserve">as </w:t>
      </w:r>
      <w:r w:rsidR="00F40615">
        <w:rPr>
          <w:rFonts w:ascii="Arial" w:eastAsia="Arial" w:hAnsi="Arial" w:cs="Arial"/>
          <w:sz w:val="22"/>
          <w:szCs w:val="22"/>
        </w:rPr>
        <w:t>the one</w:t>
      </w:r>
      <w:r w:rsidR="00B355E6">
        <w:rPr>
          <w:rFonts w:ascii="Arial" w:eastAsia="Arial" w:hAnsi="Arial" w:cs="Arial"/>
          <w:sz w:val="22"/>
          <w:szCs w:val="22"/>
        </w:rPr>
        <w:t xml:space="preserve"> observed</w:t>
      </w:r>
      <w:r w:rsidR="00F40615">
        <w:rPr>
          <w:rFonts w:ascii="Arial" w:eastAsia="Arial" w:hAnsi="Arial" w:cs="Arial"/>
          <w:sz w:val="22"/>
          <w:szCs w:val="22"/>
        </w:rPr>
        <w:t xml:space="preserve"> at</w:t>
      </w:r>
      <w:r>
        <w:rPr>
          <w:rFonts w:ascii="Arial" w:eastAsia="Arial" w:hAnsi="Arial" w:cs="Arial"/>
          <w:sz w:val="22"/>
          <w:szCs w:val="22"/>
        </w:rPr>
        <w:t xml:space="preserve"> register 14 </w:t>
      </w:r>
      <w:r w:rsidR="00F40615">
        <w:rPr>
          <w:rFonts w:ascii="Arial" w:eastAsia="Arial" w:hAnsi="Arial" w:cs="Arial"/>
          <w:sz w:val="22"/>
          <w:szCs w:val="22"/>
        </w:rPr>
        <w:t xml:space="preserve">when comparing results for </w:t>
      </w:r>
      <w:r>
        <w:rPr>
          <w:rFonts w:ascii="Arial" w:eastAsia="Arial" w:hAnsi="Arial" w:cs="Arial"/>
          <w:sz w:val="22"/>
          <w:szCs w:val="22"/>
        </w:rPr>
        <w:t xml:space="preserve">let-7a </w:t>
      </w:r>
      <w:r w:rsidR="00F40615">
        <w:rPr>
          <w:rFonts w:ascii="Arial" w:eastAsia="Arial" w:hAnsi="Arial" w:cs="Arial"/>
          <w:sz w:val="22"/>
          <w:szCs w:val="22"/>
        </w:rPr>
        <w:t xml:space="preserve">and </w:t>
      </w:r>
      <w:r>
        <w:rPr>
          <w:rFonts w:ascii="Arial" w:eastAsia="Arial" w:hAnsi="Arial" w:cs="Arial"/>
          <w:sz w:val="22"/>
          <w:szCs w:val="22"/>
        </w:rPr>
        <w:t>the let-7a</w:t>
      </w:r>
      <w:r w:rsidR="00C5225D">
        <w:rPr>
          <w:rFonts w:ascii="Arial" w:eastAsia="Arial" w:hAnsi="Arial" w:cs="Arial"/>
          <w:sz w:val="22"/>
          <w:szCs w:val="22"/>
        </w:rPr>
        <w:t>–</w:t>
      </w:r>
      <w:r>
        <w:rPr>
          <w:rFonts w:ascii="Arial" w:eastAsia="Arial" w:hAnsi="Arial" w:cs="Arial"/>
          <w:sz w:val="22"/>
          <w:szCs w:val="22"/>
        </w:rPr>
        <w:t>miR-155 chimera</w:t>
      </w:r>
      <w:r w:rsidR="00F40615">
        <w:rPr>
          <w:rFonts w:ascii="Arial" w:eastAsia="Arial" w:hAnsi="Arial" w:cs="Arial"/>
          <w:sz w:val="22"/>
          <w:szCs w:val="22"/>
        </w:rPr>
        <w:t xml:space="preserve"> (Fig 6B)</w:t>
      </w:r>
      <w:r>
        <w:rPr>
          <w:rFonts w:ascii="Arial" w:eastAsia="Arial" w:hAnsi="Arial" w:cs="Arial"/>
          <w:sz w:val="22"/>
          <w:szCs w:val="22"/>
        </w:rPr>
        <w:t xml:space="preserve">, </w:t>
      </w:r>
      <w:r w:rsidR="00B355E6">
        <w:rPr>
          <w:rFonts w:ascii="Arial" w:eastAsia="Arial" w:hAnsi="Arial" w:cs="Arial"/>
          <w:sz w:val="22"/>
          <w:szCs w:val="22"/>
        </w:rPr>
        <w:t xml:space="preserve">could </w:t>
      </w:r>
      <w:r>
        <w:rPr>
          <w:rFonts w:ascii="Arial" w:eastAsia="Arial" w:hAnsi="Arial" w:cs="Arial"/>
          <w:sz w:val="22"/>
          <w:szCs w:val="22"/>
        </w:rPr>
        <w:t xml:space="preserve">be explained by potential </w:t>
      </w:r>
      <w:r w:rsidR="00B355E6">
        <w:rPr>
          <w:rFonts w:ascii="Arial" w:eastAsia="Arial" w:hAnsi="Arial" w:cs="Arial"/>
          <w:sz w:val="22"/>
          <w:szCs w:val="22"/>
        </w:rPr>
        <w:t>partial pairing of the</w:t>
      </w:r>
      <w:r w:rsidR="00B355E6" w:rsidDel="00B355E6">
        <w:rPr>
          <w:rFonts w:ascii="Arial" w:eastAsia="Arial" w:hAnsi="Arial" w:cs="Arial"/>
          <w:sz w:val="22"/>
          <w:szCs w:val="22"/>
        </w:rPr>
        <w:t xml:space="preserve"> </w:t>
      </w:r>
      <w:r>
        <w:rPr>
          <w:rFonts w:ascii="Arial" w:eastAsia="Arial" w:hAnsi="Arial" w:cs="Arial"/>
          <w:sz w:val="22"/>
          <w:szCs w:val="22"/>
        </w:rPr>
        <w:t xml:space="preserve">let-7a </w:t>
      </w:r>
      <w:r w:rsidR="00B355E6">
        <w:rPr>
          <w:rFonts w:ascii="Arial" w:eastAsia="Arial" w:hAnsi="Arial" w:cs="Arial"/>
          <w:sz w:val="22"/>
          <w:szCs w:val="22"/>
        </w:rPr>
        <w:t xml:space="preserve">seed </w:t>
      </w:r>
      <w:r>
        <w:rPr>
          <w:rFonts w:ascii="Arial" w:eastAsia="Arial" w:hAnsi="Arial" w:cs="Arial"/>
          <w:sz w:val="22"/>
          <w:szCs w:val="22"/>
        </w:rPr>
        <w:t>to that 3′</w:t>
      </w:r>
      <w:r w:rsidR="00C5225D">
        <w:rPr>
          <w:rFonts w:ascii="Arial" w:eastAsia="Arial" w:hAnsi="Arial" w:cs="Arial"/>
          <w:sz w:val="22"/>
          <w:szCs w:val="22"/>
        </w:rPr>
        <w:t xml:space="preserve"> </w:t>
      </w:r>
      <w:r>
        <w:rPr>
          <w:rFonts w:ascii="Arial" w:eastAsia="Arial" w:hAnsi="Arial" w:cs="Arial"/>
          <w:sz w:val="22"/>
          <w:szCs w:val="22"/>
        </w:rPr>
        <w:t>site</w:t>
      </w:r>
      <w:r w:rsidR="00C5225D">
        <w:rPr>
          <w:rFonts w:ascii="Arial" w:eastAsia="Arial" w:hAnsi="Arial" w:cs="Arial"/>
          <w:sz w:val="22"/>
          <w:szCs w:val="22"/>
        </w:rPr>
        <w:t xml:space="preserve"> in the let-7a 3′ region</w:t>
      </w:r>
      <w:r>
        <w:rPr>
          <w:rFonts w:ascii="Arial" w:eastAsia="Arial" w:hAnsi="Arial" w:cs="Arial"/>
          <w:sz w:val="22"/>
          <w:szCs w:val="22"/>
        </w:rPr>
        <w:t xml:space="preserve">, which would augment </w:t>
      </w:r>
      <w:r w:rsidR="00B355E6">
        <w:rPr>
          <w:rFonts w:ascii="Arial" w:eastAsia="Arial" w:hAnsi="Arial" w:cs="Arial"/>
          <w:sz w:val="22"/>
          <w:szCs w:val="22"/>
        </w:rPr>
        <w:t xml:space="preserve">its </w:t>
      </w:r>
      <w:r>
        <w:rPr>
          <w:rFonts w:ascii="Arial" w:eastAsia="Arial" w:hAnsi="Arial" w:cs="Arial"/>
          <w:sz w:val="22"/>
          <w:szCs w:val="22"/>
        </w:rPr>
        <w:t xml:space="preserve">enrichment (Fig S6B). </w:t>
      </w:r>
    </w:p>
    <w:p w14:paraId="23529284" w14:textId="1B126B5E" w:rsidR="0085185A" w:rsidRDefault="00BD4CBA">
      <w:pPr>
        <w:pStyle w:val="Normal1"/>
        <w:spacing w:line="480" w:lineRule="auto"/>
        <w:ind w:firstLine="360"/>
        <w:rPr>
          <w:ins w:id="865" w:author="David Bartel" w:date="2019-06-29T13:49:00Z"/>
          <w:rFonts w:ascii="Arial" w:eastAsia="Arial" w:hAnsi="Arial" w:cs="Arial"/>
          <w:sz w:val="22"/>
          <w:szCs w:val="22"/>
        </w:rPr>
      </w:pPr>
      <w:r>
        <w:rPr>
          <w:rFonts w:ascii="Arial" w:eastAsia="Arial" w:hAnsi="Arial" w:cs="Arial"/>
          <w:sz w:val="22"/>
          <w:szCs w:val="22"/>
        </w:rPr>
        <w:t>Importantly, w</w:t>
      </w:r>
      <w:r w:rsidR="00B355E6">
        <w:rPr>
          <w:rFonts w:ascii="Arial" w:eastAsia="Arial" w:hAnsi="Arial" w:cs="Arial"/>
          <w:sz w:val="22"/>
          <w:szCs w:val="22"/>
        </w:rPr>
        <w:t>hen c</w:t>
      </w:r>
      <w:r w:rsidR="00C8166C">
        <w:rPr>
          <w:rFonts w:ascii="Arial" w:eastAsia="Arial" w:hAnsi="Arial" w:cs="Arial"/>
          <w:sz w:val="22"/>
          <w:szCs w:val="22"/>
        </w:rPr>
        <w:t>omparing miRNAs that contain</w:t>
      </w:r>
      <w:r w:rsidR="00B355E6">
        <w:rPr>
          <w:rFonts w:ascii="Arial" w:eastAsia="Arial" w:hAnsi="Arial" w:cs="Arial"/>
          <w:sz w:val="22"/>
          <w:szCs w:val="22"/>
        </w:rPr>
        <w:t>ed</w:t>
      </w:r>
      <w:r w:rsidR="00C8166C">
        <w:rPr>
          <w:rFonts w:ascii="Arial" w:eastAsia="Arial" w:hAnsi="Arial" w:cs="Arial"/>
          <w:sz w:val="22"/>
          <w:szCs w:val="22"/>
        </w:rPr>
        <w:t xml:space="preserve"> the same seed sequence but different 3′ sequences, </w:t>
      </w:r>
      <w:r w:rsidR="00823AA5">
        <w:rPr>
          <w:rFonts w:ascii="Arial" w:eastAsia="Arial" w:hAnsi="Arial" w:cs="Arial"/>
          <w:sz w:val="22"/>
          <w:szCs w:val="22"/>
        </w:rPr>
        <w:t>the effects of the 18 seed mismatches on the efficacy of 3′ pairing were strikingly recapitulated (</w:t>
      </w:r>
      <w:commentRangeStart w:id="866"/>
      <w:r w:rsidR="00823AA5">
        <w:rPr>
          <w:rFonts w:ascii="Arial" w:eastAsia="Arial" w:hAnsi="Arial" w:cs="Arial"/>
          <w:sz w:val="22"/>
          <w:szCs w:val="22"/>
        </w:rPr>
        <w:t>Fig 6D</w:t>
      </w:r>
      <w:commentRangeEnd w:id="866"/>
      <w:r w:rsidR="00B26247">
        <w:rPr>
          <w:rStyle w:val="CommentReference"/>
        </w:rPr>
        <w:commentReference w:id="866"/>
      </w:r>
      <w:r w:rsidR="00823AA5">
        <w:rPr>
          <w:rFonts w:ascii="Arial" w:eastAsia="Arial" w:hAnsi="Arial" w:cs="Arial"/>
          <w:sz w:val="22"/>
          <w:szCs w:val="22"/>
        </w:rPr>
        <w:t>)</w:t>
      </w:r>
      <w:r w:rsidR="00C8166C">
        <w:rPr>
          <w:rFonts w:ascii="Arial" w:eastAsia="Arial" w:hAnsi="Arial" w:cs="Arial"/>
          <w:sz w:val="22"/>
          <w:szCs w:val="22"/>
        </w:rPr>
        <w:t xml:space="preserve">. </w:t>
      </w:r>
      <w:r>
        <w:rPr>
          <w:rFonts w:ascii="Arial" w:eastAsia="Arial" w:hAnsi="Arial" w:cs="Arial"/>
          <w:sz w:val="22"/>
          <w:szCs w:val="22"/>
        </w:rPr>
        <w:t xml:space="preserve">Thus, </w:t>
      </w:r>
      <w:r w:rsidR="00C45DFC">
        <w:rPr>
          <w:rFonts w:ascii="Arial" w:eastAsia="Arial" w:hAnsi="Arial" w:cs="Arial"/>
          <w:sz w:val="22"/>
          <w:szCs w:val="22"/>
        </w:rPr>
        <w:t>w</w:t>
      </w:r>
      <w:r w:rsidR="00C8166C">
        <w:rPr>
          <w:rFonts w:ascii="Arial" w:eastAsia="Arial" w:hAnsi="Arial" w:cs="Arial"/>
          <w:sz w:val="22"/>
          <w:szCs w:val="22"/>
        </w:rPr>
        <w:t xml:space="preserve">ithin each </w:t>
      </w:r>
      <w:r>
        <w:rPr>
          <w:rFonts w:ascii="Arial" w:eastAsia="Arial" w:hAnsi="Arial" w:cs="Arial"/>
          <w:sz w:val="22"/>
          <w:szCs w:val="22"/>
        </w:rPr>
        <w:t xml:space="preserve">matrix of </w:t>
      </w:r>
      <w:r w:rsidR="00C8166C">
        <w:rPr>
          <w:rFonts w:ascii="Arial" w:eastAsia="Arial" w:hAnsi="Arial" w:cs="Arial"/>
          <w:sz w:val="22"/>
          <w:szCs w:val="22"/>
        </w:rPr>
        <w:t>3′</w:t>
      </w:r>
      <w:r>
        <w:rPr>
          <w:rFonts w:ascii="Arial" w:eastAsia="Arial" w:hAnsi="Arial" w:cs="Arial"/>
          <w:sz w:val="22"/>
          <w:szCs w:val="22"/>
        </w:rPr>
        <w:t>-</w:t>
      </w:r>
      <w:r w:rsidR="00C8166C">
        <w:rPr>
          <w:rFonts w:ascii="Arial" w:eastAsia="Arial" w:hAnsi="Arial" w:cs="Arial"/>
          <w:sz w:val="22"/>
          <w:szCs w:val="22"/>
        </w:rPr>
        <w:t xml:space="preserve">pairing </w:t>
      </w:r>
      <w:r>
        <w:rPr>
          <w:rFonts w:ascii="Arial" w:eastAsia="Arial" w:hAnsi="Arial" w:cs="Arial"/>
          <w:sz w:val="22"/>
          <w:szCs w:val="22"/>
        </w:rPr>
        <w:t>fold-change values</w:t>
      </w:r>
      <w:r w:rsidR="00C8166C">
        <w:rPr>
          <w:rFonts w:ascii="Arial" w:eastAsia="Arial" w:hAnsi="Arial" w:cs="Arial"/>
          <w:sz w:val="22"/>
          <w:szCs w:val="22"/>
        </w:rPr>
        <w:t>, the magnitude</w:t>
      </w:r>
      <w:r w:rsidR="00C45DFC">
        <w:rPr>
          <w:rFonts w:ascii="Arial" w:eastAsia="Arial" w:hAnsi="Arial" w:cs="Arial"/>
          <w:sz w:val="22"/>
          <w:szCs w:val="22"/>
        </w:rPr>
        <w:t xml:space="preserve"> differences between </w:t>
      </w:r>
      <w:r w:rsidR="00C8166C">
        <w:rPr>
          <w:rFonts w:ascii="Arial" w:eastAsia="Arial" w:hAnsi="Arial" w:cs="Arial"/>
          <w:sz w:val="22"/>
          <w:szCs w:val="22"/>
        </w:rPr>
        <w:t xml:space="preserve">rows </w:t>
      </w:r>
      <w:r>
        <w:rPr>
          <w:rFonts w:ascii="Arial" w:eastAsia="Arial" w:hAnsi="Arial" w:cs="Arial"/>
          <w:sz w:val="22"/>
          <w:szCs w:val="22"/>
        </w:rPr>
        <w:t>we</w:t>
      </w:r>
      <w:r w:rsidR="00C8166C">
        <w:rPr>
          <w:rFonts w:ascii="Arial" w:eastAsia="Arial" w:hAnsi="Arial" w:cs="Arial"/>
          <w:sz w:val="22"/>
          <w:szCs w:val="22"/>
        </w:rPr>
        <w:t xml:space="preserve">re similar </w:t>
      </w:r>
      <w:r w:rsidR="00C45DFC">
        <w:rPr>
          <w:rFonts w:ascii="Arial" w:eastAsia="Arial" w:hAnsi="Arial" w:cs="Arial"/>
          <w:sz w:val="22"/>
          <w:szCs w:val="22"/>
        </w:rPr>
        <w:t xml:space="preserve">for </w:t>
      </w:r>
      <w:r w:rsidR="00C8166C">
        <w:rPr>
          <w:rFonts w:ascii="Arial" w:eastAsia="Arial" w:hAnsi="Arial" w:cs="Arial"/>
          <w:sz w:val="22"/>
          <w:szCs w:val="22"/>
        </w:rPr>
        <w:t>let-7a and the let-7a</w:t>
      </w:r>
      <w:r w:rsidR="00C45DFC">
        <w:rPr>
          <w:rFonts w:ascii="Arial" w:eastAsia="Arial" w:hAnsi="Arial" w:cs="Arial"/>
          <w:sz w:val="22"/>
          <w:szCs w:val="22"/>
        </w:rPr>
        <w:t>–</w:t>
      </w:r>
      <w:r w:rsidR="00C8166C">
        <w:rPr>
          <w:rFonts w:ascii="Arial" w:eastAsia="Arial" w:hAnsi="Arial" w:cs="Arial"/>
          <w:sz w:val="22"/>
          <w:szCs w:val="22"/>
        </w:rPr>
        <w:t>miR-155 chimera</w:t>
      </w:r>
      <w:r w:rsidR="00C45DFC">
        <w:rPr>
          <w:rFonts w:ascii="Arial" w:eastAsia="Arial" w:hAnsi="Arial" w:cs="Arial"/>
          <w:sz w:val="22"/>
          <w:szCs w:val="22"/>
        </w:rPr>
        <w:t>, and the same was true for miR-155 and the miR-155</w:t>
      </w:r>
      <w:commentRangeStart w:id="867"/>
      <w:r w:rsidR="00C45DFC">
        <w:rPr>
          <w:rFonts w:ascii="Arial" w:eastAsia="Arial" w:hAnsi="Arial" w:cs="Arial"/>
          <w:sz w:val="22"/>
          <w:szCs w:val="22"/>
        </w:rPr>
        <w:t>–</w:t>
      </w:r>
      <w:commentRangeEnd w:id="867"/>
      <w:r w:rsidR="00C45DFC">
        <w:rPr>
          <w:rStyle w:val="CommentReference"/>
        </w:rPr>
        <w:commentReference w:id="867"/>
      </w:r>
      <w:r w:rsidR="00C45DFC">
        <w:rPr>
          <w:rFonts w:ascii="Arial" w:eastAsia="Arial" w:hAnsi="Arial" w:cs="Arial"/>
          <w:sz w:val="22"/>
          <w:szCs w:val="22"/>
        </w:rPr>
        <w:t>let-7a chimera</w:t>
      </w:r>
      <w:r>
        <w:rPr>
          <w:rFonts w:ascii="Arial" w:eastAsia="Arial" w:hAnsi="Arial" w:cs="Arial"/>
          <w:sz w:val="22"/>
          <w:szCs w:val="22"/>
        </w:rPr>
        <w:t>, as</w:t>
      </w:r>
      <w:r w:rsidR="00C45DFC">
        <w:rPr>
          <w:rFonts w:ascii="Arial" w:eastAsia="Arial" w:hAnsi="Arial" w:cs="Arial"/>
          <w:sz w:val="22"/>
          <w:szCs w:val="22"/>
        </w:rPr>
        <w:t xml:space="preserve"> shown</w:t>
      </w:r>
      <w:r>
        <w:rPr>
          <w:rFonts w:ascii="Arial" w:eastAsia="Arial" w:hAnsi="Arial" w:cs="Arial"/>
          <w:sz w:val="22"/>
          <w:szCs w:val="22"/>
        </w:rPr>
        <w:t xml:space="preserve"> for matrices </w:t>
      </w:r>
      <w:r w:rsidR="00C45DFC">
        <w:rPr>
          <w:rFonts w:ascii="Arial" w:eastAsia="Arial" w:hAnsi="Arial" w:cs="Arial"/>
          <w:sz w:val="22"/>
          <w:szCs w:val="22"/>
        </w:rPr>
        <w:t xml:space="preserve">depicting results for 7-nt 3′ sites </w:t>
      </w:r>
      <w:r>
        <w:rPr>
          <w:rFonts w:ascii="Arial" w:eastAsia="Arial" w:hAnsi="Arial" w:cs="Arial"/>
          <w:sz w:val="22"/>
          <w:szCs w:val="22"/>
        </w:rPr>
        <w:t xml:space="preserve">at the optimal register </w:t>
      </w:r>
      <w:r w:rsidR="00C45DFC">
        <w:rPr>
          <w:rFonts w:ascii="Arial" w:eastAsia="Arial" w:hAnsi="Arial" w:cs="Arial"/>
          <w:sz w:val="22"/>
          <w:szCs w:val="22"/>
        </w:rPr>
        <w:t>of</w:t>
      </w:r>
      <w:r>
        <w:rPr>
          <w:rFonts w:ascii="Arial" w:eastAsia="Arial" w:hAnsi="Arial" w:cs="Arial"/>
          <w:sz w:val="22"/>
          <w:szCs w:val="22"/>
        </w:rPr>
        <w:t xml:space="preserve"> each </w:t>
      </w:r>
      <w:r w:rsidR="00C45DFC">
        <w:rPr>
          <w:rFonts w:ascii="Arial" w:eastAsia="Arial" w:hAnsi="Arial" w:cs="Arial"/>
          <w:sz w:val="22"/>
          <w:szCs w:val="22"/>
        </w:rPr>
        <w:t>miRNA</w:t>
      </w:r>
      <w:r w:rsidR="00C8166C">
        <w:rPr>
          <w:rFonts w:ascii="Arial" w:eastAsia="Arial" w:hAnsi="Arial" w:cs="Arial"/>
          <w:sz w:val="22"/>
          <w:szCs w:val="22"/>
        </w:rPr>
        <w:t xml:space="preserve"> (Fig 6D). For example, the pyrimidine</w:t>
      </w:r>
      <w:r w:rsidR="00FC0839">
        <w:rPr>
          <w:rFonts w:ascii="Arial" w:eastAsia="Arial" w:hAnsi="Arial" w:cs="Arial"/>
          <w:sz w:val="22"/>
          <w:szCs w:val="22"/>
        </w:rPr>
        <w:t>–</w:t>
      </w:r>
      <w:r w:rsidR="00C8166C">
        <w:rPr>
          <w:rFonts w:ascii="Arial" w:eastAsia="Arial" w:hAnsi="Arial" w:cs="Arial"/>
          <w:sz w:val="22"/>
          <w:szCs w:val="22"/>
        </w:rPr>
        <w:t xml:space="preserve">pyrimidine mismatches at position 6 of let-7a inhibit 3′ pairing contributions </w:t>
      </w:r>
      <w:r w:rsidR="001E68B1">
        <w:rPr>
          <w:rFonts w:ascii="Arial" w:eastAsia="Arial" w:hAnsi="Arial" w:cs="Arial"/>
          <w:sz w:val="22"/>
          <w:szCs w:val="22"/>
        </w:rPr>
        <w:t xml:space="preserve">for </w:t>
      </w:r>
      <w:r w:rsidR="00C8166C">
        <w:rPr>
          <w:rFonts w:ascii="Arial" w:eastAsia="Arial" w:hAnsi="Arial" w:cs="Arial"/>
          <w:sz w:val="22"/>
          <w:szCs w:val="22"/>
        </w:rPr>
        <w:t>both let-7a and</w:t>
      </w:r>
      <w:r w:rsidR="001E68B1">
        <w:rPr>
          <w:rFonts w:ascii="Arial" w:eastAsia="Arial" w:hAnsi="Arial" w:cs="Arial"/>
          <w:sz w:val="22"/>
          <w:szCs w:val="22"/>
        </w:rPr>
        <w:t xml:space="preserve"> the</w:t>
      </w:r>
      <w:r w:rsidR="00C8166C">
        <w:rPr>
          <w:rFonts w:ascii="Arial" w:eastAsia="Arial" w:hAnsi="Arial" w:cs="Arial"/>
          <w:sz w:val="22"/>
          <w:szCs w:val="22"/>
        </w:rPr>
        <w:t xml:space="preserve"> let-7a</w:t>
      </w:r>
      <w:r w:rsidR="001E68B1">
        <w:rPr>
          <w:rFonts w:ascii="Arial" w:eastAsia="Arial" w:hAnsi="Arial" w:cs="Arial"/>
          <w:sz w:val="22"/>
          <w:szCs w:val="22"/>
        </w:rPr>
        <w:t>–</w:t>
      </w:r>
      <w:r w:rsidR="00C8166C">
        <w:rPr>
          <w:rFonts w:ascii="Arial" w:eastAsia="Arial" w:hAnsi="Arial" w:cs="Arial"/>
          <w:sz w:val="22"/>
          <w:szCs w:val="22"/>
        </w:rPr>
        <w:t>miR-155 chimera (</w:t>
      </w:r>
      <w:r w:rsidR="00C45DFC">
        <w:rPr>
          <w:rFonts w:ascii="Arial" w:eastAsia="Arial" w:hAnsi="Arial" w:cs="Arial"/>
          <w:sz w:val="22"/>
          <w:szCs w:val="22"/>
        </w:rPr>
        <w:t xml:space="preserve">cells outlined in </w:t>
      </w:r>
      <w:r w:rsidR="00C8166C">
        <w:rPr>
          <w:rFonts w:ascii="Arial" w:eastAsia="Arial" w:hAnsi="Arial" w:cs="Arial"/>
          <w:sz w:val="22"/>
          <w:szCs w:val="22"/>
        </w:rPr>
        <w:t xml:space="preserve">red). </w:t>
      </w:r>
      <w:commentRangeStart w:id="868"/>
      <w:r w:rsidR="00C8166C">
        <w:rPr>
          <w:rFonts w:ascii="Arial" w:eastAsia="Arial" w:hAnsi="Arial" w:cs="Arial"/>
          <w:sz w:val="22"/>
          <w:szCs w:val="22"/>
        </w:rPr>
        <w:t xml:space="preserve">Similarly, a </w:t>
      </w:r>
      <w:commentRangeStart w:id="869"/>
      <w:r w:rsidR="00CF4EFB">
        <w:rPr>
          <w:rFonts w:ascii="Arial" w:eastAsia="Arial" w:hAnsi="Arial" w:cs="Arial"/>
          <w:sz w:val="22"/>
          <w:szCs w:val="22"/>
        </w:rPr>
        <w:t>A-G</w:t>
      </w:r>
      <w:r w:rsidR="00C8166C">
        <w:rPr>
          <w:rFonts w:ascii="Arial" w:eastAsia="Arial" w:hAnsi="Arial" w:cs="Arial"/>
          <w:sz w:val="22"/>
          <w:szCs w:val="22"/>
        </w:rPr>
        <w:t xml:space="preserve"> </w:t>
      </w:r>
      <w:commentRangeEnd w:id="869"/>
      <w:r w:rsidR="00A77A92">
        <w:rPr>
          <w:rStyle w:val="CommentReference"/>
        </w:rPr>
        <w:commentReference w:id="869"/>
      </w:r>
      <w:r w:rsidR="00C8166C">
        <w:rPr>
          <w:rFonts w:ascii="Arial" w:eastAsia="Arial" w:hAnsi="Arial" w:cs="Arial"/>
          <w:sz w:val="22"/>
          <w:szCs w:val="22"/>
        </w:rPr>
        <w:t xml:space="preserve">mismatch a position </w:t>
      </w:r>
      <w:r w:rsidR="00CF4EFB">
        <w:rPr>
          <w:rFonts w:ascii="Arial" w:eastAsia="Arial" w:hAnsi="Arial" w:cs="Arial"/>
          <w:sz w:val="22"/>
          <w:szCs w:val="22"/>
        </w:rPr>
        <w:t>4 and AA mismatch in position 3</w:t>
      </w:r>
      <w:r w:rsidR="00C8166C">
        <w:rPr>
          <w:rFonts w:ascii="Arial" w:eastAsia="Arial" w:hAnsi="Arial" w:cs="Arial"/>
          <w:sz w:val="22"/>
          <w:szCs w:val="22"/>
        </w:rPr>
        <w:t xml:space="preserve"> in miR-155 confer a large decrease in 3′ pairing contribution and a </w:t>
      </w:r>
      <w:r w:rsidR="00A77A92">
        <w:rPr>
          <w:rFonts w:ascii="Arial" w:eastAsia="Arial" w:hAnsi="Arial" w:cs="Arial"/>
          <w:sz w:val="22"/>
          <w:szCs w:val="22"/>
        </w:rPr>
        <w:t>U</w:t>
      </w:r>
      <w:r w:rsidR="00CF4EFB">
        <w:rPr>
          <w:rFonts w:ascii="Arial" w:eastAsia="Arial" w:hAnsi="Arial" w:cs="Arial"/>
          <w:sz w:val="22"/>
          <w:szCs w:val="22"/>
        </w:rPr>
        <w:t>-</w:t>
      </w:r>
      <w:r w:rsidR="00A77A92">
        <w:rPr>
          <w:rFonts w:ascii="Arial" w:eastAsia="Arial" w:hAnsi="Arial" w:cs="Arial"/>
          <w:sz w:val="22"/>
          <w:szCs w:val="22"/>
        </w:rPr>
        <w:t xml:space="preserve">G </w:t>
      </w:r>
      <w:r w:rsidR="00C8166C">
        <w:rPr>
          <w:rFonts w:ascii="Arial" w:eastAsia="Arial" w:hAnsi="Arial" w:cs="Arial"/>
          <w:sz w:val="22"/>
          <w:szCs w:val="22"/>
        </w:rPr>
        <w:t xml:space="preserve">mismatch at position </w:t>
      </w:r>
      <w:r w:rsidR="00A77A92">
        <w:rPr>
          <w:rFonts w:ascii="Arial" w:eastAsia="Arial" w:hAnsi="Arial" w:cs="Arial"/>
          <w:sz w:val="22"/>
          <w:szCs w:val="22"/>
        </w:rPr>
        <w:t>5</w:t>
      </w:r>
      <w:r w:rsidR="00C8166C">
        <w:rPr>
          <w:rFonts w:ascii="Arial" w:eastAsia="Arial" w:hAnsi="Arial" w:cs="Arial"/>
          <w:sz w:val="22"/>
          <w:szCs w:val="22"/>
        </w:rPr>
        <w:t xml:space="preserve"> has a larger increase, both of which are also seen in the miR-155-let-7a chimera (see blue outlines)</w:t>
      </w:r>
      <w:commentRangeEnd w:id="868"/>
      <w:r w:rsidR="00FC0839">
        <w:rPr>
          <w:rStyle w:val="CommentReference"/>
        </w:rPr>
        <w:commentReference w:id="868"/>
      </w:r>
      <w:r w:rsidR="00C8166C">
        <w:rPr>
          <w:rFonts w:ascii="Arial" w:eastAsia="Arial" w:hAnsi="Arial" w:cs="Arial"/>
          <w:sz w:val="22"/>
          <w:szCs w:val="22"/>
        </w:rPr>
        <w:t>.</w:t>
      </w:r>
      <w:r w:rsidR="001E68B1">
        <w:rPr>
          <w:rFonts w:ascii="Arial" w:eastAsia="Arial" w:hAnsi="Arial" w:cs="Arial"/>
          <w:sz w:val="22"/>
          <w:szCs w:val="22"/>
        </w:rPr>
        <w:t xml:space="preserve"> Indeed, the matrix of 3′-pairing fold-change values observed for the let-7a–miR-155 chimera could be accurately predicted by </w:t>
      </w:r>
      <w:commentRangeStart w:id="870"/>
      <w:r w:rsidR="0085185A">
        <w:rPr>
          <w:rFonts w:ascii="Arial" w:eastAsia="Arial" w:hAnsi="Arial" w:cs="Arial"/>
          <w:sz w:val="22"/>
          <w:szCs w:val="22"/>
        </w:rPr>
        <w:t>multiplying</w:t>
      </w:r>
      <w:r w:rsidR="001E68B1">
        <w:rPr>
          <w:rFonts w:ascii="Arial" w:eastAsia="Arial" w:hAnsi="Arial" w:cs="Arial"/>
          <w:sz w:val="22"/>
          <w:szCs w:val="22"/>
        </w:rPr>
        <w:t xml:space="preserve"> the magnitudes across the rows </w:t>
      </w:r>
      <w:r w:rsidR="00C5225D">
        <w:rPr>
          <w:rFonts w:ascii="Arial" w:eastAsia="Arial" w:hAnsi="Arial" w:cs="Arial"/>
          <w:sz w:val="22"/>
          <w:szCs w:val="22"/>
        </w:rPr>
        <w:t>of</w:t>
      </w:r>
      <w:r w:rsidR="001E68B1">
        <w:rPr>
          <w:rFonts w:ascii="Arial" w:eastAsia="Arial" w:hAnsi="Arial" w:cs="Arial"/>
          <w:sz w:val="22"/>
          <w:szCs w:val="22"/>
        </w:rPr>
        <w:t xml:space="preserve"> the let-7a matrix </w:t>
      </w:r>
      <w:r w:rsidR="0085185A">
        <w:rPr>
          <w:rFonts w:ascii="Arial" w:eastAsia="Arial" w:hAnsi="Arial" w:cs="Arial"/>
          <w:sz w:val="22"/>
          <w:szCs w:val="22"/>
        </w:rPr>
        <w:t>(which predicted the effects of the seed mismatch on 3′-pairing affinity) by the magnitudes across the columns of the miR-155 matrix (which predicted the effects of the 3′ sequence on 3′-pairing affinity)</w:t>
      </w:r>
      <w:commentRangeEnd w:id="870"/>
      <w:r w:rsidR="00C5225D">
        <w:rPr>
          <w:rStyle w:val="CommentReference"/>
        </w:rPr>
        <w:commentReference w:id="870"/>
      </w:r>
      <w:r w:rsidR="005317BF">
        <w:rPr>
          <w:rFonts w:ascii="Arial" w:eastAsia="Arial" w:hAnsi="Arial" w:cs="Arial"/>
          <w:sz w:val="22"/>
          <w:szCs w:val="22"/>
        </w:rPr>
        <w:t>, and a</w:t>
      </w:r>
      <w:r w:rsidR="0085185A">
        <w:rPr>
          <w:rFonts w:ascii="Arial" w:eastAsia="Arial" w:hAnsi="Arial" w:cs="Arial"/>
          <w:sz w:val="22"/>
          <w:szCs w:val="22"/>
        </w:rPr>
        <w:t>n analogous procedure predicted the fold-change values observed for the miR-155–let-7a chimera</w:t>
      </w:r>
      <w:r w:rsidR="005317BF">
        <w:rPr>
          <w:rFonts w:ascii="Arial" w:eastAsia="Arial" w:hAnsi="Arial" w:cs="Arial"/>
          <w:sz w:val="22"/>
          <w:szCs w:val="22"/>
        </w:rPr>
        <w:t xml:space="preserve"> (Fig 6E)</w:t>
      </w:r>
      <w:r w:rsidR="0085185A">
        <w:rPr>
          <w:rFonts w:ascii="Arial" w:eastAsia="Arial" w:hAnsi="Arial" w:cs="Arial"/>
          <w:sz w:val="22"/>
          <w:szCs w:val="22"/>
        </w:rPr>
        <w:t>.</w:t>
      </w:r>
      <w:r w:rsidR="001E68B1">
        <w:rPr>
          <w:rFonts w:ascii="Arial" w:eastAsia="Arial" w:hAnsi="Arial" w:cs="Arial"/>
          <w:sz w:val="22"/>
          <w:szCs w:val="22"/>
        </w:rPr>
        <w:t xml:space="preserve"> </w:t>
      </w:r>
      <w:r w:rsidR="00A63CA9">
        <w:rPr>
          <w:rFonts w:ascii="Arial" w:eastAsia="Arial" w:hAnsi="Arial" w:cs="Arial"/>
          <w:sz w:val="22"/>
          <w:szCs w:val="22"/>
        </w:rPr>
        <w:t>T</w:t>
      </w:r>
      <w:r w:rsidR="001E68B1" w:rsidRPr="005317BF">
        <w:rPr>
          <w:rFonts w:ascii="Arial" w:eastAsia="Arial" w:hAnsi="Arial" w:cs="Arial"/>
          <w:sz w:val="22"/>
          <w:szCs w:val="22"/>
        </w:rPr>
        <w:t xml:space="preserve">hese results </w:t>
      </w:r>
      <w:r w:rsidR="00A63CA9">
        <w:rPr>
          <w:rFonts w:ascii="Arial" w:eastAsia="Arial" w:hAnsi="Arial" w:cs="Arial"/>
          <w:sz w:val="22"/>
          <w:szCs w:val="22"/>
        </w:rPr>
        <w:t xml:space="preserve">showed </w:t>
      </w:r>
      <w:r w:rsidR="001E68B1" w:rsidRPr="005317BF">
        <w:rPr>
          <w:rFonts w:ascii="Arial" w:eastAsia="Arial" w:hAnsi="Arial" w:cs="Arial"/>
          <w:sz w:val="22"/>
          <w:szCs w:val="22"/>
        </w:rPr>
        <w:t>that the influence of the seed mismatch on the magnitude of</w:t>
      </w:r>
      <w:r w:rsidR="0085185A" w:rsidRPr="005317BF">
        <w:rPr>
          <w:rFonts w:ascii="Arial" w:eastAsia="Arial" w:hAnsi="Arial" w:cs="Arial"/>
          <w:sz w:val="22"/>
          <w:szCs w:val="22"/>
        </w:rPr>
        <w:t xml:space="preserve"> </w:t>
      </w:r>
      <w:r w:rsidR="00A63CA9">
        <w:rPr>
          <w:rFonts w:ascii="Arial" w:eastAsia="Arial" w:hAnsi="Arial" w:cs="Arial"/>
          <w:sz w:val="22"/>
          <w:szCs w:val="22"/>
        </w:rPr>
        <w:t>3′-pairing affinity</w:t>
      </w:r>
      <w:r w:rsidR="001E68B1" w:rsidRPr="005317BF">
        <w:rPr>
          <w:rFonts w:ascii="Arial" w:eastAsia="Arial" w:hAnsi="Arial" w:cs="Arial"/>
          <w:sz w:val="22"/>
          <w:szCs w:val="22"/>
        </w:rPr>
        <w:t xml:space="preserve"> </w:t>
      </w:r>
      <w:r w:rsidR="0085185A" w:rsidRPr="005317BF">
        <w:rPr>
          <w:rFonts w:ascii="Arial" w:eastAsia="Arial" w:hAnsi="Arial" w:cs="Arial"/>
          <w:sz w:val="22"/>
          <w:szCs w:val="22"/>
        </w:rPr>
        <w:t>depended primar</w:t>
      </w:r>
      <w:r w:rsidR="00A63CA9">
        <w:rPr>
          <w:rFonts w:ascii="Arial" w:eastAsia="Arial" w:hAnsi="Arial" w:cs="Arial"/>
          <w:sz w:val="22"/>
          <w:szCs w:val="22"/>
        </w:rPr>
        <w:t>i</w:t>
      </w:r>
      <w:r w:rsidR="0085185A" w:rsidRPr="005317BF">
        <w:rPr>
          <w:rFonts w:ascii="Arial" w:eastAsia="Arial" w:hAnsi="Arial" w:cs="Arial"/>
          <w:sz w:val="22"/>
          <w:szCs w:val="22"/>
        </w:rPr>
        <w:t>ly on the seed-mismatch type and position</w:t>
      </w:r>
      <w:r w:rsidR="00A63CA9">
        <w:rPr>
          <w:rFonts w:ascii="Arial" w:eastAsia="Arial" w:hAnsi="Arial" w:cs="Arial"/>
          <w:sz w:val="22"/>
          <w:szCs w:val="22"/>
        </w:rPr>
        <w:t>,</w:t>
      </w:r>
      <w:r w:rsidR="0085185A" w:rsidRPr="005317BF">
        <w:rPr>
          <w:rFonts w:ascii="Arial" w:eastAsia="Arial" w:hAnsi="Arial" w:cs="Arial"/>
          <w:sz w:val="22"/>
          <w:szCs w:val="22"/>
        </w:rPr>
        <w:t xml:space="preserve"> with </w:t>
      </w:r>
      <w:r w:rsidR="00A63CA9">
        <w:rPr>
          <w:rFonts w:ascii="Arial" w:eastAsia="Arial" w:hAnsi="Arial" w:cs="Arial"/>
          <w:sz w:val="22"/>
          <w:szCs w:val="22"/>
        </w:rPr>
        <w:t>relatively little dependence on the</w:t>
      </w:r>
      <w:r w:rsidR="0085185A" w:rsidRPr="005317BF">
        <w:rPr>
          <w:rFonts w:ascii="Arial" w:eastAsia="Arial" w:hAnsi="Arial" w:cs="Arial"/>
          <w:sz w:val="22"/>
          <w:szCs w:val="22"/>
        </w:rPr>
        <w:t xml:space="preserve"> sequence of the 3′ region.</w:t>
      </w:r>
    </w:p>
    <w:p w14:paraId="68F550E0" w14:textId="31CB93F7" w:rsidR="00CD3077" w:rsidRDefault="00C8166C">
      <w:pPr>
        <w:pStyle w:val="Normal1"/>
        <w:spacing w:line="480" w:lineRule="auto"/>
        <w:ind w:firstLine="360"/>
        <w:rPr>
          <w:rFonts w:ascii="Arial" w:eastAsia="Arial" w:hAnsi="Arial" w:cs="Arial"/>
          <w:sz w:val="22"/>
          <w:szCs w:val="22"/>
        </w:rPr>
      </w:pPr>
      <w:commentRangeStart w:id="871"/>
      <w:r>
        <w:rPr>
          <w:rFonts w:ascii="Arial" w:eastAsia="Arial" w:hAnsi="Arial" w:cs="Arial"/>
          <w:sz w:val="22"/>
          <w:szCs w:val="22"/>
        </w:rPr>
        <w:lastRenderedPageBreak/>
        <w:t>To quantify this result, we compared the correlation values of the 3′ pairing contributions across seed mismatches across a single maximal loop value (Fig 6E), which shows that the miRNAs harboring the same seeds sequences have similar effects of mismatches on their 3′ pairing contributions (R</w:t>
      </w:r>
      <w:proofErr w:type="gramStart"/>
      <w:r>
        <w:rPr>
          <w:rFonts w:ascii="Arial" w:eastAsia="Arial" w:hAnsi="Arial" w:cs="Arial"/>
          <w:sz w:val="22"/>
          <w:szCs w:val="22"/>
          <w:vertAlign w:val="superscript"/>
        </w:rPr>
        <w:t>2</w:t>
      </w:r>
      <w:r>
        <w:rPr>
          <w:rFonts w:ascii="Arial" w:eastAsia="Arial" w:hAnsi="Arial" w:cs="Arial"/>
          <w:sz w:val="22"/>
          <w:szCs w:val="22"/>
        </w:rPr>
        <w:t xml:space="preserve">  =</w:t>
      </w:r>
      <w:proofErr w:type="gramEnd"/>
      <w:r>
        <w:rPr>
          <w:rFonts w:ascii="Arial" w:eastAsia="Arial" w:hAnsi="Arial" w:cs="Arial"/>
          <w:sz w:val="22"/>
          <w:szCs w:val="22"/>
        </w:rPr>
        <w:t xml:space="preserve"> 0.5</w:t>
      </w:r>
      <w:r w:rsidR="001D29E6">
        <w:rPr>
          <w:rFonts w:ascii="Arial" w:eastAsia="Arial" w:hAnsi="Arial" w:cs="Arial"/>
          <w:sz w:val="22"/>
          <w:szCs w:val="22"/>
        </w:rPr>
        <w:t>3</w:t>
      </w:r>
      <w:r>
        <w:rPr>
          <w:rFonts w:ascii="Arial" w:eastAsia="Arial" w:hAnsi="Arial" w:cs="Arial"/>
          <w:sz w:val="22"/>
          <w:szCs w:val="22"/>
        </w:rPr>
        <w:t xml:space="preserve"> and 0.62) (Fig 6E). As a positive control we compared the effects of mismatches on the 3′ pairing contribution of </w:t>
      </w:r>
      <w:r w:rsidR="001D29E6">
        <w:rPr>
          <w:rFonts w:ascii="Arial" w:eastAsia="Arial" w:hAnsi="Arial" w:cs="Arial"/>
          <w:sz w:val="22"/>
          <w:szCs w:val="22"/>
        </w:rPr>
        <w:t xml:space="preserve">the </w:t>
      </w:r>
      <w:r>
        <w:rPr>
          <w:rFonts w:ascii="Arial" w:eastAsia="Arial" w:hAnsi="Arial" w:cs="Arial"/>
          <w:sz w:val="22"/>
          <w:szCs w:val="22"/>
        </w:rPr>
        <w:t>let-7a</w:t>
      </w:r>
      <w:r w:rsidR="001D29E6">
        <w:rPr>
          <w:rFonts w:ascii="Arial" w:eastAsia="Arial" w:hAnsi="Arial" w:cs="Arial"/>
          <w:sz w:val="22"/>
          <w:szCs w:val="22"/>
        </w:rPr>
        <w:t xml:space="preserve"> replicates</w:t>
      </w:r>
      <w:r>
        <w:rPr>
          <w:rFonts w:ascii="Arial" w:eastAsia="Arial" w:hAnsi="Arial" w:cs="Arial"/>
          <w:sz w:val="22"/>
          <w:szCs w:val="22"/>
        </w:rPr>
        <w:t>, which had</w:t>
      </w:r>
      <w:r w:rsidR="001D29E6">
        <w:rPr>
          <w:rFonts w:ascii="Arial" w:eastAsia="Arial" w:hAnsi="Arial" w:cs="Arial"/>
          <w:sz w:val="22"/>
          <w:szCs w:val="22"/>
        </w:rPr>
        <w:t xml:space="preserve"> an</w:t>
      </w:r>
      <w:r>
        <w:rPr>
          <w:rFonts w:ascii="Arial" w:eastAsia="Arial" w:hAnsi="Arial" w:cs="Arial"/>
          <w:sz w:val="22"/>
          <w:szCs w:val="22"/>
        </w:rPr>
        <w:t xml:space="preserve"> R</w:t>
      </w:r>
      <w:r>
        <w:rPr>
          <w:rFonts w:ascii="Arial" w:eastAsia="Arial" w:hAnsi="Arial" w:cs="Arial"/>
          <w:sz w:val="22"/>
          <w:szCs w:val="22"/>
          <w:vertAlign w:val="superscript"/>
        </w:rPr>
        <w:t>2</w:t>
      </w:r>
      <w:r>
        <w:rPr>
          <w:rFonts w:ascii="Arial" w:eastAsia="Arial" w:hAnsi="Arial" w:cs="Arial"/>
          <w:sz w:val="22"/>
          <w:szCs w:val="22"/>
        </w:rPr>
        <w:t xml:space="preserve"> value of 0.</w:t>
      </w:r>
      <w:r w:rsidR="001D29E6">
        <w:rPr>
          <w:rFonts w:ascii="Arial" w:eastAsia="Arial" w:hAnsi="Arial" w:cs="Arial"/>
          <w:sz w:val="22"/>
          <w:szCs w:val="22"/>
        </w:rPr>
        <w:t>96</w:t>
      </w:r>
      <w:r>
        <w:rPr>
          <w:rFonts w:ascii="Arial" w:eastAsia="Arial" w:hAnsi="Arial" w:cs="Arial"/>
          <w:sz w:val="22"/>
          <w:szCs w:val="22"/>
        </w:rPr>
        <w:t xml:space="preserve"> respectively. To rule out the effects of </w:t>
      </w:r>
      <w:r w:rsidR="001D29E6">
        <w:rPr>
          <w:rFonts w:ascii="Arial" w:eastAsia="Arial" w:hAnsi="Arial" w:cs="Arial"/>
          <w:sz w:val="22"/>
          <w:szCs w:val="22"/>
        </w:rPr>
        <w:t xml:space="preserve">seed </w:t>
      </w:r>
      <w:r>
        <w:rPr>
          <w:rFonts w:ascii="Arial" w:eastAsia="Arial" w:hAnsi="Arial" w:cs="Arial"/>
          <w:sz w:val="22"/>
          <w:szCs w:val="22"/>
        </w:rPr>
        <w:t>position on the mismatch effects, the average effect across position was compared for miRNAs containing the same seed (Fig 6F; R</w:t>
      </w:r>
      <w:r>
        <w:rPr>
          <w:rFonts w:ascii="Arial" w:eastAsia="Arial" w:hAnsi="Arial" w:cs="Arial"/>
          <w:sz w:val="22"/>
          <w:szCs w:val="22"/>
          <w:vertAlign w:val="superscript"/>
        </w:rPr>
        <w:t>2</w:t>
      </w:r>
      <w:r>
        <w:rPr>
          <w:rFonts w:ascii="Arial" w:eastAsia="Arial" w:hAnsi="Arial" w:cs="Arial"/>
          <w:sz w:val="22"/>
          <w:szCs w:val="22"/>
        </w:rPr>
        <w:t xml:space="preserve"> = 0.54 and 0.74) versus the same 3′ regions</w:t>
      </w:r>
      <w:r w:rsidR="001D29E6">
        <w:rPr>
          <w:rFonts w:ascii="Arial" w:eastAsia="Arial" w:hAnsi="Arial" w:cs="Arial"/>
          <w:sz w:val="22"/>
          <w:szCs w:val="22"/>
        </w:rPr>
        <w:t xml:space="preserve"> but different seed sequences</w:t>
      </w:r>
      <w:r>
        <w:rPr>
          <w:rFonts w:ascii="Arial" w:eastAsia="Arial" w:hAnsi="Arial" w:cs="Arial"/>
          <w:sz w:val="22"/>
          <w:szCs w:val="22"/>
        </w:rPr>
        <w:t xml:space="preserve">, which showed </w:t>
      </w:r>
      <w:r w:rsidR="001D29E6">
        <w:rPr>
          <w:rFonts w:ascii="Arial" w:eastAsia="Arial" w:hAnsi="Arial" w:cs="Arial"/>
          <w:sz w:val="22"/>
          <w:szCs w:val="22"/>
        </w:rPr>
        <w:t xml:space="preserve">significantly </w:t>
      </w:r>
      <w:r>
        <w:rPr>
          <w:rFonts w:ascii="Arial" w:eastAsia="Arial" w:hAnsi="Arial" w:cs="Arial"/>
          <w:sz w:val="22"/>
          <w:szCs w:val="22"/>
        </w:rPr>
        <w:t>lower correlations (Fig 6G; R</w:t>
      </w:r>
      <w:r>
        <w:rPr>
          <w:rFonts w:ascii="Arial" w:eastAsia="Arial" w:hAnsi="Arial" w:cs="Arial"/>
          <w:sz w:val="22"/>
          <w:szCs w:val="22"/>
          <w:vertAlign w:val="superscript"/>
        </w:rPr>
        <w:t>2</w:t>
      </w:r>
      <w:r>
        <w:rPr>
          <w:rFonts w:ascii="Arial" w:eastAsia="Arial" w:hAnsi="Arial" w:cs="Arial"/>
          <w:sz w:val="22"/>
          <w:szCs w:val="22"/>
        </w:rPr>
        <w:t xml:space="preserve"> = 0.02 and 0.</w:t>
      </w:r>
      <w:r w:rsidR="001D29E6">
        <w:rPr>
          <w:rFonts w:ascii="Arial" w:eastAsia="Arial" w:hAnsi="Arial" w:cs="Arial"/>
          <w:sz w:val="22"/>
          <w:szCs w:val="22"/>
        </w:rPr>
        <w:t>41</w:t>
      </w:r>
      <w:r>
        <w:rPr>
          <w:rFonts w:ascii="Arial" w:eastAsia="Arial" w:hAnsi="Arial" w:cs="Arial"/>
          <w:sz w:val="22"/>
          <w:szCs w:val="22"/>
        </w:rPr>
        <w:t>)</w:t>
      </w:r>
      <w:r w:rsidR="001D29E6">
        <w:rPr>
          <w:rFonts w:ascii="Arial" w:eastAsia="Arial" w:hAnsi="Arial" w:cs="Arial"/>
          <w:sz w:val="22"/>
          <w:szCs w:val="22"/>
        </w:rPr>
        <w:t>, except in the case of let-7a versus the let-7a/miR-155 chimera, which had an R</w:t>
      </w:r>
      <w:r w:rsidR="001D29E6">
        <w:rPr>
          <w:rFonts w:ascii="Arial" w:eastAsia="Arial" w:hAnsi="Arial" w:cs="Arial"/>
          <w:sz w:val="22"/>
          <w:szCs w:val="22"/>
          <w:vertAlign w:val="superscript"/>
        </w:rPr>
        <w:t>2</w:t>
      </w:r>
      <w:r w:rsidR="001D29E6">
        <w:rPr>
          <w:rFonts w:ascii="Arial" w:eastAsia="Arial" w:hAnsi="Arial" w:cs="Arial"/>
          <w:sz w:val="22"/>
          <w:szCs w:val="22"/>
        </w:rPr>
        <w:t xml:space="preserve"> of 0.68 </w:t>
      </w:r>
      <w:r>
        <w:rPr>
          <w:rFonts w:ascii="Arial" w:eastAsia="Arial" w:hAnsi="Arial" w:cs="Arial"/>
          <w:sz w:val="22"/>
          <w:szCs w:val="22"/>
        </w:rPr>
        <w:t>.</w:t>
      </w:r>
      <w:commentRangeEnd w:id="871"/>
      <w:r w:rsidR="00A63CA9">
        <w:rPr>
          <w:rStyle w:val="CommentReference"/>
        </w:rPr>
        <w:commentReference w:id="871"/>
      </w:r>
    </w:p>
    <w:p w14:paraId="262C8089" w14:textId="77777777" w:rsidR="00CD3077" w:rsidRDefault="00CD3077">
      <w:pPr>
        <w:pStyle w:val="Normal1"/>
        <w:spacing w:line="480" w:lineRule="auto"/>
        <w:rPr>
          <w:rFonts w:ascii="Arial" w:eastAsia="Arial" w:hAnsi="Arial" w:cs="Arial"/>
          <w:b/>
          <w:sz w:val="22"/>
          <w:szCs w:val="22"/>
        </w:rPr>
      </w:pPr>
    </w:p>
    <w:p w14:paraId="144BE0F0" w14:textId="77777777" w:rsidR="00CD3077" w:rsidRDefault="00C8166C">
      <w:pPr>
        <w:pStyle w:val="Normal1"/>
        <w:spacing w:line="480" w:lineRule="auto"/>
        <w:rPr>
          <w:rFonts w:ascii="Arial" w:eastAsia="Arial" w:hAnsi="Arial" w:cs="Arial"/>
          <w:b/>
          <w:sz w:val="22"/>
          <w:szCs w:val="22"/>
        </w:rPr>
      </w:pPr>
      <w:r>
        <w:rPr>
          <w:rFonts w:ascii="Arial" w:eastAsia="Arial" w:hAnsi="Arial" w:cs="Arial"/>
          <w:b/>
          <w:sz w:val="22"/>
          <w:szCs w:val="22"/>
        </w:rPr>
        <w:t>3′ pairing contributions can largely be predicted by nearest neighbor rules</w:t>
      </w:r>
    </w:p>
    <w:p w14:paraId="3E011082" w14:textId="5893A7BD" w:rsidR="00CD3077" w:rsidRDefault="00C8166C">
      <w:pPr>
        <w:pStyle w:val="Normal1"/>
        <w:spacing w:line="480" w:lineRule="auto"/>
        <w:rPr>
          <w:rFonts w:ascii="Arial" w:eastAsia="Arial" w:hAnsi="Arial" w:cs="Arial"/>
          <w:sz w:val="22"/>
          <w:szCs w:val="22"/>
        </w:rPr>
      </w:pPr>
      <w:r>
        <w:rPr>
          <w:rFonts w:ascii="Arial" w:eastAsia="Arial" w:hAnsi="Arial" w:cs="Arial"/>
          <w:b/>
          <w:sz w:val="22"/>
          <w:szCs w:val="22"/>
        </w:rPr>
        <w:tab/>
      </w:r>
      <w:r>
        <w:rPr>
          <w:rFonts w:ascii="Arial" w:eastAsia="Arial" w:hAnsi="Arial" w:cs="Arial"/>
          <w:sz w:val="22"/>
          <w:szCs w:val="22"/>
        </w:rPr>
        <w:t xml:space="preserve">The results from the previous sections suggest that the RNA sequence of the guide in the major determinant of the preferred pairing register. We wondered if the thermodynamic preferences, such as register preferences, or even over 3′ pairing contribution, could be predicted by nearest neighbor (NN) rules for RNA duplex hybridization in solution (i.e. the </w:t>
      </w:r>
      <w:proofErr w:type="spellStart"/>
      <w:r>
        <w:rPr>
          <w:rFonts w:ascii="Arial" w:eastAsia="Arial" w:hAnsi="Arial" w:cs="Arial"/>
          <w:sz w:val="22"/>
          <w:szCs w:val="22"/>
        </w:rPr>
        <w:t>RNAfold</w:t>
      </w:r>
      <w:proofErr w:type="spellEnd"/>
      <w:r>
        <w:rPr>
          <w:rFonts w:ascii="Arial" w:eastAsia="Arial" w:hAnsi="Arial" w:cs="Arial"/>
          <w:sz w:val="22"/>
          <w:szCs w:val="22"/>
        </w:rPr>
        <w:t xml:space="preserve"> algorithm). If so, pairing to the 3′ end may be more generally predicted by NN rules than previous work had concluded (Ref </w:t>
      </w:r>
      <w:proofErr w:type="spellStart"/>
      <w:r>
        <w:rPr>
          <w:rFonts w:ascii="Arial" w:eastAsia="Arial" w:hAnsi="Arial" w:cs="Arial"/>
          <w:sz w:val="22"/>
          <w:szCs w:val="22"/>
        </w:rPr>
        <w:t>Grimson</w:t>
      </w:r>
      <w:proofErr w:type="spellEnd"/>
      <w:r>
        <w:rPr>
          <w:rFonts w:ascii="Arial" w:eastAsia="Arial" w:hAnsi="Arial" w:cs="Arial"/>
          <w:sz w:val="22"/>
          <w:szCs w:val="22"/>
        </w:rPr>
        <w:t>). We first compared the predicted NN energetics for a sequence that corresponds to the sequence of different registers across miRNAs to the mean of each 3′ pairing matrix, as a proxy for the average increase in affinity due to that particular sequence pairing to the miRNA (Fig 7A, left). The values of the mean observed 3′ pairing energy correlated well with predicted NN affinity (R</w:t>
      </w:r>
      <w:r>
        <w:rPr>
          <w:rFonts w:ascii="Arial" w:eastAsia="Arial" w:hAnsi="Arial" w:cs="Arial"/>
          <w:sz w:val="22"/>
          <w:szCs w:val="22"/>
          <w:vertAlign w:val="superscript"/>
        </w:rPr>
        <w:t>2</w:t>
      </w:r>
      <w:r>
        <w:rPr>
          <w:rFonts w:ascii="Arial" w:eastAsia="Arial" w:hAnsi="Arial" w:cs="Arial"/>
          <w:sz w:val="22"/>
          <w:szCs w:val="22"/>
        </w:rPr>
        <w:t xml:space="preserve"> = 0.57-0.80 for each miRNA, slope ~0.1). We </w:t>
      </w:r>
      <w:ins w:id="872" w:author="Microsoft Office User" w:date="2019-06-16T21:09:00Z">
        <w:r w:rsidR="005776D7">
          <w:rPr>
            <w:rFonts w:ascii="Arial" w:eastAsia="Arial" w:hAnsi="Arial" w:cs="Arial"/>
            <w:sz w:val="22"/>
            <w:szCs w:val="22"/>
          </w:rPr>
          <w:t xml:space="preserve">also </w:t>
        </w:r>
      </w:ins>
      <w:r>
        <w:rPr>
          <w:rFonts w:ascii="Arial" w:eastAsia="Arial" w:hAnsi="Arial" w:cs="Arial"/>
          <w:sz w:val="22"/>
          <w:szCs w:val="22"/>
        </w:rPr>
        <w:t xml:space="preserve">find this relationship is not just due increasing the length of pairing, as there exists strong correlation among all 6,7, and 8mer </w:t>
      </w:r>
      <w:commentRangeStart w:id="873"/>
      <w:r>
        <w:rPr>
          <w:rFonts w:ascii="Arial" w:eastAsia="Arial" w:hAnsi="Arial" w:cs="Arial"/>
          <w:sz w:val="22"/>
          <w:szCs w:val="22"/>
        </w:rPr>
        <w:t xml:space="preserve">sequences of 3′ pairing across </w:t>
      </w:r>
      <w:commentRangeStart w:id="874"/>
      <w:r>
        <w:rPr>
          <w:rFonts w:ascii="Arial" w:eastAsia="Arial" w:hAnsi="Arial" w:cs="Arial"/>
          <w:sz w:val="22"/>
          <w:szCs w:val="22"/>
        </w:rPr>
        <w:t>miRNAs</w:t>
      </w:r>
      <w:commentRangeEnd w:id="874"/>
      <w:r>
        <w:commentReference w:id="874"/>
      </w:r>
      <w:r>
        <w:rPr>
          <w:rFonts w:ascii="Arial" w:eastAsia="Arial" w:hAnsi="Arial" w:cs="Arial"/>
          <w:sz w:val="22"/>
          <w:szCs w:val="22"/>
        </w:rPr>
        <w:t xml:space="preserve"> (Fig 7A, right).  </w:t>
      </w:r>
      <w:commentRangeEnd w:id="873"/>
      <w:r w:rsidR="007F36E4">
        <w:rPr>
          <w:rStyle w:val="CommentReference"/>
        </w:rPr>
        <w:commentReference w:id="873"/>
      </w:r>
    </w:p>
    <w:p w14:paraId="49E32358" w14:textId="77777777" w:rsidR="00CD3077" w:rsidRDefault="00CD3077">
      <w:pPr>
        <w:pStyle w:val="Normal1"/>
        <w:spacing w:line="480" w:lineRule="auto"/>
        <w:rPr>
          <w:rFonts w:ascii="Arial" w:eastAsia="Arial" w:hAnsi="Arial" w:cs="Arial"/>
          <w:sz w:val="22"/>
          <w:szCs w:val="22"/>
        </w:rPr>
      </w:pPr>
    </w:p>
    <w:p w14:paraId="29CFB1D3" w14:textId="77777777" w:rsidR="00CD3077" w:rsidRDefault="00C8166C">
      <w:pPr>
        <w:pStyle w:val="Normal1"/>
        <w:spacing w:line="480" w:lineRule="auto"/>
        <w:rPr>
          <w:rFonts w:ascii="Arial" w:eastAsia="Arial" w:hAnsi="Arial" w:cs="Arial"/>
          <w:b/>
          <w:sz w:val="22"/>
          <w:szCs w:val="22"/>
        </w:rPr>
      </w:pPr>
      <w:commentRangeStart w:id="875"/>
      <w:commentRangeStart w:id="876"/>
      <w:r>
        <w:rPr>
          <w:rFonts w:ascii="Arial" w:eastAsia="Arial" w:hAnsi="Arial" w:cs="Arial"/>
          <w:b/>
          <w:sz w:val="22"/>
          <w:szCs w:val="22"/>
        </w:rPr>
        <w:lastRenderedPageBreak/>
        <w:t xml:space="preserve">An </w:t>
      </w:r>
      <w:commentRangeEnd w:id="875"/>
      <w:r>
        <w:commentReference w:id="875"/>
      </w:r>
      <w:r>
        <w:rPr>
          <w:rFonts w:ascii="Arial" w:eastAsia="Arial" w:hAnsi="Arial" w:cs="Arial"/>
          <w:b/>
          <w:sz w:val="22"/>
          <w:szCs w:val="22"/>
        </w:rPr>
        <w:t>linear model of 3′ site features predicts affinities and improves target site prediction</w:t>
      </w:r>
      <w:commentRangeEnd w:id="876"/>
      <w:r w:rsidR="00C91970">
        <w:rPr>
          <w:rStyle w:val="CommentReference"/>
        </w:rPr>
        <w:commentReference w:id="876"/>
      </w:r>
    </w:p>
    <w:p w14:paraId="1FE5B0BD" w14:textId="77777777" w:rsidR="00CD3077" w:rsidRDefault="00C8166C">
      <w:pPr>
        <w:pStyle w:val="Normal1"/>
        <w:spacing w:line="480" w:lineRule="auto"/>
        <w:ind w:firstLine="360"/>
        <w:rPr>
          <w:rFonts w:ascii="Arial" w:eastAsia="Arial" w:hAnsi="Arial" w:cs="Arial"/>
          <w:sz w:val="22"/>
          <w:szCs w:val="22"/>
        </w:rPr>
      </w:pPr>
      <w:r>
        <w:rPr>
          <w:rFonts w:ascii="Arial" w:eastAsia="Arial" w:hAnsi="Arial" w:cs="Arial"/>
          <w:sz w:val="22"/>
          <w:szCs w:val="22"/>
        </w:rPr>
        <w:t xml:space="preserve">While we are able to identify features that contribute to the affinity of 3′ paired sites, we wanted to determine the </w:t>
      </w:r>
      <w:commentRangeStart w:id="877"/>
      <w:r>
        <w:rPr>
          <w:rFonts w:ascii="Arial" w:eastAsia="Arial" w:hAnsi="Arial" w:cs="Arial"/>
          <w:sz w:val="22"/>
          <w:szCs w:val="22"/>
        </w:rPr>
        <w:t xml:space="preserve">relative contributions </w:t>
      </w:r>
      <w:commentRangeEnd w:id="877"/>
      <w:r>
        <w:commentReference w:id="877"/>
      </w:r>
      <w:r>
        <w:rPr>
          <w:rFonts w:ascii="Arial" w:eastAsia="Arial" w:hAnsi="Arial" w:cs="Arial"/>
          <w:sz w:val="22"/>
          <w:szCs w:val="22"/>
        </w:rPr>
        <w:t xml:space="preserve">of each feature to aid in design of future high affinity target sites and to improve prediction of potential endogenous targets. We built a linear model for the contribution of 3′ target sites parameterized by previously denoted features: register (reg), loop length (loop </w:t>
      </w:r>
      <w:proofErr w:type="spellStart"/>
      <w:r>
        <w:rPr>
          <w:rFonts w:ascii="Arial" w:eastAsia="Arial" w:hAnsi="Arial" w:cs="Arial"/>
          <w:sz w:val="22"/>
          <w:szCs w:val="22"/>
        </w:rPr>
        <w:t>len</w:t>
      </w:r>
      <w:proofErr w:type="spellEnd"/>
      <w:r>
        <w:rPr>
          <w:rFonts w:ascii="Arial" w:eastAsia="Arial" w:hAnsi="Arial" w:cs="Arial"/>
          <w:sz w:val="22"/>
          <w:szCs w:val="22"/>
        </w:rPr>
        <w:t>), seed-mismatch type (</w:t>
      </w:r>
      <w:proofErr w:type="spellStart"/>
      <w:r>
        <w:rPr>
          <w:rFonts w:ascii="Arial" w:eastAsia="Arial" w:hAnsi="Arial" w:cs="Arial"/>
          <w:sz w:val="22"/>
          <w:szCs w:val="22"/>
        </w:rPr>
        <w:t>seedMMtype</w:t>
      </w:r>
      <w:proofErr w:type="spellEnd"/>
      <w:r>
        <w:rPr>
          <w:rFonts w:ascii="Arial" w:eastAsia="Arial" w:hAnsi="Arial" w:cs="Arial"/>
          <w:sz w:val="22"/>
          <w:szCs w:val="22"/>
        </w:rPr>
        <w:t>), seed-mismatch position (</w:t>
      </w:r>
      <w:proofErr w:type="spellStart"/>
      <w:r>
        <w:rPr>
          <w:rFonts w:ascii="Arial" w:eastAsia="Arial" w:hAnsi="Arial" w:cs="Arial"/>
          <w:sz w:val="22"/>
          <w:szCs w:val="22"/>
        </w:rPr>
        <w:t>seedMMpos</w:t>
      </w:r>
      <w:proofErr w:type="spellEnd"/>
      <w:r>
        <w:rPr>
          <w:rFonts w:ascii="Arial" w:eastAsia="Arial" w:hAnsi="Arial" w:cs="Arial"/>
          <w:sz w:val="22"/>
          <w:szCs w:val="22"/>
        </w:rPr>
        <w:t>), affinity of the seed (</w:t>
      </w:r>
      <w:proofErr w:type="spellStart"/>
      <w:r>
        <w:rPr>
          <w:rFonts w:ascii="Arial" w:eastAsia="Arial" w:hAnsi="Arial" w:cs="Arial"/>
          <w:sz w:val="22"/>
          <w:szCs w:val="22"/>
        </w:rPr>
        <w:t>dGseed</w:t>
      </w:r>
      <w:proofErr w:type="spellEnd"/>
      <w:r>
        <w:rPr>
          <w:rFonts w:ascii="Arial" w:eastAsia="Arial" w:hAnsi="Arial" w:cs="Arial"/>
          <w:sz w:val="22"/>
          <w:szCs w:val="22"/>
        </w:rPr>
        <w:t xml:space="preserve">), length of the 3′-paired region (len3p), and the NN predicted affinity for the sequence of the 3′ paired region (dG_3pred).  After normalization of the continuous variables to range between 0 and 1 (as in Agarwal et al, ), the model was trained on 70% of all the affinity data for each natural miRNA  (let-7a, miR-1, and miR-155) and then predicted the affinity for the 30% of the data that was left out of the training. </w:t>
      </w:r>
    </w:p>
    <w:p w14:paraId="49BA0845" w14:textId="3216B2E9" w:rsidR="00CD3077" w:rsidRDefault="00C8166C">
      <w:pPr>
        <w:pStyle w:val="Normal1"/>
        <w:spacing w:line="480" w:lineRule="auto"/>
        <w:ind w:firstLine="360"/>
        <w:rPr>
          <w:rFonts w:ascii="Arial" w:eastAsia="Arial" w:hAnsi="Arial" w:cs="Arial"/>
          <w:sz w:val="22"/>
          <w:szCs w:val="22"/>
        </w:rPr>
      </w:pPr>
      <w:r>
        <w:rPr>
          <w:rFonts w:ascii="Arial" w:eastAsia="Arial" w:hAnsi="Arial" w:cs="Arial"/>
          <w:sz w:val="22"/>
          <w:szCs w:val="22"/>
        </w:rPr>
        <w:t xml:space="preserve">A linear model including just the NN predicted affinity can predict </w:t>
      </w:r>
      <w:ins w:id="878" w:author="Microsoft Office User" w:date="2019-06-16T21:39:00Z">
        <w:r w:rsidR="00634663">
          <w:rPr>
            <w:rFonts w:ascii="Arial" w:eastAsia="Arial" w:hAnsi="Arial" w:cs="Arial"/>
            <w:sz w:val="22"/>
            <w:szCs w:val="22"/>
          </w:rPr>
          <w:t>47</w:t>
        </w:r>
      </w:ins>
      <w:del w:id="879" w:author="Microsoft Office User" w:date="2019-06-16T21:39:00Z">
        <w:r w:rsidDel="00634663">
          <w:rPr>
            <w:rFonts w:ascii="Arial" w:eastAsia="Arial" w:hAnsi="Arial" w:cs="Arial"/>
            <w:sz w:val="22"/>
            <w:szCs w:val="22"/>
          </w:rPr>
          <w:delText>38</w:delText>
        </w:r>
      </w:del>
      <w:r>
        <w:rPr>
          <w:rFonts w:ascii="Arial" w:eastAsia="Arial" w:hAnsi="Arial" w:cs="Arial"/>
          <w:sz w:val="22"/>
          <w:szCs w:val="22"/>
        </w:rPr>
        <w:t>% of the variation in the affinity data (R</w:t>
      </w:r>
      <w:r>
        <w:rPr>
          <w:rFonts w:ascii="Arial" w:eastAsia="Arial" w:hAnsi="Arial" w:cs="Arial"/>
          <w:sz w:val="22"/>
          <w:szCs w:val="22"/>
          <w:vertAlign w:val="superscript"/>
        </w:rPr>
        <w:t>2</w:t>
      </w:r>
      <w:r>
        <w:rPr>
          <w:rFonts w:ascii="Arial" w:eastAsia="Arial" w:hAnsi="Arial" w:cs="Arial"/>
          <w:sz w:val="22"/>
          <w:szCs w:val="22"/>
        </w:rPr>
        <w:t xml:space="preserve"> = 0.</w:t>
      </w:r>
      <w:del w:id="880" w:author="Microsoft Office User" w:date="2019-06-16T21:39:00Z">
        <w:r w:rsidDel="00634663">
          <w:rPr>
            <w:rFonts w:ascii="Arial" w:eastAsia="Arial" w:hAnsi="Arial" w:cs="Arial"/>
            <w:sz w:val="22"/>
            <w:szCs w:val="22"/>
          </w:rPr>
          <w:delText>38</w:delText>
        </w:r>
      </w:del>
      <w:ins w:id="881" w:author="Microsoft Office User" w:date="2019-06-16T21:39:00Z">
        <w:r w:rsidR="00634663">
          <w:rPr>
            <w:rFonts w:ascii="Arial" w:eastAsia="Arial" w:hAnsi="Arial" w:cs="Arial"/>
            <w:sz w:val="22"/>
            <w:szCs w:val="22"/>
          </w:rPr>
          <w:t>47</w:t>
        </w:r>
      </w:ins>
      <w:r>
        <w:rPr>
          <w:rFonts w:ascii="Arial" w:eastAsia="Arial" w:hAnsi="Arial" w:cs="Arial"/>
          <w:sz w:val="22"/>
          <w:szCs w:val="22"/>
        </w:rPr>
        <w:t>, Fig 7B).</w:t>
      </w:r>
      <w:r>
        <w:rPr>
          <w:rFonts w:ascii="Arial" w:eastAsia="Arial" w:hAnsi="Arial" w:cs="Arial"/>
          <w:sz w:val="26"/>
          <w:szCs w:val="26"/>
        </w:rPr>
        <w:t xml:space="preserve"> </w:t>
      </w:r>
      <w:r>
        <w:rPr>
          <w:rFonts w:ascii="Arial" w:eastAsia="Arial" w:hAnsi="Arial" w:cs="Arial"/>
          <w:sz w:val="22"/>
          <w:szCs w:val="22"/>
        </w:rPr>
        <w:t>A linear model including all previously denoted features above (Fig 1B) resulted in an increase in predictive power of the combined affinity data (R</w:t>
      </w:r>
      <w:r>
        <w:rPr>
          <w:rFonts w:ascii="Arial" w:eastAsia="Arial" w:hAnsi="Arial" w:cs="Arial"/>
          <w:sz w:val="22"/>
          <w:szCs w:val="22"/>
          <w:vertAlign w:val="superscript"/>
        </w:rPr>
        <w:t>2</w:t>
      </w:r>
      <w:r>
        <w:rPr>
          <w:rFonts w:ascii="Arial" w:eastAsia="Arial" w:hAnsi="Arial" w:cs="Arial"/>
          <w:sz w:val="22"/>
          <w:szCs w:val="22"/>
        </w:rPr>
        <w:t xml:space="preserve"> = 0.5</w:t>
      </w:r>
      <w:ins w:id="882" w:author="Microsoft Office User" w:date="2019-06-16T21:39:00Z">
        <w:r w:rsidR="0004553E">
          <w:rPr>
            <w:rFonts w:ascii="Arial" w:eastAsia="Arial" w:hAnsi="Arial" w:cs="Arial"/>
            <w:sz w:val="22"/>
            <w:szCs w:val="22"/>
          </w:rPr>
          <w:t xml:space="preserve">5 </w:t>
        </w:r>
      </w:ins>
      <w:del w:id="883" w:author="Microsoft Office User" w:date="2019-06-16T21:39:00Z">
        <w:r w:rsidDel="0004553E">
          <w:rPr>
            <w:rFonts w:ascii="Arial" w:eastAsia="Arial" w:hAnsi="Arial" w:cs="Arial"/>
            <w:sz w:val="22"/>
            <w:szCs w:val="22"/>
          </w:rPr>
          <w:delText>1</w:delText>
        </w:r>
      </w:del>
      <w:r>
        <w:rPr>
          <w:rFonts w:ascii="Arial" w:eastAsia="Arial" w:hAnsi="Arial" w:cs="Arial"/>
          <w:sz w:val="22"/>
          <w:szCs w:val="22"/>
        </w:rPr>
        <w:t>+/-, Fig 7C</w:t>
      </w:r>
      <w:del w:id="884" w:author="Microsoft Office User" w:date="2019-06-16T21:41:00Z">
        <w:r w:rsidDel="00C91970">
          <w:rPr>
            <w:rFonts w:ascii="Arial" w:eastAsia="Arial" w:hAnsi="Arial" w:cs="Arial"/>
            <w:sz w:val="22"/>
            <w:szCs w:val="22"/>
          </w:rPr>
          <w:delText xml:space="preserve"> and 7D</w:delText>
        </w:r>
      </w:del>
      <w:r>
        <w:rPr>
          <w:rFonts w:ascii="Arial" w:eastAsia="Arial" w:hAnsi="Arial" w:cs="Arial"/>
          <w:sz w:val="22"/>
          <w:szCs w:val="22"/>
        </w:rPr>
        <w:t xml:space="preserve">). Moreover, the affinity data was </w:t>
      </w:r>
      <w:proofErr w:type="spellStart"/>
      <w:r>
        <w:rPr>
          <w:rFonts w:ascii="Arial" w:eastAsia="Arial" w:hAnsi="Arial" w:cs="Arial"/>
          <w:sz w:val="22"/>
          <w:szCs w:val="22"/>
        </w:rPr>
        <w:t>reparameterized</w:t>
      </w:r>
      <w:proofErr w:type="spellEnd"/>
      <w:r>
        <w:rPr>
          <w:rFonts w:ascii="Arial" w:eastAsia="Arial" w:hAnsi="Arial" w:cs="Arial"/>
          <w:sz w:val="22"/>
          <w:szCs w:val="22"/>
        </w:rPr>
        <w:t xml:space="preserve"> to include two additional features that we postulated might be important to target pairing: 1) the offset of target site, defined as the difference in the size of the internal loop in the miRNA versus target between seed and 3′ paired sites 2) the center of target pairing with respect to the guide (Fig 7</w:t>
      </w:r>
      <w:ins w:id="885" w:author="Microsoft Office User" w:date="2019-06-16T21:41:00Z">
        <w:r w:rsidR="00C91970">
          <w:rPr>
            <w:rFonts w:ascii="Arial" w:eastAsia="Arial" w:hAnsi="Arial" w:cs="Arial"/>
            <w:sz w:val="22"/>
            <w:szCs w:val="22"/>
          </w:rPr>
          <w:t>D</w:t>
        </w:r>
      </w:ins>
      <w:del w:id="886" w:author="Microsoft Office User" w:date="2019-06-16T21:41:00Z">
        <w:r w:rsidDel="00C91970">
          <w:rPr>
            <w:rFonts w:ascii="Arial" w:eastAsia="Arial" w:hAnsi="Arial" w:cs="Arial"/>
            <w:sz w:val="22"/>
            <w:szCs w:val="22"/>
          </w:rPr>
          <w:delText>E</w:delText>
        </w:r>
      </w:del>
      <w:r>
        <w:rPr>
          <w:rFonts w:ascii="Arial" w:eastAsia="Arial" w:hAnsi="Arial" w:cs="Arial"/>
          <w:sz w:val="22"/>
          <w:szCs w:val="22"/>
        </w:rPr>
        <w:t>). These two additional features lead to a modest increase in prediction power of the linear model (R</w:t>
      </w:r>
      <w:r>
        <w:rPr>
          <w:rFonts w:ascii="Arial" w:eastAsia="Arial" w:hAnsi="Arial" w:cs="Arial"/>
          <w:sz w:val="22"/>
          <w:szCs w:val="22"/>
          <w:vertAlign w:val="superscript"/>
        </w:rPr>
        <w:t>2</w:t>
      </w:r>
      <w:r>
        <w:rPr>
          <w:rFonts w:ascii="Arial" w:eastAsia="Arial" w:hAnsi="Arial" w:cs="Arial"/>
          <w:sz w:val="22"/>
          <w:szCs w:val="22"/>
        </w:rPr>
        <w:t xml:space="preserve"> = 0.</w:t>
      </w:r>
      <w:del w:id="887" w:author="Microsoft Office User" w:date="2019-06-16T21:39:00Z">
        <w:r w:rsidDel="0004553E">
          <w:rPr>
            <w:rFonts w:ascii="Arial" w:eastAsia="Arial" w:hAnsi="Arial" w:cs="Arial"/>
            <w:sz w:val="22"/>
            <w:szCs w:val="22"/>
          </w:rPr>
          <w:delText>55</w:delText>
        </w:r>
      </w:del>
      <w:ins w:id="888" w:author="Microsoft Office User" w:date="2019-06-16T21:39:00Z">
        <w:r w:rsidR="0004553E">
          <w:rPr>
            <w:rFonts w:ascii="Arial" w:eastAsia="Arial" w:hAnsi="Arial" w:cs="Arial"/>
            <w:sz w:val="22"/>
            <w:szCs w:val="22"/>
          </w:rPr>
          <w:t>61</w:t>
        </w:r>
      </w:ins>
      <w:r>
        <w:rPr>
          <w:rFonts w:ascii="Arial" w:eastAsia="Arial" w:hAnsi="Arial" w:cs="Arial"/>
          <w:sz w:val="22"/>
          <w:szCs w:val="22"/>
        </w:rPr>
        <w:t>; Fig S7A</w:t>
      </w:r>
      <w:proofErr w:type="gramStart"/>
      <w:r>
        <w:rPr>
          <w:rFonts w:ascii="Arial" w:eastAsia="Arial" w:hAnsi="Arial" w:cs="Arial"/>
          <w:sz w:val="22"/>
          <w:szCs w:val="22"/>
        </w:rPr>
        <w:t>) .</w:t>
      </w:r>
      <w:proofErr w:type="gramEnd"/>
    </w:p>
    <w:p w14:paraId="00DC0F18" w14:textId="77777777" w:rsidR="00CD3077" w:rsidRDefault="00C8166C">
      <w:pPr>
        <w:pStyle w:val="Normal1"/>
        <w:spacing w:line="480" w:lineRule="auto"/>
        <w:ind w:firstLine="360"/>
        <w:rPr>
          <w:rFonts w:ascii="Arial" w:eastAsia="Arial" w:hAnsi="Arial" w:cs="Arial"/>
          <w:sz w:val="22"/>
          <w:szCs w:val="22"/>
        </w:rPr>
      </w:pPr>
      <w:r>
        <w:rPr>
          <w:rFonts w:ascii="Arial" w:eastAsia="Arial" w:hAnsi="Arial" w:cs="Arial"/>
          <w:sz w:val="22"/>
          <w:szCs w:val="22"/>
        </w:rPr>
        <w:t xml:space="preserve"> We found that this model trained on each miRNA </w:t>
      </w:r>
      <w:commentRangeStart w:id="889"/>
      <w:r>
        <w:rPr>
          <w:rFonts w:ascii="Arial" w:eastAsia="Arial" w:hAnsi="Arial" w:cs="Arial"/>
          <w:sz w:val="22"/>
          <w:szCs w:val="22"/>
        </w:rPr>
        <w:t>separately</w:t>
      </w:r>
      <w:commentRangeEnd w:id="889"/>
      <w:r>
        <w:commentReference w:id="889"/>
      </w:r>
      <w:r>
        <w:rPr>
          <w:rFonts w:ascii="Arial" w:eastAsia="Arial" w:hAnsi="Arial" w:cs="Arial"/>
          <w:sz w:val="22"/>
          <w:szCs w:val="22"/>
        </w:rPr>
        <w:t xml:space="preserve"> did better than all the miRNAs combined (</w:t>
      </w:r>
      <w:commentRangeStart w:id="890"/>
      <w:r>
        <w:rPr>
          <w:rFonts w:ascii="Arial" w:eastAsia="Arial" w:hAnsi="Arial" w:cs="Arial"/>
          <w:sz w:val="22"/>
          <w:szCs w:val="22"/>
        </w:rPr>
        <w:t>Fig. S8B-D, R</w:t>
      </w:r>
      <w:r>
        <w:rPr>
          <w:rFonts w:ascii="Arial" w:eastAsia="Arial" w:hAnsi="Arial" w:cs="Arial"/>
          <w:sz w:val="22"/>
          <w:szCs w:val="22"/>
          <w:vertAlign w:val="superscript"/>
        </w:rPr>
        <w:t>2</w:t>
      </w:r>
      <w:r>
        <w:rPr>
          <w:rFonts w:ascii="Arial" w:eastAsia="Arial" w:hAnsi="Arial" w:cs="Arial"/>
          <w:sz w:val="22"/>
          <w:szCs w:val="22"/>
        </w:rPr>
        <w:t xml:space="preserve"> = 0.50-0.79</w:t>
      </w:r>
      <w:commentRangeEnd w:id="890"/>
      <w:r w:rsidR="0004553E">
        <w:rPr>
          <w:rStyle w:val="CommentReference"/>
        </w:rPr>
        <w:commentReference w:id="890"/>
      </w:r>
      <w:r>
        <w:rPr>
          <w:rFonts w:ascii="Arial" w:eastAsia="Arial" w:hAnsi="Arial" w:cs="Arial"/>
          <w:sz w:val="22"/>
          <w:szCs w:val="22"/>
        </w:rPr>
        <w:t xml:space="preserve">).  There were notable similarities in parameter coefficients between each miRNA, such as the loop length dependencies.  Moreover, data trained on let-7a and miR-155 and can predict the both chimeric miRNA </w:t>
      </w:r>
      <w:r>
        <w:rPr>
          <w:rFonts w:ascii="Arial" w:eastAsia="Arial" w:hAnsi="Arial" w:cs="Arial"/>
          <w:sz w:val="22"/>
          <w:szCs w:val="22"/>
        </w:rPr>
        <w:lastRenderedPageBreak/>
        <w:t>affinities with an R</w:t>
      </w:r>
      <w:r>
        <w:rPr>
          <w:rFonts w:ascii="Arial" w:eastAsia="Arial" w:hAnsi="Arial" w:cs="Arial"/>
          <w:sz w:val="22"/>
          <w:szCs w:val="22"/>
          <w:vertAlign w:val="superscript"/>
        </w:rPr>
        <w:t xml:space="preserve">2 </w:t>
      </w:r>
      <w:r>
        <w:rPr>
          <w:rFonts w:ascii="Arial" w:eastAsia="Arial" w:hAnsi="Arial" w:cs="Arial"/>
          <w:sz w:val="22"/>
          <w:szCs w:val="22"/>
        </w:rPr>
        <w:t xml:space="preserve">of 0.55, suggesting that training on miR-155 and let-7a together has enough information to predict a chimera of the two miRNAs, and that there is not new behavior along these parameters that arises from a chimeric sequence (Fig S7D). </w:t>
      </w:r>
    </w:p>
    <w:p w14:paraId="153BBEE6" w14:textId="63281D6D" w:rsidR="00CD3077" w:rsidRDefault="00C8166C">
      <w:pPr>
        <w:pStyle w:val="Normal1"/>
        <w:spacing w:line="480" w:lineRule="auto"/>
        <w:ind w:firstLine="720"/>
        <w:rPr>
          <w:rFonts w:ascii="Arial" w:eastAsia="Arial" w:hAnsi="Arial" w:cs="Arial"/>
          <w:sz w:val="22"/>
          <w:szCs w:val="22"/>
        </w:rPr>
      </w:pPr>
      <w:r>
        <w:rPr>
          <w:rFonts w:ascii="Arial" w:eastAsia="Arial" w:hAnsi="Arial" w:cs="Arial"/>
          <w:sz w:val="22"/>
          <w:szCs w:val="22"/>
        </w:rPr>
        <w:t>We observe differences between miRNAs, such as in the register coefficients; these differences were exemplified by the observation that training on two miRNAs was unable to predict another as well as itself (Fig S7E-G, R</w:t>
      </w:r>
      <w:r>
        <w:rPr>
          <w:rFonts w:ascii="Arial" w:eastAsia="Arial" w:hAnsi="Arial" w:cs="Arial"/>
          <w:sz w:val="22"/>
          <w:szCs w:val="22"/>
          <w:vertAlign w:val="superscript"/>
        </w:rPr>
        <w:t>2</w:t>
      </w:r>
      <w:r>
        <w:rPr>
          <w:rFonts w:ascii="Arial" w:eastAsia="Arial" w:hAnsi="Arial" w:cs="Arial"/>
          <w:sz w:val="22"/>
          <w:szCs w:val="22"/>
        </w:rPr>
        <w:t xml:space="preserve"> = 0.35-0.44).   A correlation of each parameter’s coefficients of the natural miRNAs to the that of the chimeric miRNAs resolves two classes of parameters (Fig </w:t>
      </w:r>
      <w:ins w:id="891" w:author="Microsoft Office User" w:date="2019-06-16T21:42:00Z">
        <w:r w:rsidR="00C91970">
          <w:rPr>
            <w:rFonts w:ascii="Arial" w:eastAsia="Arial" w:hAnsi="Arial" w:cs="Arial"/>
            <w:sz w:val="22"/>
            <w:szCs w:val="22"/>
          </w:rPr>
          <w:t>7</w:t>
        </w:r>
      </w:ins>
      <w:del w:id="892" w:author="Microsoft Office User" w:date="2019-06-16T21:42:00Z">
        <w:r w:rsidDel="00C91970">
          <w:rPr>
            <w:rFonts w:ascii="Arial" w:eastAsia="Arial" w:hAnsi="Arial" w:cs="Arial"/>
            <w:sz w:val="22"/>
            <w:szCs w:val="22"/>
          </w:rPr>
          <w:delText xml:space="preserve">7E and </w:delText>
        </w:r>
      </w:del>
      <w:r>
        <w:rPr>
          <w:rFonts w:ascii="Arial" w:eastAsia="Arial" w:hAnsi="Arial" w:cs="Arial"/>
          <w:sz w:val="22"/>
          <w:szCs w:val="22"/>
        </w:rPr>
        <w:t xml:space="preserve">F)--ones that relate to the seed region (seed mismatch position and type) and ones that report on the miRNA 3′ region (register, and register center). For example, there is a high correlation of the let-7a-miR-155 chimera seed mismatch position and seed mismatch type coefficients with let-7a, let-7a +1, and let-7a -1’s, while a low correlation with their register coefficients. On the other hand, let-7a-miR-155 and miR-155 have a highly correlated register </w:t>
      </w:r>
      <w:proofErr w:type="gramStart"/>
      <w:r>
        <w:rPr>
          <w:rFonts w:ascii="Arial" w:eastAsia="Arial" w:hAnsi="Arial" w:cs="Arial"/>
          <w:sz w:val="22"/>
          <w:szCs w:val="22"/>
        </w:rPr>
        <w:t>coefficients</w:t>
      </w:r>
      <w:proofErr w:type="gramEnd"/>
      <w:r>
        <w:rPr>
          <w:rFonts w:ascii="Arial" w:eastAsia="Arial" w:hAnsi="Arial" w:cs="Arial"/>
          <w:sz w:val="22"/>
          <w:szCs w:val="22"/>
        </w:rPr>
        <w:t>.  Furthermore, there are features that seem similar across miRNAs regardless of sequence composition, such as offset, length, and loop length, as seen as high correlations across all miRNAs.</w:t>
      </w:r>
    </w:p>
    <w:p w14:paraId="3017335B" w14:textId="47B04DE3" w:rsidR="00CD3077" w:rsidRDefault="00C8166C" w:rsidP="00C8166C">
      <w:pPr>
        <w:pStyle w:val="Normal1"/>
        <w:spacing w:line="480" w:lineRule="auto"/>
        <w:ind w:firstLine="720"/>
        <w:rPr>
          <w:ins w:id="893" w:author="David Bartel" w:date="2019-06-04T15:36:00Z"/>
          <w:rFonts w:ascii="Arial" w:eastAsia="Arial" w:hAnsi="Arial" w:cs="Arial"/>
          <w:sz w:val="22"/>
          <w:szCs w:val="22"/>
        </w:rPr>
      </w:pPr>
      <w:r>
        <w:rPr>
          <w:rFonts w:ascii="Arial" w:eastAsia="Arial" w:hAnsi="Arial" w:cs="Arial"/>
          <w:sz w:val="22"/>
          <w:szCs w:val="22"/>
        </w:rPr>
        <w:t xml:space="preserve"> Since there exists miRNA-specific differences, we included interaction terms between the miRNA and various other parameters to determine whether they increased the prediction power of the linear model, and found that an interaction between miRNA and register had the largest increase in prediction power for left-out data (R</w:t>
      </w:r>
      <w:r>
        <w:rPr>
          <w:rFonts w:ascii="Arial" w:eastAsia="Arial" w:hAnsi="Arial" w:cs="Arial"/>
          <w:sz w:val="22"/>
          <w:szCs w:val="22"/>
          <w:vertAlign w:val="superscript"/>
        </w:rPr>
        <w:t>2</w:t>
      </w:r>
      <w:r>
        <w:rPr>
          <w:rFonts w:ascii="Arial" w:eastAsia="Arial" w:hAnsi="Arial" w:cs="Arial"/>
          <w:sz w:val="22"/>
          <w:szCs w:val="22"/>
        </w:rPr>
        <w:t>=0.</w:t>
      </w:r>
      <w:ins w:id="894" w:author="Microsoft Office User" w:date="2019-06-16T21:43:00Z">
        <w:r w:rsidR="00C91970">
          <w:rPr>
            <w:rFonts w:ascii="Arial" w:eastAsia="Arial" w:hAnsi="Arial" w:cs="Arial"/>
            <w:sz w:val="22"/>
            <w:szCs w:val="22"/>
          </w:rPr>
          <w:t>61</w:t>
        </w:r>
      </w:ins>
      <w:del w:id="895" w:author="Microsoft Office User" w:date="2019-06-16T21:42:00Z">
        <w:r w:rsidDel="00C91970">
          <w:rPr>
            <w:rFonts w:ascii="Arial" w:eastAsia="Arial" w:hAnsi="Arial" w:cs="Arial"/>
            <w:sz w:val="22"/>
            <w:szCs w:val="22"/>
          </w:rPr>
          <w:delText>58</w:delText>
        </w:r>
      </w:del>
      <w:r>
        <w:rPr>
          <w:rFonts w:ascii="Arial" w:eastAsia="Arial" w:hAnsi="Arial" w:cs="Arial"/>
          <w:sz w:val="22"/>
          <w:szCs w:val="22"/>
        </w:rPr>
        <w:t>; Fig 7</w:t>
      </w:r>
      <w:ins w:id="896" w:author="Microsoft Office User" w:date="2019-06-16T21:43:00Z">
        <w:r w:rsidR="00C91970">
          <w:rPr>
            <w:rFonts w:ascii="Arial" w:eastAsia="Arial" w:hAnsi="Arial" w:cs="Arial"/>
            <w:sz w:val="22"/>
            <w:szCs w:val="22"/>
          </w:rPr>
          <w:t>D</w:t>
        </w:r>
      </w:ins>
      <w:del w:id="897" w:author="Microsoft Office User" w:date="2019-06-16T21:43:00Z">
        <w:r w:rsidDel="00C91970">
          <w:rPr>
            <w:rFonts w:ascii="Arial" w:eastAsia="Arial" w:hAnsi="Arial" w:cs="Arial"/>
            <w:sz w:val="22"/>
            <w:szCs w:val="22"/>
          </w:rPr>
          <w:delText>F</w:delText>
        </w:r>
      </w:del>
      <w:r>
        <w:rPr>
          <w:rFonts w:ascii="Arial" w:eastAsia="Arial" w:hAnsi="Arial" w:cs="Arial"/>
          <w:sz w:val="22"/>
          <w:szCs w:val="22"/>
        </w:rPr>
        <w:t xml:space="preserve">). The observation that there are miRNA-specific differences in model for predicting the effects of 3′-pairing is not surprising, given that models for seed-pairing required miRNA-specific terms as well.  While this makes a general model for 3′-pairing for the effects on </w:t>
      </w:r>
      <w:r>
        <w:rPr>
          <w:rFonts w:ascii="Arial" w:eastAsia="Arial" w:hAnsi="Arial" w:cs="Arial"/>
          <w:i/>
          <w:sz w:val="22"/>
          <w:szCs w:val="22"/>
        </w:rPr>
        <w:t xml:space="preserve">in vivo </w:t>
      </w:r>
      <w:r>
        <w:rPr>
          <w:rFonts w:ascii="Arial" w:eastAsia="Arial" w:hAnsi="Arial" w:cs="Arial"/>
          <w:sz w:val="22"/>
          <w:szCs w:val="22"/>
        </w:rPr>
        <w:t xml:space="preserve">repression more distant, we find that this model does significantly better than the current 3′ pairing score (Fig </w:t>
      </w:r>
      <w:del w:id="898" w:author="Microsoft Office User" w:date="2019-06-16T21:41:00Z">
        <w:r w:rsidDel="00C91970">
          <w:rPr>
            <w:rFonts w:ascii="Arial" w:eastAsia="Arial" w:hAnsi="Arial" w:cs="Arial"/>
            <w:sz w:val="22"/>
            <w:szCs w:val="22"/>
          </w:rPr>
          <w:delText>7G</w:delText>
        </w:r>
      </w:del>
      <w:ins w:id="899" w:author="Microsoft Office User" w:date="2019-06-16T21:41:00Z">
        <w:r w:rsidR="00C91970">
          <w:rPr>
            <w:rFonts w:ascii="Arial" w:eastAsia="Arial" w:hAnsi="Arial" w:cs="Arial"/>
            <w:sz w:val="22"/>
            <w:szCs w:val="22"/>
          </w:rPr>
          <w:t>7E</w:t>
        </w:r>
      </w:ins>
      <w:r>
        <w:rPr>
          <w:rFonts w:ascii="Arial" w:eastAsia="Arial" w:hAnsi="Arial" w:cs="Arial"/>
          <w:sz w:val="22"/>
          <w:szCs w:val="22"/>
        </w:rPr>
        <w:t xml:space="preserve">) in predicting affinity, and as shown below, for repression of 3′ paired sites for the miRNAs assayed herein.  </w:t>
      </w:r>
      <w:bookmarkStart w:id="900" w:name="_gjdgxs" w:colFirst="0" w:colLast="0"/>
      <w:bookmarkEnd w:id="900"/>
    </w:p>
    <w:p w14:paraId="5725AC1F" w14:textId="5B48FA93" w:rsidR="00472620" w:rsidRDefault="00472620" w:rsidP="00472620">
      <w:pPr>
        <w:pStyle w:val="Normal1"/>
        <w:spacing w:line="480" w:lineRule="auto"/>
        <w:rPr>
          <w:ins w:id="901" w:author="David Bartel" w:date="2019-06-04T15:36:00Z"/>
          <w:rFonts w:ascii="Arial" w:eastAsia="Arial" w:hAnsi="Arial" w:cs="Arial"/>
          <w:sz w:val="22"/>
          <w:szCs w:val="22"/>
        </w:rPr>
      </w:pPr>
    </w:p>
    <w:p w14:paraId="19C1C706" w14:textId="39FD010E" w:rsidR="00472620" w:rsidRDefault="00472620" w:rsidP="00472620">
      <w:pPr>
        <w:pStyle w:val="Normal1"/>
        <w:spacing w:line="480" w:lineRule="auto"/>
        <w:rPr>
          <w:ins w:id="902" w:author="David Bartel" w:date="2019-06-04T15:36:00Z"/>
          <w:rFonts w:ascii="Arial" w:eastAsia="Arial" w:hAnsi="Arial" w:cs="Arial"/>
          <w:sz w:val="22"/>
          <w:szCs w:val="22"/>
        </w:rPr>
      </w:pPr>
    </w:p>
    <w:p w14:paraId="3A1E41B0" w14:textId="646E7967" w:rsidR="00472620" w:rsidRPr="00472620" w:rsidRDefault="00472620" w:rsidP="00472620">
      <w:pPr>
        <w:pStyle w:val="Normal1"/>
        <w:spacing w:line="480" w:lineRule="auto"/>
        <w:rPr>
          <w:ins w:id="903" w:author="David Bartel" w:date="2019-06-04T15:36:00Z"/>
          <w:rFonts w:ascii="Arial" w:eastAsia="Arial" w:hAnsi="Arial" w:cs="Arial"/>
          <w:b/>
          <w:sz w:val="22"/>
          <w:szCs w:val="22"/>
          <w:rPrChange w:id="904" w:author="David Bartel" w:date="2019-06-04T15:37:00Z">
            <w:rPr>
              <w:ins w:id="905" w:author="David Bartel" w:date="2019-06-04T15:36:00Z"/>
              <w:rFonts w:ascii="Arial" w:eastAsia="Arial" w:hAnsi="Arial" w:cs="Arial"/>
              <w:sz w:val="22"/>
              <w:szCs w:val="22"/>
            </w:rPr>
          </w:rPrChange>
        </w:rPr>
      </w:pPr>
      <w:ins w:id="906" w:author="David Bartel" w:date="2019-06-04T15:36:00Z">
        <w:r w:rsidRPr="00472620">
          <w:rPr>
            <w:rFonts w:ascii="Arial" w:eastAsia="Arial" w:hAnsi="Arial" w:cs="Arial"/>
            <w:b/>
            <w:sz w:val="22"/>
            <w:szCs w:val="22"/>
            <w:rPrChange w:id="907" w:author="David Bartel" w:date="2019-06-04T15:37:00Z">
              <w:rPr>
                <w:rFonts w:ascii="Arial" w:eastAsia="Arial" w:hAnsi="Arial" w:cs="Arial"/>
                <w:sz w:val="22"/>
                <w:szCs w:val="22"/>
              </w:rPr>
            </w:rPrChange>
          </w:rPr>
          <w:t>Displaced scraps</w:t>
        </w:r>
      </w:ins>
      <w:ins w:id="908" w:author="David Bartel" w:date="2019-06-04T15:37:00Z">
        <w:r w:rsidRPr="00472620">
          <w:rPr>
            <w:rFonts w:ascii="Arial" w:eastAsia="Arial" w:hAnsi="Arial" w:cs="Arial"/>
            <w:b/>
            <w:sz w:val="22"/>
            <w:szCs w:val="22"/>
            <w:rPrChange w:id="909" w:author="David Bartel" w:date="2019-06-04T15:37:00Z">
              <w:rPr>
                <w:rFonts w:ascii="Arial" w:eastAsia="Arial" w:hAnsi="Arial" w:cs="Arial"/>
                <w:sz w:val="22"/>
                <w:szCs w:val="22"/>
              </w:rPr>
            </w:rPrChange>
          </w:rPr>
          <w:t xml:space="preserve"> worth considering</w:t>
        </w:r>
      </w:ins>
      <w:ins w:id="910" w:author="David Bartel" w:date="2019-06-04T15:36:00Z">
        <w:r w:rsidRPr="00472620">
          <w:rPr>
            <w:rFonts w:ascii="Arial" w:eastAsia="Arial" w:hAnsi="Arial" w:cs="Arial"/>
            <w:b/>
            <w:sz w:val="22"/>
            <w:szCs w:val="22"/>
            <w:rPrChange w:id="911" w:author="David Bartel" w:date="2019-06-04T15:37:00Z">
              <w:rPr>
                <w:rFonts w:ascii="Arial" w:eastAsia="Arial" w:hAnsi="Arial" w:cs="Arial"/>
                <w:sz w:val="22"/>
                <w:szCs w:val="22"/>
              </w:rPr>
            </w:rPrChange>
          </w:rPr>
          <w:t>:</w:t>
        </w:r>
      </w:ins>
    </w:p>
    <w:p w14:paraId="318C10D5" w14:textId="6F9D2774" w:rsidR="00472620" w:rsidRDefault="00472620">
      <w:pPr>
        <w:pStyle w:val="Normal1"/>
        <w:spacing w:line="480" w:lineRule="auto"/>
        <w:rPr>
          <w:ins w:id="912" w:author="Microsoft Office User" w:date="2019-07-02T13:24:00Z"/>
          <w:rFonts w:ascii="Arial" w:eastAsia="Arial" w:hAnsi="Arial" w:cs="Arial"/>
          <w:sz w:val="22"/>
          <w:szCs w:val="22"/>
        </w:rPr>
      </w:pPr>
      <w:ins w:id="913" w:author="David Bartel" w:date="2019-06-04T15:36:00Z">
        <w:r>
          <w:rPr>
            <w:rFonts w:ascii="Arial" w:eastAsia="Arial" w:hAnsi="Arial" w:cs="Arial"/>
            <w:sz w:val="22"/>
            <w:szCs w:val="22"/>
          </w:rPr>
          <w:t>, and it seems that certain seed-mismatch positions have higher 3′ pairing contributions; however, with data for only a single miRNA that cannot span all possible seed mismatch locations and types it is difficult to draw generalizable conclusions.</w:t>
        </w:r>
      </w:ins>
    </w:p>
    <w:p w14:paraId="7AFF8A31" w14:textId="38658026" w:rsidR="00D6594F" w:rsidRDefault="00D6594F">
      <w:pPr>
        <w:pStyle w:val="Normal1"/>
        <w:spacing w:line="480" w:lineRule="auto"/>
        <w:rPr>
          <w:ins w:id="914" w:author="Microsoft Office User" w:date="2019-07-02T13:24:00Z"/>
          <w:rFonts w:ascii="Arial" w:eastAsia="Arial" w:hAnsi="Arial" w:cs="Arial"/>
          <w:sz w:val="22"/>
          <w:szCs w:val="22"/>
        </w:rPr>
      </w:pPr>
    </w:p>
    <w:p w14:paraId="024EDB80" w14:textId="77777777" w:rsidR="004E2E14" w:rsidRDefault="00D6594F">
      <w:pPr>
        <w:pStyle w:val="Normal1"/>
        <w:spacing w:line="480" w:lineRule="auto"/>
        <w:rPr>
          <w:ins w:id="915" w:author="Sean E. McGeary" w:date="2019-08-29T15:59:00Z"/>
          <w:rFonts w:ascii="Arial" w:eastAsia="Arial" w:hAnsi="Arial" w:cs="Arial"/>
          <w:sz w:val="22"/>
          <w:szCs w:val="22"/>
        </w:rPr>
      </w:pPr>
      <w:commentRangeStart w:id="916"/>
      <w:r>
        <w:rPr>
          <w:rFonts w:ascii="Arial" w:eastAsia="Arial" w:hAnsi="Arial" w:cs="Arial"/>
          <w:sz w:val="22"/>
          <w:szCs w:val="22"/>
        </w:rPr>
        <w:t>In the simplest model, AGO2 is interpreting different seed-mismatches through interactions with the major and minor groove of the seed-target duplex (REF), and these interactions could change the likelihood of undergoing a conformational change to promote formation of the 3′ paired sequences. Alternatively, the sequence of the 3′ end of the miRNA could affect the conformation of AGO, such that it is more or less likely poised to allow formation of 3′ pairing interactions--i.e. some synergistic interaction between the seed and 3′ pairing regions of the guide RNA.</w:t>
      </w:r>
      <w:commentRangeEnd w:id="916"/>
      <w:r>
        <w:rPr>
          <w:rStyle w:val="CommentReference"/>
        </w:rPr>
        <w:commentReference w:id="916"/>
      </w:r>
    </w:p>
    <w:p w14:paraId="203B7C2D" w14:textId="77777777" w:rsidR="004E2E14" w:rsidRDefault="004E2E14">
      <w:pPr>
        <w:pStyle w:val="Normal1"/>
        <w:spacing w:line="480" w:lineRule="auto"/>
        <w:rPr>
          <w:ins w:id="917" w:author="Sean E. McGeary" w:date="2019-08-29T15:59:00Z"/>
          <w:rFonts w:ascii="Arial" w:eastAsia="Arial" w:hAnsi="Arial" w:cs="Arial"/>
          <w:sz w:val="22"/>
          <w:szCs w:val="22"/>
        </w:rPr>
      </w:pPr>
    </w:p>
    <w:p w14:paraId="28F1FF82" w14:textId="756043DB" w:rsidR="00D6594F" w:rsidRPr="00C8166C" w:rsidRDefault="004E2E14">
      <w:pPr>
        <w:pStyle w:val="Normal1"/>
        <w:spacing w:line="480" w:lineRule="auto"/>
        <w:rPr>
          <w:rFonts w:ascii="Arial" w:eastAsia="Arial" w:hAnsi="Arial" w:cs="Arial"/>
          <w:sz w:val="22"/>
          <w:szCs w:val="22"/>
        </w:rPr>
        <w:pPrChange w:id="918" w:author="David Bartel" w:date="2019-06-04T15:36:00Z">
          <w:pPr>
            <w:pStyle w:val="Normal1"/>
            <w:spacing w:line="480" w:lineRule="auto"/>
            <w:ind w:firstLine="720"/>
          </w:pPr>
        </w:pPrChange>
      </w:pPr>
      <w:ins w:id="919" w:author="Sean E. McGeary" w:date="2019-08-29T15:59:00Z">
        <w:r>
          <w:rPr>
            <w:rFonts w:ascii="Arial" w:eastAsia="Arial" w:hAnsi="Arial" w:cs="Arial"/>
            <w:sz w:val="22"/>
            <w:szCs w:val="22"/>
          </w:rPr>
          <w:fldChar w:fldCharType="begin"/>
        </w:r>
        <w:r>
          <w:rPr>
            <w:rFonts w:ascii="Arial" w:eastAsia="Arial" w:hAnsi="Arial" w:cs="Arial"/>
            <w:sz w:val="22"/>
            <w:szCs w:val="22"/>
          </w:rPr>
          <w:instrText xml:space="preserve"> ADDIN PAPERS2_CITATIONS &lt;papers2_bibliography/&gt;</w:instrText>
        </w:r>
      </w:ins>
      <w:r>
        <w:rPr>
          <w:rFonts w:ascii="Arial" w:eastAsia="Arial" w:hAnsi="Arial" w:cs="Arial"/>
          <w:sz w:val="22"/>
          <w:szCs w:val="22"/>
        </w:rPr>
        <w:fldChar w:fldCharType="end"/>
      </w:r>
    </w:p>
    <w:sectPr w:rsidR="00D6594F" w:rsidRPr="00C8166C">
      <w:headerReference w:type="default" r:id="rId10"/>
      <w:pgSz w:w="12240" w:h="15840"/>
      <w:pgMar w:top="1440" w:right="180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Sean E. McGeary" w:date="2019-08-24T13:12:00Z" w:initials="SEM">
    <w:p w14:paraId="0D9B1C40" w14:textId="5823FD10" w:rsidR="0002170D" w:rsidRDefault="0002170D">
      <w:pPr>
        <w:pStyle w:val="CommentText"/>
      </w:pPr>
      <w:r>
        <w:rPr>
          <w:rStyle w:val="CommentReference"/>
        </w:rPr>
        <w:annotationRef/>
      </w:r>
      <w:r>
        <w:t>Only because there is literally some literature on the 3′ end, albeit not nearly as much.</w:t>
      </w:r>
    </w:p>
  </w:comment>
  <w:comment w:id="38" w:author="Microsoft Office User" w:date="2019-06-12T10:39:00Z" w:initials="MOU">
    <w:p w14:paraId="3FD153CC" w14:textId="435C987C" w:rsidR="0002170D" w:rsidRDefault="0002170D">
      <w:pPr>
        <w:pStyle w:val="CommentText"/>
      </w:pPr>
      <w:r>
        <w:rPr>
          <w:rStyle w:val="CommentReference"/>
        </w:rPr>
        <w:annotationRef/>
      </w:r>
      <w:r>
        <w:t xml:space="preserve">This is for a single </w:t>
      </w:r>
      <w:proofErr w:type="gramStart"/>
      <w:r>
        <w:t>miRNA,</w:t>
      </w:r>
      <w:proofErr w:type="gramEnd"/>
      <w:r>
        <w:t xml:space="preserve"> do you think that this is clear?</w:t>
      </w:r>
    </w:p>
  </w:comment>
  <w:comment w:id="45" w:author="Microsoft Office User" w:date="2019-06-12T10:37:00Z" w:initials="MOU">
    <w:p w14:paraId="427FAB09" w14:textId="69BEBDDB" w:rsidR="0002170D" w:rsidRDefault="0002170D">
      <w:pPr>
        <w:pStyle w:val="CommentText"/>
      </w:pPr>
      <w:r>
        <w:rPr>
          <w:rStyle w:val="CommentReference"/>
        </w:rPr>
        <w:annotationRef/>
      </w:r>
      <w:r>
        <w:t>This is lsy-6 at register 13.  5mer for a 6mer seed match, we currently don’t mention this in the text</w:t>
      </w:r>
    </w:p>
  </w:comment>
  <w:comment w:id="58" w:author="Sean E. McGeary" w:date="2019-08-24T13:30:00Z" w:initials="SEM">
    <w:p w14:paraId="707339A3" w14:textId="2E2F45CF" w:rsidR="0002170D" w:rsidRDefault="0002170D">
      <w:pPr>
        <w:pStyle w:val="CommentText"/>
      </w:pPr>
      <w:r>
        <w:rPr>
          <w:rStyle w:val="CommentReference"/>
        </w:rPr>
        <w:annotationRef/>
      </w:r>
      <w:r>
        <w:t>I imagine this must be true / is probably worth showing, even if it’s not currently in the paper.</w:t>
      </w:r>
    </w:p>
  </w:comment>
  <w:comment w:id="55" w:author="Sean E. McGeary" w:date="2019-08-24T13:31:00Z" w:initials="SEM">
    <w:p w14:paraId="0CA38C2E" w14:textId="77777777" w:rsidR="0002170D" w:rsidRDefault="0002170D">
      <w:pPr>
        <w:pStyle w:val="CommentText"/>
      </w:pPr>
      <w:r>
        <w:rPr>
          <w:rStyle w:val="CommentReference"/>
        </w:rPr>
        <w:annotationRef/>
      </w:r>
      <w:r>
        <w:t xml:space="preserve">I think a thing that could be said here, which is I </w:t>
      </w:r>
      <w:proofErr w:type="spellStart"/>
      <w:r>
        <w:t>thnk</w:t>
      </w:r>
      <w:proofErr w:type="spellEnd"/>
      <w:r>
        <w:t xml:space="preserve"> is a finding in this study, is that not all miRNAs participate very well in 3′-supplementary/3′compensatory interactions. Like miR-155 has huge changes and miR-1 has quite modest changes.</w:t>
      </w:r>
    </w:p>
    <w:p w14:paraId="7C89ED5D" w14:textId="77777777" w:rsidR="0002170D" w:rsidRDefault="0002170D">
      <w:pPr>
        <w:pStyle w:val="CommentText"/>
      </w:pPr>
    </w:p>
    <w:p w14:paraId="42F21540" w14:textId="32F1E4C8" w:rsidR="0002170D" w:rsidRDefault="0002170D">
      <w:pPr>
        <w:pStyle w:val="CommentText"/>
      </w:pPr>
      <w:r>
        <w:t>Which maybe suggests that for miR-155 you’d be more correct to look for 3′ s/c sites in the transcriptome and expect them to be functional. Is that true?</w:t>
      </w:r>
    </w:p>
  </w:comment>
  <w:comment w:id="66" w:author="Sean E. McGeary" w:date="2019-08-24T13:37:00Z" w:initials="SEM">
    <w:p w14:paraId="6D21782A" w14:textId="150E403C" w:rsidR="0002170D" w:rsidRDefault="0002170D">
      <w:pPr>
        <w:pStyle w:val="CommentText"/>
      </w:pPr>
      <w:r>
        <w:rPr>
          <w:rStyle w:val="CommentReference"/>
        </w:rPr>
        <w:annotationRef/>
      </w:r>
      <w:r>
        <w:t xml:space="preserve">This feels a little out of place as the first thing said about them. To the extent that this paper is super not about biogenesis. It seems like not quite enough if you are going to talk about </w:t>
      </w:r>
      <w:proofErr w:type="spellStart"/>
      <w:r>
        <w:t>thieir</w:t>
      </w:r>
      <w:proofErr w:type="spellEnd"/>
      <w:r>
        <w:t xml:space="preserve"> biogenesis.</w:t>
      </w:r>
    </w:p>
  </w:comment>
  <w:comment w:id="80" w:author="Sean E. McGeary" w:date="2019-08-24T13:41:00Z" w:initials="SEM">
    <w:p w14:paraId="1F9F83E5" w14:textId="19430F93" w:rsidR="0002170D" w:rsidRDefault="0002170D">
      <w:pPr>
        <w:pStyle w:val="CommentText"/>
      </w:pPr>
      <w:r>
        <w:rPr>
          <w:rStyle w:val="CommentReference"/>
        </w:rPr>
        <w:annotationRef/>
      </w:r>
      <w:r>
        <w:t>A few options.</w:t>
      </w:r>
    </w:p>
  </w:comment>
  <w:comment w:id="91" w:author="Sean E. McGeary" w:date="2019-08-24T14:52:00Z" w:initials="SEM">
    <w:p w14:paraId="04D9691D" w14:textId="536206F1" w:rsidR="0002170D" w:rsidRDefault="0002170D">
      <w:pPr>
        <w:pStyle w:val="CommentText"/>
      </w:pPr>
      <w:r>
        <w:rPr>
          <w:rStyle w:val="CommentReference"/>
        </w:rPr>
        <w:annotationRef/>
      </w:r>
      <w:r>
        <w:t xml:space="preserve">The </w:t>
      </w:r>
      <w:proofErr w:type="spellStart"/>
      <w:r>
        <w:t>eLIFE</w:t>
      </w:r>
      <w:proofErr w:type="spellEnd"/>
      <w:r>
        <w:t xml:space="preserve"> paper on the t1-adenosine.</w:t>
      </w:r>
    </w:p>
  </w:comment>
  <w:comment w:id="98" w:author="Sean E. McGeary" w:date="2019-08-24T13:57:00Z" w:initials="SEM">
    <w:p w14:paraId="5B9EBF81" w14:textId="77777777" w:rsidR="0002170D" w:rsidRDefault="0002170D">
      <w:pPr>
        <w:pStyle w:val="CommentText"/>
      </w:pPr>
      <w:r>
        <w:rPr>
          <w:rStyle w:val="CommentReference"/>
        </w:rPr>
        <w:annotationRef/>
      </w:r>
      <w:r>
        <w:t xml:space="preserve">This is the Howard Chang paper that analyzes RNA secondary structure across the transcriptome. They see a significant delta-PARS score looking between AGO-bound and AGO-unbound targets by </w:t>
      </w:r>
      <w:proofErr w:type="spellStart"/>
      <w:r>
        <w:t>iCLIP</w:t>
      </w:r>
      <w:proofErr w:type="spellEnd"/>
      <w:r>
        <w:t>.</w:t>
      </w:r>
    </w:p>
    <w:p w14:paraId="61C36782" w14:textId="77777777" w:rsidR="0002170D" w:rsidRDefault="0002170D">
      <w:pPr>
        <w:pStyle w:val="CommentText"/>
      </w:pPr>
    </w:p>
    <w:p w14:paraId="032200DF" w14:textId="37A48192" w:rsidR="0002170D" w:rsidRDefault="0002170D">
      <w:pPr>
        <w:pStyle w:val="CommentText"/>
      </w:pPr>
      <w:r>
        <w:t>It’s there essentially in the case that it looks “good” to have a few non-</w:t>
      </w:r>
      <w:proofErr w:type="spellStart"/>
      <w:r>
        <w:t>Bartel</w:t>
      </w:r>
      <w:proofErr w:type="spellEnd"/>
      <w:r>
        <w:t xml:space="preserve"> Lab papers.</w:t>
      </w:r>
    </w:p>
  </w:comment>
  <w:comment w:id="104" w:author="Sean E. McGeary" w:date="2019-08-24T14:08:00Z" w:initials="SEM">
    <w:p w14:paraId="15BA672E" w14:textId="5D736AD3" w:rsidR="0002170D" w:rsidRDefault="0002170D">
      <w:pPr>
        <w:pStyle w:val="CommentText"/>
      </w:pPr>
      <w:r>
        <w:rPr>
          <w:rStyle w:val="CommentReference"/>
        </w:rPr>
        <w:annotationRef/>
      </w:r>
      <w:r>
        <w:t>Do we need the “much?”</w:t>
      </w:r>
    </w:p>
  </w:comment>
  <w:comment w:id="129" w:author="Sean E. McGeary" w:date="2019-08-24T17:45:00Z" w:initials="SEM">
    <w:p w14:paraId="19F4718C" w14:textId="77777777" w:rsidR="0002170D" w:rsidRDefault="0002170D">
      <w:pPr>
        <w:pStyle w:val="CommentText"/>
      </w:pPr>
      <w:r>
        <w:rPr>
          <w:rStyle w:val="CommentReference"/>
        </w:rPr>
        <w:annotationRef/>
      </w:r>
      <w:r>
        <w:t>This sentence to me sort of confuses the narrative. As in, it seems like the later part of the paragraph is suggesting that in order to understand in vivo efficacy / contribution of 3 prime pairing, we’d be aided by having all these highthroughput measurements. But this sentence makes me feel like we understand the effects of the 3′ end of the miRNA in cells better than we do in a test tube.</w:t>
      </w:r>
    </w:p>
    <w:p w14:paraId="212CB9C2" w14:textId="77777777" w:rsidR="0002170D" w:rsidRDefault="0002170D">
      <w:pPr>
        <w:pStyle w:val="CommentText"/>
      </w:pPr>
    </w:p>
    <w:p w14:paraId="1E7ED3CD" w14:textId="718CE2B1" w:rsidR="0002170D" w:rsidRDefault="0002170D">
      <w:pPr>
        <w:pStyle w:val="CommentText"/>
      </w:pPr>
      <w:r>
        <w:t xml:space="preserve">I think maybe that inconsistency of 3′ end pairing being useful for understanding repression in vivo could be frontloaded more in the introduction, so as to front load the need for looking comprehensively at several miRNAs to understand 3′ pairing. </w:t>
      </w:r>
      <w:proofErr w:type="gramStart"/>
      <w:r>
        <w:t>So</w:t>
      </w:r>
      <w:proofErr w:type="gramEnd"/>
      <w:r>
        <w:t xml:space="preserve"> then a result within this paper is showing how different miRNAs are differentially capable of utilizing 3′ pairing, which provides a potential explanation for why it has remained mysterious / controversial / enigmatic in vivo.</w:t>
      </w:r>
    </w:p>
  </w:comment>
  <w:comment w:id="132" w:author="Sean E. McGeary" w:date="2019-08-24T17:50:00Z" w:initials="SEM">
    <w:p w14:paraId="44E19CE8" w14:textId="577C2BD3" w:rsidR="0002170D" w:rsidRDefault="0002170D">
      <w:pPr>
        <w:pStyle w:val="CommentText"/>
      </w:pPr>
      <w:r>
        <w:rPr>
          <w:rStyle w:val="CommentReference"/>
        </w:rPr>
        <w:annotationRef/>
      </w:r>
      <w:r>
        <w:t xml:space="preserve">Is this a “paucity?” As </w:t>
      </w:r>
      <w:proofErr w:type="gramStart"/>
      <w:r>
        <w:t>written</w:t>
      </w:r>
      <w:proofErr w:type="gramEnd"/>
      <w:r>
        <w:t xml:space="preserve"> it more seems like a contradiction. What Wee and Salomon said it was moderate? Would that not be a paucity anymore?</w:t>
      </w:r>
    </w:p>
  </w:comment>
  <w:comment w:id="133" w:author="David Bartel" w:date="2019-04-18T23:43:00Z" w:initials="DB">
    <w:p w14:paraId="2B942CC5" w14:textId="5D1A5702" w:rsidR="0002170D" w:rsidRDefault="0002170D">
      <w:pPr>
        <w:pStyle w:val="CommentText"/>
      </w:pPr>
      <w:r>
        <w:rPr>
          <w:rStyle w:val="CommentReference"/>
        </w:rPr>
        <w:annotationRef/>
      </w:r>
      <w:r>
        <w:t xml:space="preserve">Choose from these two sentences depending on what we end up predicting in vivo.  </w:t>
      </w:r>
    </w:p>
  </w:comment>
  <w:comment w:id="143" w:author="Sean E. McGeary" w:date="2019-09-01T13:34:00Z" w:initials="SEM">
    <w:p w14:paraId="0EEE5DDE" w14:textId="706D8DCF" w:rsidR="0002170D" w:rsidRPr="007E6158" w:rsidRDefault="0002170D">
      <w:pPr>
        <w:pStyle w:val="CommentText"/>
      </w:pPr>
      <w:r>
        <w:rPr>
          <w:rStyle w:val="CommentReference"/>
        </w:rPr>
        <w:annotationRef/>
      </w:r>
      <w:r>
        <w:t xml:space="preserve">I personally think that “relative </w:t>
      </w:r>
      <w:r w:rsidRPr="00871BE9">
        <w:rPr>
          <w:i/>
          <w:iCs/>
        </w:rPr>
        <w:t>K</w:t>
      </w:r>
      <w:r w:rsidRPr="00871BE9">
        <w:rPr>
          <w:vertAlign w:val="subscript"/>
        </w:rPr>
        <w:t>D</w:t>
      </w:r>
      <w:r>
        <w:t xml:space="preserve">” looks nicer than </w:t>
      </w:r>
      <w:proofErr w:type="spellStart"/>
      <w:proofErr w:type="gramStart"/>
      <w:r w:rsidRPr="007E6158">
        <w:rPr>
          <w:i/>
          <w:iCs/>
        </w:rPr>
        <w:t>K</w:t>
      </w:r>
      <w:r>
        <w:rPr>
          <w:vertAlign w:val="subscript"/>
        </w:rPr>
        <w:t>D,Rel</w:t>
      </w:r>
      <w:proofErr w:type="spellEnd"/>
      <w:proofErr w:type="gramEnd"/>
      <w:r>
        <w:t xml:space="preserve">, and I say that from experience because I considered using this our other paper. But if you feel strongly about doing it this </w:t>
      </w:r>
      <w:proofErr w:type="gramStart"/>
      <w:r>
        <w:t>way</w:t>
      </w:r>
      <w:proofErr w:type="gramEnd"/>
      <w:r>
        <w:t xml:space="preserve"> I am in no position to stop you.</w:t>
      </w:r>
    </w:p>
  </w:comment>
  <w:comment w:id="134" w:author="Sean E. McGeary" w:date="2019-09-01T13:32:00Z" w:initials="SEM">
    <w:p w14:paraId="3F76FB75" w14:textId="4A7894B9" w:rsidR="0002170D" w:rsidRDefault="0002170D">
      <w:pPr>
        <w:pStyle w:val="CommentText"/>
      </w:pPr>
      <w:r>
        <w:rPr>
          <w:rStyle w:val="CommentReference"/>
        </w:rPr>
        <w:annotationRef/>
      </w:r>
      <w:r>
        <w:t xml:space="preserve">This is true albeit it’s worded the strongest way possible here. What I’m really saying is that if you just took one concentration and used the enrichments, and didn’t know anything else, some of the relative enrichments would scale with the relative </w:t>
      </w:r>
      <w:proofErr w:type="spellStart"/>
      <w:r>
        <w:t>kds</w:t>
      </w:r>
      <w:proofErr w:type="spellEnd"/>
      <w:r>
        <w:t xml:space="preserve"> and some wouldn’t (they’d be shrunken with respect to the </w:t>
      </w:r>
      <w:proofErr w:type="spellStart"/>
      <w:r>
        <w:t>Kd</w:t>
      </w:r>
      <w:proofErr w:type="spellEnd"/>
      <w:r>
        <w:t xml:space="preserve"> values), and there’s no way of knowing </w:t>
      </w:r>
      <w:r w:rsidRPr="00871BE9">
        <w:rPr>
          <w:b/>
          <w:bCs/>
        </w:rPr>
        <w:t>exactly</w:t>
      </w:r>
      <w:r>
        <w:t xml:space="preserve"> where you’re at with respect to that unless you have, in fact, calculated all the relative </w:t>
      </w:r>
      <w:proofErr w:type="spellStart"/>
      <w:r>
        <w:t>Kds</w:t>
      </w:r>
      <w:proofErr w:type="spellEnd"/>
      <w:r>
        <w:t xml:space="preserve"> and produced the underlying binding model.</w:t>
      </w:r>
    </w:p>
  </w:comment>
  <w:comment w:id="160" w:author="Sean E. McGeary" w:date="2019-09-01T13:36:00Z" w:initials="SEM">
    <w:p w14:paraId="306F1F4B" w14:textId="71902F66" w:rsidR="0002170D" w:rsidRDefault="0002170D">
      <w:pPr>
        <w:pStyle w:val="CommentText"/>
      </w:pPr>
      <w:r>
        <w:rPr>
          <w:rStyle w:val="CommentReference"/>
        </w:rPr>
        <w:annotationRef/>
      </w:r>
      <w:r>
        <w:t xml:space="preserve">Worth mentioning that this principled model actually does better than other models? Maybe someone doesn’t </w:t>
      </w:r>
      <w:r w:rsidRPr="007E6158">
        <w:rPr>
          <w:b/>
          <w:bCs/>
        </w:rPr>
        <w:t>get</w:t>
      </w:r>
      <w:r>
        <w:t xml:space="preserve"> why it’s better otherwise.</w:t>
      </w:r>
    </w:p>
  </w:comment>
  <w:comment w:id="164" w:author="Sean E. McGeary" w:date="2019-08-24T18:19:00Z" w:initials="SEM">
    <w:p w14:paraId="2EAB5662" w14:textId="0531C448" w:rsidR="0002170D" w:rsidRDefault="0002170D">
      <w:pPr>
        <w:pStyle w:val="CommentText"/>
      </w:pPr>
      <w:r>
        <w:rPr>
          <w:rStyle w:val="CommentReference"/>
        </w:rPr>
        <w:annotationRef/>
      </w:r>
      <w:r>
        <w:t xml:space="preserve">I’m wondering if a good analysis to show would be something that shows what the error limit is for </w:t>
      </w:r>
      <w:proofErr w:type="spellStart"/>
      <w:r>
        <w:t>Kd</w:t>
      </w:r>
      <w:proofErr w:type="spellEnd"/>
      <w:r>
        <w:t xml:space="preserve"> estimation using the random libraries, say for one of the good versus medium versus bad 3′-compensatory sites, and then show how using these libraries gives a far more accurate assessment. It could be a supplemental figure.</w:t>
      </w:r>
    </w:p>
  </w:comment>
  <w:comment w:id="320" w:author="Sean E. McGeary" w:date="2019-09-01T16:59:00Z" w:initials="SEM">
    <w:p w14:paraId="79830356" w14:textId="77777777" w:rsidR="0002170D" w:rsidRDefault="0002170D">
      <w:pPr>
        <w:pStyle w:val="CommentText"/>
      </w:pPr>
      <w:r>
        <w:rPr>
          <w:rStyle w:val="CommentReference"/>
        </w:rPr>
        <w:annotationRef/>
      </w:r>
      <w:r>
        <w:t>How are you calculating this?</w:t>
      </w:r>
    </w:p>
    <w:p w14:paraId="41E07CCB" w14:textId="77777777" w:rsidR="0002170D" w:rsidRDefault="0002170D">
      <w:pPr>
        <w:pStyle w:val="CommentText"/>
      </w:pPr>
      <w:r>
        <w:t>The seed sites and 1 mismatch sites themselves are I think 121-fold more enriched, if I’m not mistaken:</w:t>
      </w:r>
    </w:p>
    <w:p w14:paraId="4A5ABFF7" w14:textId="77777777" w:rsidR="0002170D" w:rsidRDefault="0002170D">
      <w:pPr>
        <w:pStyle w:val="CommentText"/>
      </w:pPr>
      <w:r>
        <w:t>Mismatch site in random is 1</w:t>
      </w:r>
      <w:proofErr w:type="gramStart"/>
      <w:r>
        <w:t>/(</w:t>
      </w:r>
      <w:proofErr w:type="gramEnd"/>
      <w:r>
        <w:t>4^8) * (37 – 8 + 1) = 0.00046.</w:t>
      </w:r>
    </w:p>
    <w:p w14:paraId="34CF0AEE" w14:textId="77777777" w:rsidR="0002170D" w:rsidRDefault="0002170D">
      <w:pPr>
        <w:pStyle w:val="CommentText"/>
        <w:rPr>
          <w:noProof/>
        </w:rPr>
      </w:pPr>
      <w:r>
        <w:rPr>
          <w:noProof/>
        </w:rPr>
        <w:t>Mismatch site in programmed is 1/18 = 0.056</w:t>
      </w:r>
    </w:p>
    <w:p w14:paraId="36BA9261" w14:textId="1CB8F35D" w:rsidR="0002170D" w:rsidRDefault="0002170D">
      <w:pPr>
        <w:pStyle w:val="CommentText"/>
      </w:pPr>
      <w:r>
        <w:rPr>
          <w:noProof/>
        </w:rPr>
        <w:t>0.056/0.00046=121. I guess I didn't take into account any position for the random calculation, but something still feels off.</w:t>
      </w:r>
    </w:p>
  </w:comment>
  <w:comment w:id="327" w:author="Sean E. McGeary" w:date="2019-09-01T18:12:00Z" w:initials="SEM">
    <w:p w14:paraId="788DEC0C" w14:textId="77777777" w:rsidR="0002170D" w:rsidRDefault="0002170D">
      <w:pPr>
        <w:pStyle w:val="CommentText"/>
      </w:pPr>
      <w:r>
        <w:rPr>
          <w:rStyle w:val="CommentReference"/>
        </w:rPr>
        <w:annotationRef/>
      </w:r>
      <w:r>
        <w:t>These following two paragraphs could be written with a different focus: rather than describing the top 8-nt k-</w:t>
      </w:r>
      <w:proofErr w:type="spellStart"/>
      <w:r>
        <w:t>mer</w:t>
      </w:r>
      <w:proofErr w:type="spellEnd"/>
      <w:r>
        <w:t>, and then the second-most enriched 8-nt k-</w:t>
      </w:r>
      <w:proofErr w:type="spellStart"/>
      <w:r>
        <w:t>mer</w:t>
      </w:r>
      <w:proofErr w:type="spellEnd"/>
      <w:r>
        <w:t xml:space="preserve">, the results could be organized by describing the trends of the top 20 right off the bat. How many of the top 8 </w:t>
      </w:r>
      <w:proofErr w:type="spellStart"/>
      <w:r>
        <w:t>mers</w:t>
      </w:r>
      <w:proofErr w:type="spellEnd"/>
      <w:r>
        <w:t xml:space="preserve"> have </w:t>
      </w:r>
      <w:proofErr w:type="spellStart"/>
      <w:r>
        <w:t>ful</w:t>
      </w:r>
      <w:proofErr w:type="spellEnd"/>
      <w:r>
        <w:t xml:space="preserve"> complementarity? How much do they shift in register? How much does loop change? How often do you see the same k-</w:t>
      </w:r>
      <w:proofErr w:type="spellStart"/>
      <w:r>
        <w:t>mer</w:t>
      </w:r>
      <w:proofErr w:type="spellEnd"/>
      <w:r>
        <w:t xml:space="preserve"> but enriched at a different position?</w:t>
      </w:r>
    </w:p>
    <w:p w14:paraId="5DACCA8B" w14:textId="77777777" w:rsidR="0002170D" w:rsidRDefault="0002170D">
      <w:pPr>
        <w:pStyle w:val="CommentText"/>
      </w:pPr>
    </w:p>
    <w:p w14:paraId="321EF4F6" w14:textId="0958BB04" w:rsidR="0002170D" w:rsidRDefault="0002170D">
      <w:pPr>
        <w:pStyle w:val="CommentText"/>
      </w:pPr>
      <w:r>
        <w:t xml:space="preserve">I’m thinking that this maybe would set up the later parts more naturally because rather than having the result be a very specific thing like this 8mer is n-fold enriched, it already makes the result that “by enrichment analysis we see diversity of allowed loop length, diversity of the register with pairing, although all 20 contain pairing to </w:t>
      </w:r>
      <w:proofErr w:type="spellStart"/>
      <w:r>
        <w:t>to</w:t>
      </w:r>
      <w:proofErr w:type="spellEnd"/>
      <w:r>
        <w:t xml:space="preserve"> nucleotides 11-16. This is consistent with let-7a having a strong preference for 13–16, which might have been expected from the indication of these nucleotides in prior studies, but also positions 11 and 12, which are not consistently de</w:t>
      </w:r>
      <w:r>
        <w:rPr>
          <w:noProof/>
        </w:rPr>
        <w:t>tected in meta anlyses of repression conferred by 3′ sequence."</w:t>
      </w:r>
    </w:p>
  </w:comment>
  <w:comment w:id="331" w:author="Sean E. McGeary" w:date="2019-09-01T17:34:00Z" w:initials="SEM">
    <w:p w14:paraId="42D40E1F" w14:textId="6CBBE5A2" w:rsidR="0002170D" w:rsidRDefault="0002170D">
      <w:pPr>
        <w:pStyle w:val="CommentText"/>
      </w:pPr>
      <w:r>
        <w:rPr>
          <w:rStyle w:val="CommentReference"/>
        </w:rPr>
        <w:annotationRef/>
      </w:r>
      <w:r>
        <w:t>It isn’t entirely clear to me what is meant by this. Is this summing all the positions together?</w:t>
      </w:r>
    </w:p>
  </w:comment>
  <w:comment w:id="330" w:author="Sean E. McGeary" w:date="2019-09-01T17:57:00Z" w:initials="SEM">
    <w:p w14:paraId="0CD3FD8E" w14:textId="5029CCB1" w:rsidR="0002170D" w:rsidRDefault="0002170D">
      <w:pPr>
        <w:pStyle w:val="CommentText"/>
      </w:pPr>
      <w:r>
        <w:rPr>
          <w:rStyle w:val="CommentReference"/>
        </w:rPr>
        <w:annotationRef/>
      </w:r>
      <w:r>
        <w:t>The narrative would be helped by explicitly saying why a k-</w:t>
      </w:r>
      <w:proofErr w:type="spellStart"/>
      <w:r>
        <w:t>mer</w:t>
      </w:r>
      <w:proofErr w:type="spellEnd"/>
      <w:r>
        <w:t xml:space="preserve"> search was performed before, say, diving right in and calculating </w:t>
      </w:r>
      <w:proofErr w:type="spellStart"/>
      <w:r>
        <w:t>Kds</w:t>
      </w:r>
      <w:proofErr w:type="spellEnd"/>
      <w:r>
        <w:t xml:space="preserve"> for all possible things.</w:t>
      </w:r>
    </w:p>
  </w:comment>
  <w:comment w:id="332" w:author="David Bartel" w:date="2019-04-22T10:50:00Z" w:initials="DB">
    <w:p w14:paraId="374217EE" w14:textId="1D489A32" w:rsidR="0002170D" w:rsidRDefault="0002170D">
      <w:pPr>
        <w:pStyle w:val="CommentText"/>
      </w:pPr>
      <w:r>
        <w:rPr>
          <w:rStyle w:val="CommentReference"/>
        </w:rPr>
        <w:annotationRef/>
      </w:r>
      <w:r>
        <w:t>Consider longer k-</w:t>
      </w:r>
      <w:proofErr w:type="spellStart"/>
      <w:r>
        <w:t>mers</w:t>
      </w:r>
      <w:proofErr w:type="spellEnd"/>
      <w:r>
        <w:t xml:space="preserve"> in revision?</w:t>
      </w:r>
    </w:p>
  </w:comment>
  <w:comment w:id="333" w:author="Sean E. McGeary" w:date="2019-09-01T17:54:00Z" w:initials="SEM">
    <w:p w14:paraId="0EA3E767" w14:textId="6B14CFBF" w:rsidR="0002170D" w:rsidRDefault="0002170D">
      <w:pPr>
        <w:pStyle w:val="CommentText"/>
      </w:pPr>
      <w:r>
        <w:rPr>
          <w:rStyle w:val="CommentReference"/>
        </w:rPr>
        <w:annotationRef/>
      </w:r>
      <w:r>
        <w:t xml:space="preserve">Regardless of whether it stays 8-nt or longer, should there be a justification for why start with that length? </w:t>
      </w:r>
    </w:p>
  </w:comment>
  <w:comment w:id="335" w:author="Sean E. McGeary" w:date="2019-09-01T17:35:00Z" w:initials="SEM">
    <w:p w14:paraId="3208155D" w14:textId="179F8970" w:rsidR="0002170D" w:rsidRDefault="0002170D">
      <w:pPr>
        <w:pStyle w:val="CommentText"/>
      </w:pPr>
      <w:r>
        <w:rPr>
          <w:rStyle w:val="CommentReference"/>
        </w:rPr>
        <w:annotationRef/>
      </w:r>
      <w:r>
        <w:t xml:space="preserve">Why up to? </w:t>
      </w:r>
    </w:p>
  </w:comment>
  <w:comment w:id="334" w:author="Sean E. McGeary" w:date="2019-09-01T17:34:00Z" w:initials="SEM">
    <w:p w14:paraId="347C2757" w14:textId="0D3473F9" w:rsidR="0002170D" w:rsidRDefault="0002170D">
      <w:pPr>
        <w:pStyle w:val="CommentText"/>
      </w:pPr>
      <w:r>
        <w:rPr>
          <w:rStyle w:val="CommentReference"/>
        </w:rPr>
        <w:annotationRef/>
      </w:r>
      <w:r>
        <w:t xml:space="preserve">Which sample is this with respect to the v./v. dilution naming system? </w:t>
      </w:r>
    </w:p>
  </w:comment>
  <w:comment w:id="339" w:author="Microsoft Office User" w:date="2019-07-02T11:24:00Z" w:initials="MOU">
    <w:p w14:paraId="60937C09" w14:textId="08B63A55" w:rsidR="0002170D" w:rsidRDefault="0002170D">
      <w:pPr>
        <w:pStyle w:val="CommentText"/>
      </w:pPr>
      <w:r>
        <w:rPr>
          <w:rStyle w:val="CommentReference"/>
        </w:rPr>
        <w:annotationRef/>
      </w:r>
      <w:r>
        <w:t>9-10?</w:t>
      </w:r>
    </w:p>
  </w:comment>
  <w:comment w:id="340" w:author="Sean E. McGeary" w:date="2019-09-01T17:42:00Z" w:initials="SEM">
    <w:p w14:paraId="04280715" w14:textId="19A90CEE" w:rsidR="0002170D" w:rsidRDefault="0002170D">
      <w:pPr>
        <w:pStyle w:val="CommentText"/>
      </w:pPr>
      <w:r>
        <w:rPr>
          <w:rStyle w:val="CommentReference"/>
        </w:rPr>
        <w:annotationRef/>
      </w:r>
      <w:r>
        <w:t xml:space="preserve">Shouldn’t this be nucleotides 21–25 of the library? I think this is the cause for the confusion. I wouldn’t mention the library positions honestly because they don’t correspond to the let-7a positions in a natural way. I’d just write that it’s 4 nucleotides of library RNA between the enriched </w:t>
      </w:r>
      <w:proofErr w:type="spellStart"/>
      <w:r>
        <w:t>kmer</w:t>
      </w:r>
      <w:proofErr w:type="spellEnd"/>
      <w:r>
        <w:t xml:space="preserve"> and the programmed site but only nucleotides 8 and 9 of the miRNA that are in the opposite strand of the loop.</w:t>
      </w:r>
    </w:p>
  </w:comment>
  <w:comment w:id="338" w:author="Namita Bisaria" w:date="2019-06-09T11:06:00Z" w:initials="NB">
    <w:p w14:paraId="446FCA08" w14:textId="77777777" w:rsidR="0002170D" w:rsidRDefault="0002170D">
      <w:pPr>
        <w:pStyle w:val="CommentText"/>
      </w:pPr>
      <w:r>
        <w:rPr>
          <w:rStyle w:val="CommentReference"/>
        </w:rPr>
        <w:annotationRef/>
      </w:r>
      <w:r>
        <w:t>I don’t understand what this is referring to</w:t>
      </w:r>
    </w:p>
    <w:p w14:paraId="7D6998C6" w14:textId="77777777" w:rsidR="0002170D" w:rsidRDefault="0002170D">
      <w:pPr>
        <w:pStyle w:val="CommentText"/>
      </w:pPr>
    </w:p>
    <w:p w14:paraId="31991642" w14:textId="224E3146" w:rsidR="0002170D" w:rsidRDefault="0002170D">
      <w:pPr>
        <w:pStyle w:val="CommentText"/>
      </w:pPr>
      <w:r>
        <w:t>DB:  This is referring to the internal loop.</w:t>
      </w:r>
    </w:p>
  </w:comment>
  <w:comment w:id="341" w:author="David Bartel" w:date="2019-06-28T09:21:00Z" w:initials="DB">
    <w:p w14:paraId="42FEDEAF" w14:textId="53BC53E8" w:rsidR="0002170D" w:rsidRDefault="0002170D">
      <w:pPr>
        <w:pStyle w:val="CommentText"/>
      </w:pPr>
      <w:r>
        <w:rPr>
          <w:rStyle w:val="CommentReference"/>
        </w:rPr>
        <w:annotationRef/>
      </w:r>
      <w:r>
        <w:t>Extend the pairing to position 18 of the miRNA.</w:t>
      </w:r>
    </w:p>
  </w:comment>
  <w:comment w:id="342" w:author="Sean E. McGeary" w:date="2019-09-01T17:36:00Z" w:initials="SEM">
    <w:p w14:paraId="02F59D12" w14:textId="6084319B" w:rsidR="0002170D" w:rsidRDefault="0002170D">
      <w:pPr>
        <w:pStyle w:val="CommentText"/>
      </w:pPr>
      <w:r>
        <w:rPr>
          <w:rStyle w:val="CommentReference"/>
        </w:rPr>
        <w:annotationRef/>
      </w:r>
      <w:r>
        <w:t>Are these contiguous positions? If so, I’d say that!</w:t>
      </w:r>
    </w:p>
  </w:comment>
  <w:comment w:id="343" w:author="Sean E. McGeary" w:date="2019-09-01T17:37:00Z" w:initials="SEM">
    <w:p w14:paraId="28F5DBD0" w14:textId="77777777" w:rsidR="0002170D" w:rsidRDefault="0002170D">
      <w:pPr>
        <w:pStyle w:val="CommentText"/>
      </w:pPr>
      <w:r>
        <w:rPr>
          <w:rStyle w:val="CommentReference"/>
        </w:rPr>
        <w:annotationRef/>
      </w:r>
      <w:r>
        <w:t>I’m not looking at the figure currently but if the immediately adjacent positions aren’t way less than 16-fold enriched, that it’s worth mentioning that it isn’t especially selecting for this loop length.</w:t>
      </w:r>
    </w:p>
    <w:p w14:paraId="1225D563" w14:textId="77777777" w:rsidR="0002170D" w:rsidRDefault="0002170D">
      <w:pPr>
        <w:pStyle w:val="CommentText"/>
      </w:pPr>
    </w:p>
    <w:p w14:paraId="6DAAA97D" w14:textId="13DB1B07" w:rsidR="0002170D" w:rsidRDefault="0002170D">
      <w:pPr>
        <w:pStyle w:val="CommentText"/>
      </w:pPr>
      <w:r>
        <w:t xml:space="preserve">In other words, rather than just have that it </w:t>
      </w:r>
      <w:r w:rsidRPr="000A5CF4">
        <w:rPr>
          <w:b/>
          <w:bCs/>
        </w:rPr>
        <w:t>can</w:t>
      </w:r>
      <w:r>
        <w:t xml:space="preserve"> </w:t>
      </w:r>
      <w:proofErr w:type="spellStart"/>
      <w:r>
        <w:t>toerate</w:t>
      </w:r>
      <w:proofErr w:type="spellEnd"/>
      <w:r>
        <w:t xml:space="preserve"> other positions but they aren’t as good, it’d be nice to be able to say that 1.) it can really tolerate a range of 5 or so </w:t>
      </w:r>
      <w:proofErr w:type="spellStart"/>
      <w:r>
        <w:t>with out</w:t>
      </w:r>
      <w:proofErr w:type="spellEnd"/>
      <w:r>
        <w:t xml:space="preserve"> too much decrease or 2.) while the other 8 positions work the effect really drops off away from the sweet spot.</w:t>
      </w:r>
    </w:p>
  </w:comment>
  <w:comment w:id="344" w:author="Sean E. McGeary" w:date="2019-09-01T17:58:00Z" w:initials="SEM">
    <w:p w14:paraId="2DB71C50" w14:textId="353A240E" w:rsidR="0002170D" w:rsidRDefault="0002170D">
      <w:pPr>
        <w:pStyle w:val="CommentText"/>
      </w:pPr>
      <w:r>
        <w:rPr>
          <w:rStyle w:val="CommentReference"/>
        </w:rPr>
        <w:annotationRef/>
      </w:r>
      <w:r>
        <w:t>Are these k-</w:t>
      </w:r>
      <w:proofErr w:type="spellStart"/>
      <w:r>
        <w:t>mers</w:t>
      </w:r>
      <w:proofErr w:type="spellEnd"/>
      <w:r>
        <w:t xml:space="preserve"> calculated with iterative removal? Or is it really just the top 20 list?</w:t>
      </w:r>
    </w:p>
  </w:comment>
  <w:comment w:id="345" w:author="Sean E. McGeary" w:date="2019-09-01T17:47:00Z" w:initials="SEM">
    <w:p w14:paraId="0BBD8A41" w14:textId="77777777" w:rsidR="0002170D" w:rsidRDefault="0002170D">
      <w:pPr>
        <w:pStyle w:val="CommentText"/>
      </w:pPr>
      <w:r>
        <w:rPr>
          <w:rStyle w:val="CommentReference"/>
        </w:rPr>
        <w:annotationRef/>
      </w:r>
      <w:r>
        <w:t xml:space="preserve">The 5 </w:t>
      </w:r>
      <w:proofErr w:type="spellStart"/>
      <w:r>
        <w:t>nt</w:t>
      </w:r>
      <w:proofErr w:type="spellEnd"/>
      <w:r>
        <w:t xml:space="preserve"> separating the seed I guess refers to above, but I’m wondering if that is erroneously calculated from the 9–13 range.</w:t>
      </w:r>
    </w:p>
    <w:p w14:paraId="66570C81" w14:textId="77777777" w:rsidR="0002170D" w:rsidRDefault="0002170D">
      <w:pPr>
        <w:pStyle w:val="CommentText"/>
      </w:pPr>
    </w:p>
    <w:p w14:paraId="1FD4105E" w14:textId="60DCA9C6" w:rsidR="0002170D" w:rsidRDefault="0002170D">
      <w:pPr>
        <w:pStyle w:val="CommentText"/>
      </w:pPr>
      <w:r>
        <w:t xml:space="preserve">It occurs to me that perhaps the numbering scheme has been flipped so that the library positions correspond directly to the miRNA, but if </w:t>
      </w:r>
      <w:proofErr w:type="gramStart"/>
      <w:r>
        <w:t>so</w:t>
      </w:r>
      <w:proofErr w:type="gramEnd"/>
      <w:r>
        <w:t xml:space="preserve"> that isn’t specified in the text and so is sort of confusing.</w:t>
      </w:r>
    </w:p>
  </w:comment>
  <w:comment w:id="348" w:author="Sean E. McGeary" w:date="2019-09-01T17:55:00Z" w:initials="SEM">
    <w:p w14:paraId="35787C55" w14:textId="6F7AF708" w:rsidR="0002170D" w:rsidRDefault="0002170D">
      <w:pPr>
        <w:pStyle w:val="CommentText"/>
      </w:pPr>
      <w:r>
        <w:rPr>
          <w:rStyle w:val="CommentReference"/>
        </w:rPr>
        <w:annotationRef/>
      </w:r>
      <w:r>
        <w:t xml:space="preserve">Do the top 20 tend to have consistent </w:t>
      </w:r>
      <w:proofErr w:type="spellStart"/>
      <w:r>
        <w:t>assymetric</w:t>
      </w:r>
      <w:proofErr w:type="spellEnd"/>
      <w:r>
        <w:t xml:space="preserve"> loops? If that dominates that could be a result mentioned here.</w:t>
      </w:r>
    </w:p>
  </w:comment>
  <w:comment w:id="346" w:author="Sean E. McGeary" w:date="2019-09-01T17:51:00Z" w:initials="SEM">
    <w:p w14:paraId="7849E1D5" w14:textId="40D63958" w:rsidR="0002170D" w:rsidRDefault="0002170D">
      <w:pPr>
        <w:pStyle w:val="CommentText"/>
      </w:pPr>
      <w:r>
        <w:rPr>
          <w:rStyle w:val="CommentReference"/>
        </w:rPr>
        <w:annotationRef/>
      </w:r>
      <w:r>
        <w:t xml:space="preserve">Can you say something about the range of loop lengths and registers you observe within the top 20? Are any of those </w:t>
      </w:r>
      <w:proofErr w:type="spellStart"/>
      <w:r>
        <w:t>kmers</w:t>
      </w:r>
      <w:proofErr w:type="spellEnd"/>
      <w:r>
        <w:t xml:space="preserve"> with 6-nt of complementarity to let-7a cryptic wobble or mismatch or bulge sites? </w:t>
      </w:r>
    </w:p>
  </w:comment>
  <w:comment w:id="347" w:author="Sean E. McGeary" w:date="2019-09-01T17:53:00Z" w:initials="SEM">
    <w:p w14:paraId="0780E5B6" w14:textId="6C9C5142" w:rsidR="0002170D" w:rsidRDefault="0002170D">
      <w:pPr>
        <w:pStyle w:val="CommentText"/>
      </w:pPr>
      <w:r>
        <w:rPr>
          <w:rStyle w:val="CommentReference"/>
        </w:rPr>
        <w:annotationRef/>
      </w:r>
      <w:r>
        <w:t xml:space="preserve">Would it be of interest to at this point say what the most recurrent </w:t>
      </w:r>
      <w:r w:rsidRPr="003B5D78">
        <w:rPr>
          <w:b/>
          <w:bCs/>
        </w:rPr>
        <w:t>4-mer</w:t>
      </w:r>
      <w:r>
        <w:t xml:space="preserve"> within the 3′ region is? I think that if it’s not 13-16, that’s already a result to bring up, since 13-16 are seen as the “classic” 3′-pairing window.</w:t>
      </w:r>
    </w:p>
  </w:comment>
  <w:comment w:id="350" w:author="Sean E. McGeary" w:date="2019-09-01T19:50:00Z" w:initials="SEM">
    <w:p w14:paraId="5E624318" w14:textId="1CD0E2D0" w:rsidR="0002170D" w:rsidRDefault="0002170D">
      <w:pPr>
        <w:pStyle w:val="CommentText"/>
      </w:pPr>
      <w:r>
        <w:rPr>
          <w:rStyle w:val="CommentReference"/>
        </w:rPr>
        <w:annotationRef/>
      </w:r>
      <w:r>
        <w:t xml:space="preserve">I changed this because the reason they can’t go past position 18 isn’t because you don’t allow starting past position 18, it’s because they’re less than 5 </w:t>
      </w:r>
      <w:proofErr w:type="spellStart"/>
      <w:r>
        <w:t>nt</w:t>
      </w:r>
      <w:proofErr w:type="spellEnd"/>
      <w:r>
        <w:t xml:space="preserve"> in length.</w:t>
      </w:r>
    </w:p>
  </w:comment>
  <w:comment w:id="360" w:author="Sean E. McGeary" w:date="2019-09-01T20:03:00Z" w:initials="SEM">
    <w:p w14:paraId="681AED8B" w14:textId="77777777" w:rsidR="0002170D" w:rsidRDefault="0002170D">
      <w:pPr>
        <w:pStyle w:val="CommentText"/>
      </w:pPr>
      <w:r>
        <w:rPr>
          <w:rStyle w:val="CommentReference"/>
        </w:rPr>
        <w:annotationRef/>
      </w:r>
      <w:r>
        <w:t>I calculate that this should be 9.720, 18 * 30 * 18.</w:t>
      </w:r>
    </w:p>
    <w:p w14:paraId="6D3A7B5E" w14:textId="77777777" w:rsidR="0002170D" w:rsidRDefault="0002170D">
      <w:pPr>
        <w:pStyle w:val="CommentText"/>
      </w:pPr>
    </w:p>
    <w:p w14:paraId="2EBB617A" w14:textId="22E6A033" w:rsidR="0002170D" w:rsidRDefault="0002170D">
      <w:pPr>
        <w:pStyle w:val="CommentText"/>
      </w:pPr>
      <w:r>
        <w:t>It’s 30 and not 5 * 8 because not all the length and register combinations exist. For example, the 9-nt length register starting at position 18 doesn’t exist, because it ends at miRNA position 27.</w:t>
      </w:r>
    </w:p>
  </w:comment>
  <w:comment w:id="366" w:author="Microsoft Office User" w:date="2019-06-11T17:57:00Z" w:initials="MOU">
    <w:p w14:paraId="7DF9812E" w14:textId="77777777" w:rsidR="0002170D" w:rsidRDefault="0002170D">
      <w:pPr>
        <w:pStyle w:val="CommentText"/>
      </w:pPr>
      <w:r>
        <w:rPr>
          <w:rStyle w:val="CommentReference"/>
        </w:rPr>
        <w:annotationRef/>
      </w:r>
      <w:r>
        <w:t>This is the final number after filtering for sites that have no reads in the input or across 3 concentrations</w:t>
      </w:r>
    </w:p>
    <w:p w14:paraId="40680B23" w14:textId="77777777" w:rsidR="0002170D" w:rsidRDefault="0002170D">
      <w:pPr>
        <w:pStyle w:val="CommentText"/>
      </w:pPr>
    </w:p>
    <w:p w14:paraId="0AF3E06D" w14:textId="1B57EDEF" w:rsidR="0002170D" w:rsidRDefault="0002170D">
      <w:pPr>
        <w:pStyle w:val="CommentText"/>
      </w:pPr>
      <w:r>
        <w:t>DB: When I calculate the maximum number of possibilities it is 12,240 (=18*5*8*17).  Where did I go wrong?</w:t>
      </w:r>
    </w:p>
    <w:p w14:paraId="078DE971" w14:textId="77777777" w:rsidR="0002170D" w:rsidRDefault="0002170D">
      <w:pPr>
        <w:pStyle w:val="CommentText"/>
      </w:pPr>
    </w:p>
    <w:p w14:paraId="63C14758" w14:textId="77777777" w:rsidR="0002170D" w:rsidRDefault="0002170D">
      <w:pPr>
        <w:pStyle w:val="CommentText"/>
      </w:pPr>
      <w:r>
        <w:t>Regardless, the legend should explain where this number came from to make it clear why not all possibilities could be examined.</w:t>
      </w:r>
    </w:p>
    <w:p w14:paraId="4FA9C948" w14:textId="77777777" w:rsidR="0002170D" w:rsidRDefault="0002170D">
      <w:pPr>
        <w:pStyle w:val="CommentText"/>
      </w:pPr>
    </w:p>
    <w:p w14:paraId="5A83F671" w14:textId="201283F4" w:rsidR="0002170D" w:rsidRDefault="0002170D">
      <w:pPr>
        <w:pStyle w:val="CommentText"/>
      </w:pPr>
      <w:r>
        <w:t xml:space="preserve">NB: great, there’s a missing </w:t>
      </w:r>
      <w:proofErr w:type="spellStart"/>
      <w:r>
        <w:t>looplengt</w:t>
      </w:r>
      <w:proofErr w:type="spellEnd"/>
      <w:r>
        <w:t xml:space="preserve">, 17nt </w:t>
      </w:r>
    </w:p>
  </w:comment>
  <w:comment w:id="365" w:author="Sean E. McGeary" w:date="2019-09-01T20:04:00Z" w:initials="SEM">
    <w:p w14:paraId="23222032" w14:textId="67D4697A" w:rsidR="0002170D" w:rsidRDefault="0002170D">
      <w:pPr>
        <w:pStyle w:val="CommentText"/>
      </w:pPr>
      <w:r>
        <w:rPr>
          <w:rStyle w:val="CommentReference"/>
        </w:rPr>
        <w:annotationRef/>
      </w:r>
      <w:r>
        <w:t xml:space="preserve">My prior comment makes me </w:t>
      </w:r>
      <w:proofErr w:type="gramStart"/>
      <w:r>
        <w:t>wonder,</w:t>
      </w:r>
      <w:proofErr w:type="gramEnd"/>
      <w:r>
        <w:t xml:space="preserve"> how did you get 12,000 sites? Did I make a mistake?</w:t>
      </w:r>
    </w:p>
  </w:comment>
  <w:comment w:id="372" w:author="Sean E. McGeary" w:date="2019-09-01T20:06:00Z" w:initials="SEM">
    <w:p w14:paraId="5DD989D8" w14:textId="1B5B9E14" w:rsidR="0002170D" w:rsidRDefault="0002170D">
      <w:pPr>
        <w:pStyle w:val="CommentText"/>
      </w:pPr>
      <w:r>
        <w:rPr>
          <w:rStyle w:val="CommentReference"/>
        </w:rPr>
        <w:annotationRef/>
      </w:r>
      <w:r>
        <w:t xml:space="preserve">I wouldn’t say enrichment profile, because it doesn’t actually use the enrichments per se. It models the </w:t>
      </w:r>
      <w:r w:rsidRPr="00CB63A3">
        <w:rPr>
          <w:b/>
          <w:bCs/>
        </w:rPr>
        <w:t>abundance</w:t>
      </w:r>
      <w:r>
        <w:t xml:space="preserve"> of each site type (not being normalized to the input abundances), which are a function of the binding affinities of the sites as well as the concentrations of those species.</w:t>
      </w:r>
    </w:p>
  </w:comment>
  <w:comment w:id="387" w:author="Namita Bisaria" w:date="2019-06-09T11:27:00Z" w:initials="NB">
    <w:p w14:paraId="02B0E3B2" w14:textId="77777777" w:rsidR="0002170D" w:rsidRDefault="0002170D">
      <w:pPr>
        <w:pStyle w:val="CommentText"/>
      </w:pPr>
      <w:r>
        <w:rPr>
          <w:rStyle w:val="CommentReference"/>
        </w:rPr>
        <w:annotationRef/>
      </w:r>
      <w:r>
        <w:t>R?</w:t>
      </w:r>
    </w:p>
    <w:p w14:paraId="602DC7DE" w14:textId="77777777" w:rsidR="0002170D" w:rsidRDefault="0002170D">
      <w:pPr>
        <w:pStyle w:val="CommentText"/>
      </w:pPr>
    </w:p>
    <w:p w14:paraId="53438016" w14:textId="38B6AD6E" w:rsidR="0002170D" w:rsidRDefault="0002170D">
      <w:pPr>
        <w:pStyle w:val="CommentText"/>
      </w:pPr>
      <w:r>
        <w:t xml:space="preserve">DB:  </w:t>
      </w:r>
      <w:proofErr w:type="gramStart"/>
      <w:r>
        <w:t>yes</w:t>
      </w:r>
      <w:proofErr w:type="gramEnd"/>
      <w:r>
        <w:t xml:space="preserve"> make it consistent throughout figures and text.</w:t>
      </w:r>
    </w:p>
  </w:comment>
  <w:comment w:id="382" w:author="Sean E. McGeary" w:date="2019-09-01T20:13:00Z" w:initials="SEM">
    <w:p w14:paraId="51373043" w14:textId="77777777" w:rsidR="0002170D" w:rsidRDefault="0002170D">
      <w:pPr>
        <w:pStyle w:val="CommentText"/>
      </w:pPr>
      <w:r>
        <w:rPr>
          <w:rStyle w:val="CommentReference"/>
        </w:rPr>
        <w:annotationRef/>
      </w:r>
      <w:r>
        <w:t xml:space="preserve">For what it’s worth, I don’t </w:t>
      </w:r>
      <w:proofErr w:type="spellStart"/>
      <w:r>
        <w:t>actualy</w:t>
      </w:r>
      <w:proofErr w:type="spellEnd"/>
      <w:r>
        <w:t xml:space="preserve"> think you need to show this. It is similar enough in narrative to the different-library-different-AGO–miRNA part of the random sequence paper that I think it is better to remove it here.</w:t>
      </w:r>
    </w:p>
    <w:p w14:paraId="2B2C5872" w14:textId="77777777" w:rsidR="0002170D" w:rsidRDefault="0002170D">
      <w:pPr>
        <w:pStyle w:val="CommentText"/>
      </w:pPr>
    </w:p>
    <w:p w14:paraId="4633D993" w14:textId="7FAB755F" w:rsidR="0002170D" w:rsidRDefault="0002170D">
      <w:pPr>
        <w:pStyle w:val="CommentText"/>
      </w:pPr>
      <w:r>
        <w:t xml:space="preserve">I actually think just the second part of this paragraph should be the thing you say, because if it correlates well with a </w:t>
      </w:r>
      <w:r w:rsidRPr="008B4B42">
        <w:rPr>
          <w:b/>
          <w:bCs/>
        </w:rPr>
        <w:t>different</w:t>
      </w:r>
      <w:r>
        <w:t xml:space="preserve"> let-7a and a </w:t>
      </w:r>
      <w:r w:rsidRPr="008B4B42">
        <w:rPr>
          <w:b/>
          <w:bCs/>
        </w:rPr>
        <w:t>different</w:t>
      </w:r>
      <w:r>
        <w:t xml:space="preserve"> library type, that indicates that for sure this routine is robust. It already takes care of the rep with itself, because something that doesn’t even correlate with itself can’t correlate with something that is different but should have the same result. And it </w:t>
      </w:r>
      <w:proofErr w:type="spellStart"/>
      <w:r>
        <w:t>it</w:t>
      </w:r>
      <w:proofErr w:type="spellEnd"/>
      <w:r>
        <w:t xml:space="preserve"> correlated with the random but not with the rep that would mean the rep is wrong.</w:t>
      </w:r>
    </w:p>
  </w:comment>
  <w:comment w:id="388" w:author="Sean E. McGeary" w:date="2019-09-01T20:16:00Z" w:initials="SEM">
    <w:p w14:paraId="4BCDBEB0" w14:textId="77777777" w:rsidR="0002170D" w:rsidRDefault="0002170D">
      <w:pPr>
        <w:pStyle w:val="CommentText"/>
      </w:pPr>
      <w:r>
        <w:rPr>
          <w:rStyle w:val="CommentReference"/>
        </w:rPr>
        <w:annotationRef/>
      </w:r>
      <w:r>
        <w:t>I would show the correlation between programmed and random for the restricted seed + 5nt 3′ site list, and then show it for the whole list. Presumably if you do that, the R^2 drops off massively, which retrospectively indicates the need for this library. It allows for a good “Indeed</w:t>
      </w:r>
      <w:proofErr w:type="gramStart"/>
      <w:r>
        <w:t>, ”</w:t>
      </w:r>
      <w:proofErr w:type="gramEnd"/>
      <w:r>
        <w:t xml:space="preserve"> sentence. It also takes the stated requirement for these libraries to move from a theoretical concern (which it strictly speaking is in the intro, it’s not like any analysis of the random library told us it can’t do long sites, it’s more that the small number of reads made us figure it would be really inaccurate) to a real, demonstrated concern. The short sites correlate but the long ones don’t.</w:t>
      </w:r>
    </w:p>
    <w:p w14:paraId="2235C9CD" w14:textId="77777777" w:rsidR="0002170D" w:rsidRDefault="0002170D">
      <w:pPr>
        <w:pStyle w:val="CommentText"/>
      </w:pPr>
    </w:p>
    <w:p w14:paraId="19BB605B" w14:textId="53DA90F5" w:rsidR="0002170D" w:rsidRDefault="0002170D">
      <w:pPr>
        <w:pStyle w:val="CommentText"/>
      </w:pPr>
      <w:r>
        <w:rPr>
          <w:noProof/>
        </w:rPr>
        <w:t>You could show th eincreased lack of correlation with the random library as a function of the bipartite site length. In the form of a trendline.</w:t>
      </w:r>
    </w:p>
  </w:comment>
  <w:comment w:id="394" w:author="David Bartel" w:date="2019-06-28T09:43:00Z" w:initials="DB">
    <w:p w14:paraId="508A244F" w14:textId="6A17AFF0" w:rsidR="0002170D" w:rsidRDefault="0002170D">
      <w:pPr>
        <w:pStyle w:val="CommentText"/>
      </w:pPr>
      <w:r>
        <w:rPr>
          <w:rStyle w:val="CommentReference"/>
        </w:rPr>
        <w:annotationRef/>
      </w:r>
      <w:r>
        <w:t>Sometimes there is a space here, and sometimes there is not.  Please make consistent throughout.</w:t>
      </w:r>
    </w:p>
  </w:comment>
  <w:comment w:id="429" w:author="Sean E. McGeary" w:date="2019-09-01T20:24:00Z" w:initials="SEM">
    <w:p w14:paraId="139AE097" w14:textId="6C0B0EA9" w:rsidR="0002170D" w:rsidRDefault="0002170D">
      <w:pPr>
        <w:pStyle w:val="CommentText"/>
      </w:pPr>
      <w:r>
        <w:rPr>
          <w:rStyle w:val="CommentReference"/>
        </w:rPr>
        <w:annotationRef/>
      </w:r>
      <w:r>
        <w:t xml:space="preserve">I see this as helpful because then </w:t>
      </w:r>
      <w:proofErr w:type="spellStart"/>
      <w:r>
        <w:t>Nmer</w:t>
      </w:r>
      <w:proofErr w:type="spellEnd"/>
      <w:r>
        <w:t xml:space="preserve"> always means a seed site whereas N-</w:t>
      </w:r>
      <w:proofErr w:type="spellStart"/>
      <w:r>
        <w:t>nt</w:t>
      </w:r>
      <w:proofErr w:type="spellEnd"/>
      <w:r>
        <w:t xml:space="preserve"> site is referring to the 3′ site contribution to a bipartite site. I’m pretty sure in the random sequence paper that we near-uniformly refer to sites that are sites with contiguous complementarity to the se</w:t>
      </w:r>
      <w:r>
        <w:rPr>
          <w:noProof/>
        </w:rPr>
        <w:t>ed as Nmer. Even the 3′ sites, but those are 3′-only sites, which I suppose allows this convention to still work.</w:t>
      </w:r>
    </w:p>
  </w:comment>
  <w:comment w:id="409" w:author="Sean E. McGeary" w:date="2019-09-01T20:22:00Z" w:initials="SEM">
    <w:p w14:paraId="26A3CDE8" w14:textId="6FEB1648" w:rsidR="0002170D" w:rsidRDefault="0002170D">
      <w:pPr>
        <w:pStyle w:val="CommentText"/>
      </w:pPr>
      <w:r>
        <w:rPr>
          <w:rStyle w:val="CommentReference"/>
        </w:rPr>
        <w:annotationRef/>
      </w:r>
      <w:r>
        <w:t xml:space="preserve">As a reader I at this point wonder what number of them resemble the 7-nt sites. What kind of minority are we talking about? </w:t>
      </w:r>
    </w:p>
  </w:comment>
  <w:comment w:id="488" w:author="Sean E. McGeary" w:date="2019-09-01T21:11:00Z" w:initials="SEM">
    <w:p w14:paraId="4F2C75B8" w14:textId="63EA4217" w:rsidR="0002170D" w:rsidRDefault="0002170D">
      <w:pPr>
        <w:pStyle w:val="CommentText"/>
      </w:pPr>
      <w:r>
        <w:rPr>
          <w:rStyle w:val="CommentReference"/>
        </w:rPr>
        <w:annotationRef/>
      </w:r>
      <w:r>
        <w:t xml:space="preserve">In reading this, I wonder if the problem is </w:t>
      </w:r>
      <w:r>
        <w:rPr>
          <w:noProof/>
        </w:rPr>
        <w:t>posed not as "loop length" but rather as "offset", is the range tighter? If it is, that's the thing to talk about, or rather, it's worth specifically making the point that loop length need be thought about in terms of what the first nucleotide of pairing in the 3′ end is doing.</w:t>
      </w:r>
    </w:p>
  </w:comment>
  <w:comment w:id="471" w:author="Sean E. McGeary" w:date="2019-09-01T21:27:00Z" w:initials="SEM">
    <w:p w14:paraId="1884C315" w14:textId="270E3645" w:rsidR="0002170D" w:rsidRDefault="0002170D">
      <w:pPr>
        <w:pStyle w:val="CommentText"/>
      </w:pPr>
      <w:r>
        <w:rPr>
          <w:rStyle w:val="CommentReference"/>
        </w:rPr>
        <w:annotationRef/>
      </w:r>
      <w:r>
        <w:t xml:space="preserve">This paragraph needs to explicitly say that </w:t>
      </w:r>
      <w:r>
        <w:rPr>
          <w:noProof/>
        </w:rPr>
        <w:t>all seed mismatches are averaged together for this portion of the analysis. I think that is essential because it strongly indicates that the things that you are looing at (on average) seem to stand over the detail of what type of seed mismatch it is. Then the next section can go into that, and speak to how splitting up by seed mismatch gives a further picture of the complexity. I find myself wondering if the two different features are linearly independent, I guess I should read on to find out.</w:t>
      </w:r>
    </w:p>
  </w:comment>
  <w:comment w:id="497" w:author="Sean E. McGeary" w:date="2019-09-01T21:38:00Z" w:initials="SEM">
    <w:p w14:paraId="4177085E" w14:textId="77777777" w:rsidR="0002170D" w:rsidRDefault="0002170D">
      <w:pPr>
        <w:pStyle w:val="CommentText"/>
      </w:pPr>
      <w:r>
        <w:rPr>
          <w:rStyle w:val="CommentReference"/>
        </w:rPr>
        <w:annotationRef/>
      </w:r>
      <w:r>
        <w:rPr>
          <w:noProof/>
        </w:rPr>
        <w:t>This feels maybe un</w:t>
      </w:r>
      <w:r>
        <w:t>fair because they only used 4 nucleotides of pairing, whereas you are using 8.</w:t>
      </w:r>
    </w:p>
    <w:p w14:paraId="341D67B6" w14:textId="77777777" w:rsidR="0002170D" w:rsidRDefault="0002170D">
      <w:pPr>
        <w:pStyle w:val="CommentText"/>
      </w:pPr>
    </w:p>
    <w:p w14:paraId="6119A195" w14:textId="64AF1405" w:rsidR="0002170D" w:rsidRDefault="0002170D">
      <w:pPr>
        <w:pStyle w:val="CommentText"/>
      </w:pPr>
      <w:r>
        <w:t>What do you see for four nucleotides of pairing?</w:t>
      </w:r>
    </w:p>
  </w:comment>
  <w:comment w:id="510" w:author="David Bartel" w:date="2019-06-28T10:00:00Z" w:initials="DB">
    <w:p w14:paraId="4E93CAEA" w14:textId="28E05100" w:rsidR="0002170D" w:rsidRDefault="0002170D">
      <w:pPr>
        <w:pStyle w:val="CommentText"/>
      </w:pPr>
      <w:r>
        <w:rPr>
          <w:rStyle w:val="CommentReference"/>
        </w:rPr>
        <w:annotationRef/>
      </w:r>
      <w:r>
        <w:t>Insert the actual sequence of the site.</w:t>
      </w:r>
    </w:p>
  </w:comment>
  <w:comment w:id="524" w:author="Sean E. McGeary" w:date="2019-09-02T10:59:00Z" w:initials="SEM">
    <w:p w14:paraId="071B7D97" w14:textId="06423760" w:rsidR="0002170D" w:rsidRDefault="0002170D">
      <w:pPr>
        <w:pStyle w:val="CommentText"/>
      </w:pPr>
      <w:r>
        <w:rPr>
          <w:rStyle w:val="CommentReference"/>
        </w:rPr>
        <w:annotationRef/>
      </w:r>
      <w:r>
        <w:t xml:space="preserve">Why not use the 8-nt site ∆G? That’s the </w:t>
      </w:r>
      <w:r>
        <w:rPr>
          <w:noProof/>
        </w:rPr>
        <w:t>one that comes up both in the paragraph up and also in the prior section.</w:t>
      </w:r>
    </w:p>
  </w:comment>
  <w:comment w:id="534" w:author="Sean E. McGeary" w:date="2019-09-02T11:05:00Z" w:initials="SEM">
    <w:p w14:paraId="6EA72DA9" w14:textId="296B6166" w:rsidR="0002170D" w:rsidRDefault="0002170D">
      <w:pPr>
        <w:pStyle w:val="CommentText"/>
      </w:pPr>
      <w:r>
        <w:rPr>
          <w:rStyle w:val="CommentReference"/>
        </w:rPr>
        <w:annotationRef/>
      </w:r>
      <w:r>
        <w:t xml:space="preserve">I put </w:t>
      </w:r>
      <w:r w:rsidRPr="00436672">
        <w:t>GGUUGUA</w:t>
      </w:r>
      <w:r>
        <w:t xml:space="preserve"> and </w:t>
      </w:r>
      <w:r w:rsidRPr="00436672">
        <w:t>UACAACC</w:t>
      </w:r>
      <w:r>
        <w:t xml:space="preserve"> into </w:t>
      </w:r>
      <w:proofErr w:type="spellStart"/>
      <w:r>
        <w:t>RNAduplex</w:t>
      </w:r>
      <w:proofErr w:type="spellEnd"/>
      <w:r>
        <w:t xml:space="preserve"> on </w:t>
      </w:r>
      <w:proofErr w:type="spellStart"/>
      <w:r>
        <w:t>Tak</w:t>
      </w:r>
      <w:proofErr w:type="spellEnd"/>
      <w:r>
        <w:t xml:space="preserve"> and got -7.4. Still, I argue for the 8-nt site.</w:t>
      </w:r>
    </w:p>
  </w:comment>
  <w:comment w:id="549" w:author="David Bartel" w:date="2019-06-28T10:10:00Z" w:initials="DB">
    <w:p w14:paraId="10200385" w14:textId="6147F019" w:rsidR="0002170D" w:rsidRDefault="0002170D">
      <w:pPr>
        <w:pStyle w:val="CommentText"/>
      </w:pPr>
      <w:r>
        <w:rPr>
          <w:rStyle w:val="CommentReference"/>
        </w:rPr>
        <w:annotationRef/>
      </w:r>
      <w:r>
        <w:t>Use delta symbol.</w:t>
      </w:r>
    </w:p>
  </w:comment>
  <w:comment w:id="572" w:author="Sean E. McGeary" w:date="2019-09-02T11:13:00Z" w:initials="SEM">
    <w:p w14:paraId="30124B7A" w14:textId="04A15067" w:rsidR="0002170D" w:rsidRDefault="0002170D">
      <w:pPr>
        <w:pStyle w:val="CommentText"/>
      </w:pPr>
      <w:r>
        <w:rPr>
          <w:rStyle w:val="CommentReference"/>
        </w:rPr>
        <w:annotationRef/>
      </w:r>
      <w:r>
        <w:t>This equation uses room temperature. I think we should be using 37° since these experiments were performed at that temp and I think most of the other papers were as well.</w:t>
      </w:r>
    </w:p>
  </w:comment>
  <w:comment w:id="550" w:author="Sean E. McGeary" w:date="2019-09-02T11:01:00Z" w:initials="SEM">
    <w:p w14:paraId="7817B917" w14:textId="72A14F90" w:rsidR="0002170D" w:rsidRPr="00436672" w:rsidRDefault="0002170D">
      <w:pPr>
        <w:pStyle w:val="CommentText"/>
        <w:rPr>
          <w:vertAlign w:val="subscript"/>
        </w:rPr>
      </w:pPr>
      <w:r>
        <w:rPr>
          <w:rStyle w:val="CommentReference"/>
        </w:rPr>
        <w:annotationRef/>
      </w:r>
      <w:r>
        <w:t>I don’t think we need to write this out</w:t>
      </w:r>
      <w:r>
        <w:rPr>
          <w:noProof/>
        </w:rPr>
        <w:t>, personally. It feels non-standard to give an equation where the specific numbers are plugged in (this compared with writing K = e^(-∆G/RT). But I still wouldn't write it.</w:t>
      </w:r>
    </w:p>
  </w:comment>
  <w:comment w:id="592" w:author="Sean E. McGeary" w:date="2019-09-02T11:24:00Z" w:initials="SEM">
    <w:p w14:paraId="3A05043B" w14:textId="2B8A2240" w:rsidR="0002170D" w:rsidRDefault="0002170D">
      <w:pPr>
        <w:pStyle w:val="CommentText"/>
      </w:pPr>
      <w:r>
        <w:rPr>
          <w:rStyle w:val="CommentReference"/>
        </w:rPr>
        <w:annotationRef/>
      </w:r>
      <w:r>
        <w:rPr>
          <w:noProof/>
        </w:rPr>
        <w:t>is this true starting from position 11? Is that also true if you start pairing further down, say at like position 14?</w:t>
      </w:r>
    </w:p>
  </w:comment>
  <w:comment w:id="521" w:author="Sean E. McGeary" w:date="2019-09-02T11:26:00Z" w:initials="SEM">
    <w:p w14:paraId="3DC9D50D" w14:textId="5C8FE06A" w:rsidR="0002170D" w:rsidRDefault="0002170D">
      <w:pPr>
        <w:pStyle w:val="CommentText"/>
      </w:pPr>
      <w:r>
        <w:rPr>
          <w:rStyle w:val="CommentReference"/>
        </w:rPr>
        <w:annotationRef/>
      </w:r>
      <w:r>
        <w:t>It would be nice to be able to make a c</w:t>
      </w:r>
      <w:r>
        <w:rPr>
          <w:noProof/>
        </w:rPr>
        <w:t>omparison of the difference between seed binding and seed delta g and that of 3 prime binding and 3 prime delta g.</w:t>
      </w:r>
    </w:p>
  </w:comment>
  <w:comment w:id="593" w:author="Sean E. McGeary" w:date="2019-09-02T12:09:00Z" w:initials="SEM">
    <w:p w14:paraId="385FF335" w14:textId="635BAF89" w:rsidR="0002170D" w:rsidRDefault="0002170D">
      <w:pPr>
        <w:pStyle w:val="CommentText"/>
      </w:pPr>
      <w:r>
        <w:rPr>
          <w:rStyle w:val="CommentReference"/>
        </w:rPr>
        <w:annotationRef/>
      </w:r>
      <w:r>
        <w:rPr>
          <w:noProof/>
        </w:rPr>
        <w:t>I find "slice" too jargon-y.</w:t>
      </w:r>
    </w:p>
  </w:comment>
  <w:comment w:id="601" w:author="Sean E. McGeary" w:date="2019-09-02T12:10:00Z" w:initials="SEM">
    <w:p w14:paraId="37867BA7" w14:textId="77777777" w:rsidR="0002170D" w:rsidRDefault="0002170D">
      <w:pPr>
        <w:pStyle w:val="CommentText"/>
        <w:rPr>
          <w:noProof/>
        </w:rPr>
      </w:pPr>
      <w:r>
        <w:rPr>
          <w:rStyle w:val="CommentReference"/>
        </w:rPr>
        <w:annotationRef/>
      </w:r>
      <w:r>
        <w:rPr>
          <w:noProof/>
        </w:rPr>
        <w:t>Why are they near-optimal?</w:t>
      </w:r>
    </w:p>
    <w:p w14:paraId="263EC809" w14:textId="77777777" w:rsidR="0002170D" w:rsidRDefault="0002170D">
      <w:pPr>
        <w:pStyle w:val="CommentText"/>
        <w:rPr>
          <w:noProof/>
        </w:rPr>
      </w:pPr>
    </w:p>
    <w:p w14:paraId="7D6EAC9A" w14:textId="11E1E5E6" w:rsidR="0002170D" w:rsidRDefault="0002170D">
      <w:pPr>
        <w:pStyle w:val="CommentText"/>
      </w:pPr>
      <w:r>
        <w:rPr>
          <w:noProof/>
        </w:rPr>
        <w:t>Also, I find myself at this point hoping that you will say somewherein this section that the results you get are consistent across the "n" top pairing register/loop/length combinations.</w:t>
      </w:r>
    </w:p>
  </w:comment>
  <w:comment w:id="594" w:author="Sean E. McGeary" w:date="2019-09-02T12:06:00Z" w:initials="SEM">
    <w:p w14:paraId="28444AE2" w14:textId="78551108" w:rsidR="0002170D" w:rsidRDefault="0002170D">
      <w:pPr>
        <w:pStyle w:val="CommentText"/>
      </w:pPr>
      <w:r>
        <w:rPr>
          <w:rStyle w:val="CommentReference"/>
        </w:rPr>
        <w:annotationRef/>
      </w:r>
      <w:r>
        <w:rPr>
          <w:noProof/>
        </w:rPr>
        <w:t>I would write something like this at the top of the prior results section, but for what you did for all the seed mismatches.</w:t>
      </w:r>
    </w:p>
  </w:comment>
  <w:comment w:id="606" w:author="Sean E. McGeary" w:date="2019-09-02T13:14:00Z" w:initials="SEM">
    <w:p w14:paraId="553EE5BB" w14:textId="433641FE" w:rsidR="0002170D" w:rsidRPr="0031182B" w:rsidRDefault="0002170D">
      <w:pPr>
        <w:pStyle w:val="CommentText"/>
      </w:pPr>
      <w:r>
        <w:rPr>
          <w:rStyle w:val="CommentReference"/>
        </w:rPr>
        <w:annotationRef/>
      </w:r>
      <w:r>
        <w:t>I find it confusing within the narrative how you use two loop lengths in this analysis. How come this can be two values and the other two are one value? If you need to use two values of loop length to get the 100-fold range, I’m not sure it’s fair to use two, because there is a slight benefit of one loop length over the other that is contributing to this range. I think you should maxi-min both 4 and 5 and see if you get a similar value for each.</w:t>
      </w:r>
    </w:p>
  </w:comment>
  <w:comment w:id="665" w:author="Sean E. McGeary" w:date="2019-09-02T13:08:00Z" w:initials="SEM">
    <w:p w14:paraId="7FF0A476" w14:textId="77777777" w:rsidR="0002170D" w:rsidRDefault="0002170D">
      <w:pPr>
        <w:pStyle w:val="CommentText"/>
      </w:pPr>
      <w:r>
        <w:rPr>
          <w:rStyle w:val="CommentReference"/>
        </w:rPr>
        <w:annotationRef/>
      </w:r>
      <w:r>
        <w:t xml:space="preserve">I wonder, if you get these 18 mismatch </w:t>
      </w:r>
      <w:proofErr w:type="spellStart"/>
      <w:r>
        <w:t>Kds</w:t>
      </w:r>
      <w:proofErr w:type="spellEnd"/>
      <w:r>
        <w:t xml:space="preserve"> from this data set, or if you get them from the random library, how similar are the values? Do the results change depending on which one you use?</w:t>
      </w:r>
    </w:p>
    <w:p w14:paraId="4C3CCD82" w14:textId="77777777" w:rsidR="0002170D" w:rsidRDefault="0002170D">
      <w:pPr>
        <w:pStyle w:val="CommentText"/>
      </w:pPr>
    </w:p>
    <w:p w14:paraId="11A2B9BB" w14:textId="23420A16" w:rsidR="0002170D" w:rsidRDefault="0002170D">
      <w:pPr>
        <w:pStyle w:val="CommentText"/>
      </w:pPr>
      <w:r>
        <w:t xml:space="preserve">Is the range different for random versus programmed-library estimated </w:t>
      </w:r>
      <w:proofErr w:type="spellStart"/>
      <w:r>
        <w:t>Kd</w:t>
      </w:r>
      <w:proofErr w:type="spellEnd"/>
      <w:r>
        <w:t xml:space="preserve"> values for these 18 types?</w:t>
      </w:r>
    </w:p>
  </w:comment>
  <w:comment w:id="666" w:author="David Bartel" w:date="2019-06-06T11:23:00Z" w:initials="DB">
    <w:p w14:paraId="44B142D7" w14:textId="25F9BFB5" w:rsidR="0002170D" w:rsidRPr="0031472C" w:rsidRDefault="0002170D">
      <w:pPr>
        <w:pStyle w:val="CommentText"/>
      </w:pPr>
      <w:r>
        <w:rPr>
          <w:rStyle w:val="CommentReference"/>
        </w:rPr>
        <w:annotationRef/>
      </w:r>
      <w:r>
        <w:t>Change labels from “</w:t>
      </w:r>
      <w:r>
        <w:rPr>
          <w:rFonts w:ascii="Arial" w:eastAsia="Arial" w:hAnsi="Arial" w:cs="Arial"/>
          <w:color w:val="000000"/>
          <w:sz w:val="22"/>
          <w:szCs w:val="22"/>
        </w:rPr>
        <w:t>Δ</w:t>
      </w:r>
      <w:r w:rsidRPr="00456150">
        <w:rPr>
          <w:rFonts w:ascii="Arial" w:eastAsia="Arial" w:hAnsi="Arial" w:cs="Arial"/>
          <w:i/>
          <w:sz w:val="22"/>
          <w:szCs w:val="22"/>
        </w:rPr>
        <w:t>K</w:t>
      </w:r>
      <w:r>
        <w:rPr>
          <w:rFonts w:ascii="Arial" w:eastAsia="Arial" w:hAnsi="Arial" w:cs="Arial"/>
          <w:vertAlign w:val="subscript"/>
        </w:rPr>
        <w:t>D</w:t>
      </w:r>
      <w:r>
        <w:rPr>
          <w:rFonts w:ascii="Arial" w:eastAsia="Arial" w:hAnsi="Arial" w:cs="Arial"/>
        </w:rPr>
        <w:t>” to “</w:t>
      </w:r>
      <w:r w:rsidRPr="00456150">
        <w:rPr>
          <w:rFonts w:ascii="Arial" w:eastAsia="Arial" w:hAnsi="Arial" w:cs="Arial"/>
          <w:i/>
          <w:sz w:val="22"/>
          <w:szCs w:val="22"/>
        </w:rPr>
        <w:t>K</w:t>
      </w:r>
      <w:r>
        <w:rPr>
          <w:rFonts w:ascii="Arial" w:eastAsia="Arial" w:hAnsi="Arial" w:cs="Arial"/>
          <w:vertAlign w:val="subscript"/>
        </w:rPr>
        <w:t>D</w:t>
      </w:r>
      <w:r>
        <w:rPr>
          <w:rFonts w:ascii="Arial" w:eastAsia="Arial" w:hAnsi="Arial" w:cs="Arial"/>
        </w:rPr>
        <w:t xml:space="preserve"> fold change”</w:t>
      </w:r>
    </w:p>
  </w:comment>
  <w:comment w:id="662" w:author="Sean E. McGeary" w:date="2019-09-02T13:20:00Z" w:initials="SEM">
    <w:p w14:paraId="386D3D14" w14:textId="061049E2" w:rsidR="0002170D" w:rsidRDefault="0002170D">
      <w:pPr>
        <w:pStyle w:val="CommentText"/>
      </w:pPr>
      <w:r>
        <w:rPr>
          <w:rStyle w:val="CommentReference"/>
        </w:rPr>
        <w:annotationRef/>
      </w:r>
      <w:r>
        <w:t xml:space="preserve">When you say each, is this the 18 X 2 </w:t>
      </w:r>
      <w:proofErr w:type="spellStart"/>
      <w:r>
        <w:t>Kd</w:t>
      </w:r>
      <w:proofErr w:type="spellEnd"/>
      <w:r>
        <w:t xml:space="preserve"> values from up above, or is this the 12,000 values? If it’s the whole set I would re-introduce that in the narrative. </w:t>
      </w:r>
    </w:p>
  </w:comment>
  <w:comment w:id="667" w:author="Microsoft Office User" w:date="2019-06-10T16:44:00Z" w:initials="MOU">
    <w:p w14:paraId="2E3D0B12" w14:textId="77777777" w:rsidR="0002170D" w:rsidRDefault="0002170D">
      <w:pPr>
        <w:pStyle w:val="CommentText"/>
      </w:pPr>
      <w:r>
        <w:rPr>
          <w:rStyle w:val="CommentReference"/>
        </w:rPr>
        <w:annotationRef/>
      </w:r>
      <w:r>
        <w:t>Taking the max/min of the two loop lengths 4 and 5 nt, 42.5 vs 3.6</w:t>
      </w:r>
    </w:p>
    <w:p w14:paraId="50E6AD4F" w14:textId="77777777" w:rsidR="0002170D" w:rsidRDefault="0002170D">
      <w:pPr>
        <w:pStyle w:val="CommentText"/>
      </w:pPr>
    </w:p>
    <w:p w14:paraId="1275FA81" w14:textId="3F688ADE" w:rsidR="0002170D" w:rsidRDefault="0002170D">
      <w:pPr>
        <w:pStyle w:val="CommentText"/>
      </w:pPr>
      <w:r>
        <w:t>DB:  Let’s discuss this.</w:t>
      </w:r>
    </w:p>
  </w:comment>
  <w:comment w:id="668" w:author="Microsoft Office User" w:date="2019-06-12T12:50:00Z" w:initials="MOU">
    <w:p w14:paraId="32F950CA" w14:textId="77777777" w:rsidR="0002170D" w:rsidRDefault="0002170D">
      <w:pPr>
        <w:pStyle w:val="CommentText"/>
      </w:pPr>
      <w:r>
        <w:rPr>
          <w:rStyle w:val="CommentReference"/>
        </w:rPr>
        <w:annotationRef/>
      </w:r>
      <w:r>
        <w:t xml:space="preserve">We could emphasize that this is surprising because this is the same nt sequence </w:t>
      </w:r>
    </w:p>
    <w:p w14:paraId="24E77DDE" w14:textId="77777777" w:rsidR="0002170D" w:rsidRDefault="0002170D">
      <w:pPr>
        <w:pStyle w:val="CommentText"/>
      </w:pPr>
    </w:p>
    <w:p w14:paraId="4F8628EE" w14:textId="3810DCD5" w:rsidR="0002170D" w:rsidRDefault="0002170D">
      <w:pPr>
        <w:pStyle w:val="CommentText"/>
      </w:pPr>
      <w:r>
        <w:t>DB:  Let’s discuss.</w:t>
      </w:r>
    </w:p>
  </w:comment>
  <w:comment w:id="672" w:author="Sean E. McGeary" w:date="2019-09-02T13:19:00Z" w:initials="SEM">
    <w:p w14:paraId="642BF4F6" w14:textId="6EDCBD42" w:rsidR="0002170D" w:rsidRDefault="0002170D" w:rsidP="002976FA">
      <w:pPr>
        <w:pStyle w:val="CommentText"/>
      </w:pPr>
      <w:r>
        <w:rPr>
          <w:rStyle w:val="CommentReference"/>
        </w:rPr>
        <w:annotationRef/>
      </w:r>
      <w:r>
        <w:t xml:space="preserve">This is vague to me, I can’t tell if you are referring just the positions, or the nucleotide mis match. What would it mean to correlate with mismatch type? Is this in the context of all 12,000 or is this just the </w:t>
      </w:r>
      <w:proofErr w:type="gramStart"/>
      <w:r>
        <w:t>2 loop</w:t>
      </w:r>
      <w:proofErr w:type="gramEnd"/>
      <w:r>
        <w:t xml:space="preserve"> x 18 mismatch type </w:t>
      </w:r>
      <w:proofErr w:type="spellStart"/>
      <w:r>
        <w:t>Kds</w:t>
      </w:r>
      <w:proofErr w:type="spellEnd"/>
      <w:r>
        <w:t>?</w:t>
      </w:r>
    </w:p>
  </w:comment>
  <w:comment w:id="674" w:author="Sean E. McGeary" w:date="2019-09-02T14:37:00Z" w:initials="SEM">
    <w:p w14:paraId="3A9E4FC3" w14:textId="4AB362BC" w:rsidR="0002170D" w:rsidRDefault="0002170D">
      <w:pPr>
        <w:pStyle w:val="CommentText"/>
      </w:pPr>
      <w:r>
        <w:rPr>
          <w:rStyle w:val="CommentReference"/>
        </w:rPr>
        <w:annotationRef/>
      </w:r>
      <w:r>
        <w:t>In my opinion, it does correlate with the mismatch type at the seed, if you look at the values in columns associated with loop lengths of 4, 5, 6, and 7.</w:t>
      </w:r>
    </w:p>
  </w:comment>
  <w:comment w:id="677" w:author="Microsoft Office User" w:date="2019-06-12T12:52:00Z" w:initials="MOU">
    <w:p w14:paraId="4E8CF879" w14:textId="77777777" w:rsidR="0002170D" w:rsidRDefault="0002170D">
      <w:pPr>
        <w:pStyle w:val="CommentText"/>
      </w:pPr>
      <w:r>
        <w:rPr>
          <w:rStyle w:val="CommentReference"/>
        </w:rPr>
        <w:annotationRef/>
      </w:r>
      <w:r>
        <w:t>Should we state explicitly that the matrices are ordered by seed site affinity?</w:t>
      </w:r>
    </w:p>
    <w:p w14:paraId="5943EA73" w14:textId="77777777" w:rsidR="0002170D" w:rsidRDefault="0002170D">
      <w:pPr>
        <w:pStyle w:val="CommentText"/>
      </w:pPr>
    </w:p>
    <w:p w14:paraId="28526416" w14:textId="4F791476" w:rsidR="0002170D" w:rsidRDefault="0002170D">
      <w:pPr>
        <w:pStyle w:val="CommentText"/>
      </w:pPr>
      <w:r>
        <w:t>DB: I think we can just cite the panel and let them stare at it.</w:t>
      </w:r>
    </w:p>
  </w:comment>
  <w:comment w:id="679" w:author="Sean E. McGeary" w:date="2019-09-02T13:51:00Z" w:initials="SEM">
    <w:p w14:paraId="4D61FF84" w14:textId="50221595" w:rsidR="0002170D" w:rsidRDefault="0002170D">
      <w:pPr>
        <w:pStyle w:val="CommentText"/>
      </w:pPr>
      <w:r>
        <w:rPr>
          <w:rStyle w:val="CommentReference"/>
        </w:rPr>
        <w:annotationRef/>
      </w:r>
      <w:r>
        <w:t xml:space="preserve">This to me seems more natural in the context of the prior section, where it is stated that the majority of 3′-compensatory don’t have appreciable binding affinity above seed mismatch sites, but that some do. This being one of them feels cool in the context of that section. Also, I would write which </w:t>
      </w:r>
      <w:proofErr w:type="spellStart"/>
      <w:r>
        <w:t>seeed</w:t>
      </w:r>
      <w:proofErr w:type="spellEnd"/>
      <w:r>
        <w:t xml:space="preserve"> type this thing is equivalent to, is it expected to function as well as a 7mer-A1 site? A 6mer site</w:t>
      </w:r>
      <w:r>
        <w:rPr>
          <w:noProof/>
        </w:rPr>
        <w:t>?</w:t>
      </w:r>
    </w:p>
  </w:comment>
  <w:comment w:id="680" w:author="Namita" w:date="2018-09-07T14:17:00Z" w:initials="">
    <w:p w14:paraId="57BC9DBD" w14:textId="77777777" w:rsidR="0002170D" w:rsidRDefault="0002170D">
      <w:pPr>
        <w:pStyle w:val="Normal1"/>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Can’t get 10nt of pairing to mimic the endogenous site</w:t>
      </w:r>
    </w:p>
    <w:p w14:paraId="5D43CE29" w14:textId="77777777" w:rsidR="0002170D" w:rsidRDefault="0002170D">
      <w:pPr>
        <w:pStyle w:val="Normal1"/>
        <w:widowControl w:val="0"/>
        <w:pBdr>
          <w:top w:val="nil"/>
          <w:left w:val="nil"/>
          <w:bottom w:val="nil"/>
          <w:right w:val="nil"/>
          <w:between w:val="nil"/>
        </w:pBdr>
        <w:rPr>
          <w:rFonts w:ascii="Arial" w:eastAsia="Arial" w:hAnsi="Arial" w:cs="Arial"/>
          <w:color w:val="000000"/>
          <w:sz w:val="22"/>
          <w:szCs w:val="22"/>
        </w:rPr>
      </w:pPr>
    </w:p>
    <w:p w14:paraId="4C0D4E38" w14:textId="77777777" w:rsidR="0002170D" w:rsidRDefault="0002170D">
      <w:pPr>
        <w:pStyle w:val="Normal1"/>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DB: That is OK.  </w:t>
      </w:r>
    </w:p>
    <w:p w14:paraId="52F3AD29" w14:textId="77777777" w:rsidR="0002170D" w:rsidRDefault="0002170D">
      <w:pPr>
        <w:pStyle w:val="Normal1"/>
        <w:widowControl w:val="0"/>
        <w:pBdr>
          <w:top w:val="nil"/>
          <w:left w:val="nil"/>
          <w:bottom w:val="nil"/>
          <w:right w:val="nil"/>
          <w:between w:val="nil"/>
        </w:pBdr>
        <w:rPr>
          <w:rFonts w:ascii="Arial" w:eastAsia="Arial" w:hAnsi="Arial" w:cs="Arial"/>
          <w:color w:val="000000"/>
          <w:sz w:val="22"/>
          <w:szCs w:val="22"/>
        </w:rPr>
      </w:pPr>
    </w:p>
    <w:p w14:paraId="33996C0A" w14:textId="0260D2B0" w:rsidR="0002170D" w:rsidRDefault="0002170D">
      <w:pPr>
        <w:pStyle w:val="Normal1"/>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Also, let’s get rid of the yellow asterisk and try boxing the cell with a white box.</w:t>
      </w:r>
    </w:p>
  </w:comment>
  <w:comment w:id="695" w:author="Sean E. McGeary" w:date="2019-09-02T17:34:00Z" w:initials="SEM">
    <w:p w14:paraId="00CC41F3" w14:textId="77777777" w:rsidR="0002170D" w:rsidRDefault="0002170D">
      <w:pPr>
        <w:pStyle w:val="CommentText"/>
      </w:pPr>
      <w:r>
        <w:rPr>
          <w:rStyle w:val="CommentReference"/>
        </w:rPr>
        <w:annotationRef/>
      </w:r>
      <w:r>
        <w:t xml:space="preserve">When you say it is possible, do you mean that it is theoretically possible but now not likely based on the fact that the </w:t>
      </w:r>
      <w:proofErr w:type="spellStart"/>
      <w:r>
        <w:t>Kds</w:t>
      </w:r>
      <w:proofErr w:type="spellEnd"/>
      <w:r>
        <w:t xml:space="preserve"> for a particular register and loop length aren’t the same across different seed types?</w:t>
      </w:r>
    </w:p>
    <w:p w14:paraId="32ED414E" w14:textId="77777777" w:rsidR="0002170D" w:rsidRDefault="0002170D">
      <w:pPr>
        <w:pStyle w:val="CommentText"/>
      </w:pPr>
    </w:p>
    <w:p w14:paraId="34F77993" w14:textId="105B4BAF" w:rsidR="0002170D" w:rsidRDefault="0002170D">
      <w:pPr>
        <w:pStyle w:val="CommentText"/>
      </w:pPr>
      <w:r>
        <w:t xml:space="preserve">Just to make sure I’m not being unclear, I think that the model listed after the phrase “On the other hand,” is the correct model based on your experimental results. </w:t>
      </w:r>
    </w:p>
  </w:comment>
  <w:comment w:id="697" w:author="Namita Bisaria" w:date="2018-12-12T21:05:00Z" w:initials="">
    <w:p w14:paraId="51CC0F76" w14:textId="77777777" w:rsidR="0002170D" w:rsidRDefault="0002170D" w:rsidP="00044625">
      <w:pPr>
        <w:pStyle w:val="Normal1"/>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as the underlying equilibrium for being in a competent state to make 3′ paired residues would be different for different mismatches.</w:t>
      </w:r>
    </w:p>
  </w:comment>
  <w:comment w:id="683" w:author="David Bartel" w:date="2019-06-04T15:55:00Z" w:initials="DB">
    <w:p w14:paraId="4AB464C6" w14:textId="7CE36050" w:rsidR="0002170D" w:rsidRDefault="0002170D">
      <w:pPr>
        <w:pStyle w:val="CommentText"/>
      </w:pPr>
      <w:r>
        <w:rPr>
          <w:rStyle w:val="CommentReference"/>
        </w:rPr>
        <w:annotationRef/>
      </w:r>
      <w:r>
        <w:t>Probably save this for the discussion.</w:t>
      </w:r>
    </w:p>
  </w:comment>
  <w:comment w:id="707" w:author="Sean E. McGeary" w:date="2019-09-02T17:52:00Z" w:initials="SEM">
    <w:p w14:paraId="7DF4BED0" w14:textId="0CD03A7B" w:rsidR="0002170D" w:rsidRDefault="0002170D">
      <w:pPr>
        <w:pStyle w:val="CommentText"/>
      </w:pPr>
      <w:r>
        <w:rPr>
          <w:rStyle w:val="CommentReference"/>
        </w:rPr>
        <w:annotationRef/>
      </w:r>
      <w:r>
        <w:t>I find it hard to actually evaluate the drop off in Figure 4A because it relies on a color scale. Is there a way to show an average for each register, or for example taking column averages for each matrix, and then overlaying that line on the same plot? One would seed the drop off more strikingly, I think.</w:t>
      </w:r>
    </w:p>
  </w:comment>
  <w:comment w:id="708" w:author="Sean E. McGeary" w:date="2019-09-02T17:56:00Z" w:initials="SEM">
    <w:p w14:paraId="3EE8EB1F" w14:textId="63289F60" w:rsidR="0002170D" w:rsidRDefault="0002170D">
      <w:pPr>
        <w:pStyle w:val="CommentText"/>
      </w:pPr>
      <w:r>
        <w:rPr>
          <w:rStyle w:val="CommentReference"/>
        </w:rPr>
        <w:annotationRef/>
      </w:r>
      <w:r>
        <w:t>Can you say the average percentage reduction for these two registers? If you divide each cell of the matrix of register 10 by register 11, and take the average of that number, and then do the same for 9, and for 12, you can say that at 9, 10, and 12 you have, say, 50%, 60%, and 30% binding affinity of the optimal register, and then that it is essentially down to zero after that. It’s a way to distill these data.</w:t>
      </w:r>
    </w:p>
  </w:comment>
  <w:comment w:id="709" w:author="Sean E. McGeary" w:date="2019-09-02T18:01:00Z" w:initials="SEM">
    <w:p w14:paraId="76591320" w14:textId="77777777" w:rsidR="006C6EE8" w:rsidRDefault="006C6EE8">
      <w:pPr>
        <w:pStyle w:val="CommentText"/>
      </w:pPr>
      <w:r>
        <w:rPr>
          <w:rStyle w:val="CommentReference"/>
        </w:rPr>
        <w:annotationRef/>
      </w:r>
      <w:r>
        <w:t xml:space="preserve">It seems that it’s really just for one particular seed mismatch that the loop length of zero is the best. I’m curious which that is. because that dark square at 0 indicates that only a </w:t>
      </w:r>
      <w:r w:rsidRPr="006C6EE8">
        <w:rPr>
          <w:b/>
          <w:bCs/>
        </w:rPr>
        <w:t>single</w:t>
      </w:r>
      <w:r>
        <w:t xml:space="preserve"> seed mismatch can have such favorable continuous pairing from position 8 and extending to 9 through to 15. That’s pretty nuts to me.</w:t>
      </w:r>
    </w:p>
    <w:p w14:paraId="6D2A29E3" w14:textId="77777777" w:rsidR="006C6EE8" w:rsidRDefault="006C6EE8">
      <w:pPr>
        <w:pStyle w:val="CommentText"/>
      </w:pPr>
    </w:p>
    <w:p w14:paraId="774F0897" w14:textId="77777777" w:rsidR="006C6EE8" w:rsidRDefault="006C6EE8">
      <w:pPr>
        <w:pStyle w:val="CommentText"/>
      </w:pPr>
      <w:r>
        <w:t>It would be helpful to have the actual seed mismatches written again in these matrices.</w:t>
      </w:r>
    </w:p>
    <w:p w14:paraId="40295595" w14:textId="77777777" w:rsidR="006C6EE8" w:rsidRDefault="006C6EE8">
      <w:pPr>
        <w:pStyle w:val="CommentText"/>
      </w:pPr>
    </w:p>
    <w:p w14:paraId="7A074CCD" w14:textId="74CF2469" w:rsidR="006C6EE8" w:rsidRDefault="006C6EE8">
      <w:pPr>
        <w:pStyle w:val="CommentText"/>
      </w:pPr>
      <w:r>
        <w:t>I realize I also think that maybe these matrices are too much for main text, and I wonder if simplifying them as per the comment two up would make it more digestible, and then these matrices can go into a supplemental figure.</w:t>
      </w:r>
    </w:p>
  </w:comment>
  <w:comment w:id="730" w:author="David Bartel" w:date="2019-06-05T21:47:00Z" w:initials="DB">
    <w:p w14:paraId="0CC9935F" w14:textId="77777777" w:rsidR="00F04BA7" w:rsidRDefault="00F04BA7" w:rsidP="00F04BA7">
      <w:pPr>
        <w:pStyle w:val="CommentText"/>
      </w:pPr>
      <w:r>
        <w:rPr>
          <w:rStyle w:val="CommentReference"/>
        </w:rPr>
        <w:annotationRef/>
      </w:r>
      <w:r>
        <w:t>Let’s discuss this proposed analysis.</w:t>
      </w:r>
    </w:p>
  </w:comment>
  <w:comment w:id="750" w:author="David Bartel" w:date="2019-06-05T21:47:00Z" w:initials="DB">
    <w:p w14:paraId="5A516513" w14:textId="4747368F" w:rsidR="0002170D" w:rsidRDefault="0002170D">
      <w:pPr>
        <w:pStyle w:val="CommentText"/>
      </w:pPr>
      <w:r>
        <w:rPr>
          <w:rStyle w:val="CommentReference"/>
        </w:rPr>
        <w:annotationRef/>
      </w:r>
      <w:r>
        <w:t>Let’s discuss this proposed analysis.</w:t>
      </w:r>
    </w:p>
  </w:comment>
  <w:comment w:id="801" w:author="David Bartel" w:date="2019-06-28T14:51:00Z" w:initials="DB">
    <w:p w14:paraId="699D7214" w14:textId="5B00528B" w:rsidR="0002170D" w:rsidRDefault="0002170D" w:rsidP="00F01612">
      <w:pPr>
        <w:pStyle w:val="CommentText"/>
      </w:pPr>
      <w:r>
        <w:rPr>
          <w:rStyle w:val="CommentReference"/>
        </w:rPr>
        <w:annotationRef/>
      </w:r>
      <w:r>
        <w:t xml:space="preserve">So, the reason this is not 60, as mentioned earlier, is that we are switching from the 8-nt 3’site to the 7-nt site? </w:t>
      </w:r>
    </w:p>
  </w:comment>
  <w:comment w:id="803" w:author="Microsoft Office User" w:date="2019-05-13T15:33:00Z" w:initials="MOU">
    <w:p w14:paraId="75783136" w14:textId="77777777" w:rsidR="0002170D" w:rsidRDefault="0002170D">
      <w:pPr>
        <w:pStyle w:val="CommentText"/>
      </w:pPr>
      <w:r>
        <w:rPr>
          <w:rStyle w:val="CommentReference"/>
        </w:rPr>
        <w:annotationRef/>
      </w:r>
      <w:r>
        <w:t>Need to make new figure for</w:t>
      </w:r>
    </w:p>
    <w:p w14:paraId="1B12CF4C" w14:textId="77777777" w:rsidR="0002170D" w:rsidRDefault="0002170D">
      <w:pPr>
        <w:pStyle w:val="CommentText"/>
      </w:pPr>
    </w:p>
    <w:p w14:paraId="0E6CD238" w14:textId="65FE841D" w:rsidR="0002170D" w:rsidRDefault="0002170D">
      <w:pPr>
        <w:pStyle w:val="CommentText"/>
      </w:pPr>
      <w:r>
        <w:t>Let’s extend this figure to all possible registers for each miRNA.</w:t>
      </w:r>
    </w:p>
  </w:comment>
  <w:comment w:id="819" w:author="David Bartel" w:date="2019-06-28T15:14:00Z" w:initials="DB">
    <w:p w14:paraId="60B66604" w14:textId="22A872C4" w:rsidR="0002170D" w:rsidRDefault="0002170D">
      <w:pPr>
        <w:pStyle w:val="CommentText"/>
      </w:pPr>
      <w:r>
        <w:rPr>
          <w:rStyle w:val="CommentReference"/>
        </w:rPr>
        <w:annotationRef/>
      </w:r>
      <w:r>
        <w:t>Delete Fig S4B.</w:t>
      </w:r>
    </w:p>
  </w:comment>
  <w:comment w:id="836" w:author="David Bartel" w:date="2019-06-28T15:37:00Z" w:initials="DB">
    <w:p w14:paraId="1D3D03DA" w14:textId="2F4D40C8" w:rsidR="0002170D" w:rsidRDefault="0002170D">
      <w:pPr>
        <w:pStyle w:val="CommentText"/>
      </w:pPr>
      <w:r>
        <w:rPr>
          <w:rStyle w:val="CommentReference"/>
        </w:rPr>
        <w:annotationRef/>
      </w:r>
      <w:r>
        <w:t>Are you OK with this nomenclature?</w:t>
      </w:r>
    </w:p>
  </w:comment>
  <w:comment w:id="857" w:author="David Bartel" w:date="2019-06-06T16:14:00Z" w:initials="DB">
    <w:p w14:paraId="42DB60CD" w14:textId="668F512A" w:rsidR="0002170D" w:rsidRDefault="0002170D">
      <w:pPr>
        <w:pStyle w:val="CommentText"/>
      </w:pPr>
      <w:r>
        <w:rPr>
          <w:rStyle w:val="CommentReference"/>
        </w:rPr>
        <w:annotationRef/>
      </w:r>
      <w:r>
        <w:t>Let’s discuss this.</w:t>
      </w:r>
    </w:p>
  </w:comment>
  <w:comment w:id="859" w:author="David Bartel" w:date="2019-06-06T17:07:00Z" w:initials="DB">
    <w:p w14:paraId="3126FF57" w14:textId="093A77EA" w:rsidR="0002170D" w:rsidRDefault="0002170D">
      <w:pPr>
        <w:pStyle w:val="CommentText"/>
      </w:pPr>
      <w:r>
        <w:rPr>
          <w:rStyle w:val="CommentReference"/>
        </w:rPr>
        <w:annotationRef/>
      </w:r>
      <w:r>
        <w:t>This section seems out of place</w:t>
      </w:r>
    </w:p>
  </w:comment>
  <w:comment w:id="860" w:author="Microsoft Office User" w:date="2019-06-16T20:06:00Z" w:initials="MOU">
    <w:p w14:paraId="45381B3B" w14:textId="7E458A15" w:rsidR="0002170D" w:rsidRDefault="0002170D">
      <w:pPr>
        <w:pStyle w:val="CommentText"/>
      </w:pPr>
      <w:r>
        <w:rPr>
          <w:rStyle w:val="CommentReference"/>
        </w:rPr>
        <w:annotationRef/>
      </w:r>
      <w:r>
        <w:t xml:space="preserve">Right now this is the old text, and will likely change </w:t>
      </w:r>
      <w:proofErr w:type="gramStart"/>
      <w:r>
        <w:t>pending  updated</w:t>
      </w:r>
      <w:proofErr w:type="gramEnd"/>
      <w:r>
        <w:t xml:space="preserve"> analysis. </w:t>
      </w:r>
    </w:p>
  </w:comment>
  <w:comment w:id="861" w:author="Namita" w:date="2018-09-07T14:17:00Z" w:initials="">
    <w:p w14:paraId="69F154D4" w14:textId="77777777" w:rsidR="0002170D" w:rsidRDefault="0002170D">
      <w:pPr>
        <w:pStyle w:val="Normal1"/>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Figure this out</w:t>
      </w:r>
    </w:p>
  </w:comment>
  <w:comment w:id="862" w:author="Namita Bisaria" w:date="2019-02-13T19:52:00Z" w:initials="">
    <w:p w14:paraId="2391AC7A" w14:textId="77777777" w:rsidR="0002170D" w:rsidRDefault="0002170D">
      <w:pPr>
        <w:pStyle w:val="Normal1"/>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Need to do</w:t>
      </w:r>
    </w:p>
  </w:comment>
  <w:comment w:id="864" w:author="David Bartel" w:date="2019-06-29T08:52:00Z" w:initials="DB">
    <w:p w14:paraId="4131C99B" w14:textId="77777777" w:rsidR="0002170D" w:rsidRDefault="0002170D">
      <w:pPr>
        <w:pStyle w:val="CommentText"/>
      </w:pPr>
      <w:r>
        <w:rPr>
          <w:rStyle w:val="CommentReference"/>
        </w:rPr>
        <w:annotationRef/>
      </w:r>
      <w:r>
        <w:t>As originally written, it implied that we can explain the other largest deviations the same way.  Is it that true?</w:t>
      </w:r>
    </w:p>
    <w:p w14:paraId="39B5E315" w14:textId="77777777" w:rsidR="0002170D" w:rsidRDefault="0002170D">
      <w:pPr>
        <w:pStyle w:val="CommentText"/>
      </w:pPr>
    </w:p>
    <w:p w14:paraId="7C32F254" w14:textId="4C842F81" w:rsidR="0002170D" w:rsidRDefault="0002170D">
      <w:pPr>
        <w:pStyle w:val="CommentText"/>
      </w:pPr>
      <w:r>
        <w:t xml:space="preserve">NB: </w:t>
      </w:r>
      <w:proofErr w:type="gramStart"/>
      <w:r>
        <w:t>yes</w:t>
      </w:r>
      <w:proofErr w:type="gramEnd"/>
      <w:r>
        <w:t xml:space="preserve"> that is true</w:t>
      </w:r>
    </w:p>
  </w:comment>
  <w:comment w:id="866" w:author="David Bartel" w:date="2019-06-29T12:46:00Z" w:initials="DB">
    <w:p w14:paraId="37106F4F" w14:textId="51CEF591" w:rsidR="0002170D" w:rsidRDefault="0002170D">
      <w:pPr>
        <w:pStyle w:val="CommentText"/>
      </w:pPr>
      <w:r>
        <w:rPr>
          <w:rStyle w:val="CommentReference"/>
        </w:rPr>
        <w:annotationRef/>
      </w:r>
      <w:r>
        <w:t>Why does Figure 6D show register 12 of miR-155 and not the optimal register, which appears to be register 15?</w:t>
      </w:r>
    </w:p>
  </w:comment>
  <w:comment w:id="867" w:author="David Bartel" w:date="2019-06-29T12:55:00Z" w:initials="DB">
    <w:p w14:paraId="69855426" w14:textId="238AE595" w:rsidR="0002170D" w:rsidRDefault="0002170D" w:rsidP="00C45DFC">
      <w:pPr>
        <w:pStyle w:val="CommentText"/>
      </w:pPr>
      <w:r>
        <w:rPr>
          <w:rStyle w:val="CommentReference"/>
        </w:rPr>
        <w:annotationRef/>
      </w:r>
      <w:r>
        <w:t>Make this change throughout, including the figure where it is sometimes a “/”.</w:t>
      </w:r>
    </w:p>
  </w:comment>
  <w:comment w:id="869" w:author="Microsoft Office User" w:date="2019-07-02T13:33:00Z" w:initials="MOU">
    <w:p w14:paraId="179E0CB4" w14:textId="726A5046" w:rsidR="0002170D" w:rsidRDefault="0002170D">
      <w:pPr>
        <w:pStyle w:val="CommentText"/>
      </w:pPr>
      <w:r>
        <w:rPr>
          <w:rStyle w:val="CommentReference"/>
        </w:rPr>
        <w:annotationRef/>
      </w:r>
      <w:r>
        <w:t>AG at position 4, and AA at position 3</w:t>
      </w:r>
    </w:p>
  </w:comment>
  <w:comment w:id="868" w:author="David Bartel" w:date="2019-06-29T13:10:00Z" w:initials="DB">
    <w:p w14:paraId="2E0AC638" w14:textId="050A92C0" w:rsidR="0002170D" w:rsidRDefault="0002170D">
      <w:pPr>
        <w:pStyle w:val="CommentText"/>
      </w:pPr>
      <w:r>
        <w:rPr>
          <w:rStyle w:val="CommentReference"/>
        </w:rPr>
        <w:annotationRef/>
      </w:r>
      <w:r>
        <w:t xml:space="preserve">Not sure I agree with the G-G result and these don’t seem to be the cells that are boxed.  </w:t>
      </w:r>
    </w:p>
  </w:comment>
  <w:comment w:id="870" w:author="David Bartel" w:date="2019-06-29T21:34:00Z" w:initials="DB">
    <w:p w14:paraId="2DF4B01F" w14:textId="7435FD18" w:rsidR="0002170D" w:rsidRDefault="0002170D">
      <w:pPr>
        <w:pStyle w:val="CommentText"/>
      </w:pPr>
      <w:r>
        <w:rPr>
          <w:rStyle w:val="CommentReference"/>
        </w:rPr>
        <w:annotationRef/>
      </w:r>
      <w:r>
        <w:t>Do you like the idea of doing this analysis and showing the matrices in Fig 6E (perhaps with matrices showing the observed minus predicted matrices)?</w:t>
      </w:r>
    </w:p>
  </w:comment>
  <w:comment w:id="871" w:author="David Bartel" w:date="2019-06-29T21:23:00Z" w:initials="DB">
    <w:p w14:paraId="01F97CAF" w14:textId="50323E48" w:rsidR="0002170D" w:rsidRDefault="0002170D">
      <w:pPr>
        <w:pStyle w:val="CommentText"/>
      </w:pPr>
      <w:r>
        <w:rPr>
          <w:rStyle w:val="CommentReference"/>
        </w:rPr>
        <w:annotationRef/>
      </w:r>
      <w:r>
        <w:t>Delete this and associated panels?</w:t>
      </w:r>
    </w:p>
  </w:comment>
  <w:comment w:id="874" w:author="Namita Bisaria" w:date="2019-02-13T20:05:00Z" w:initials="">
    <w:p w14:paraId="26928A9B" w14:textId="77777777" w:rsidR="0002170D" w:rsidRDefault="0002170D">
      <w:pPr>
        <w:pStyle w:val="Normal1"/>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While these observed affinities correlate well with NN predictions, the absolute contributions are still significantly smaller than predicted (slope ~0.1, i.e. 10% of predicted energy is being realized in the context of AGO2).  Models that could explain this behavior are that the protein inhibits pairing at each residue, so less base-pairing energy is made, or more likely, that the protein spends most of the time in a state where the 3′ base-pairing interactions can’t be made. Future work using high-throughput kinetic measurements may distinguish these models.</w:t>
      </w:r>
    </w:p>
  </w:comment>
  <w:comment w:id="873" w:author="Microsoft Office User" w:date="2019-08-19T21:04:00Z" w:initials="MOU">
    <w:p w14:paraId="057DDF0E" w14:textId="207512EF" w:rsidR="0002170D" w:rsidRDefault="0002170D">
      <w:pPr>
        <w:pStyle w:val="CommentText"/>
      </w:pPr>
      <w:r>
        <w:rPr>
          <w:rStyle w:val="CommentReference"/>
        </w:rPr>
        <w:annotationRef/>
      </w:r>
      <w:r>
        <w:t>Sean stop reading here!!</w:t>
      </w:r>
    </w:p>
  </w:comment>
  <w:comment w:id="875" w:author="Namita Bisaria" w:date="2019-02-14T02:26:00Z" w:initials="">
    <w:p w14:paraId="5EDC1E52" w14:textId="77777777" w:rsidR="0002170D" w:rsidRDefault="0002170D">
      <w:pPr>
        <w:pStyle w:val="Normal1"/>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Likely need to combine with above section but unsure how to do this.</w:t>
      </w:r>
    </w:p>
  </w:comment>
  <w:comment w:id="876" w:author="Microsoft Office User" w:date="2019-06-16T22:23:00Z" w:initials="MOU">
    <w:p w14:paraId="51A8DDF9" w14:textId="3AB971C3" w:rsidR="0002170D" w:rsidRDefault="0002170D">
      <w:pPr>
        <w:pStyle w:val="CommentText"/>
      </w:pPr>
      <w:r>
        <w:rPr>
          <w:rStyle w:val="CommentReference"/>
        </w:rPr>
        <w:annotationRef/>
      </w:r>
      <w:r>
        <w:t xml:space="preserve">Disregard this section, will write new section with GU </w:t>
      </w:r>
    </w:p>
  </w:comment>
  <w:comment w:id="877" w:author="Namita" w:date="2019-02-13T22:43:00Z" w:initials="">
    <w:p w14:paraId="3D840A9A" w14:textId="77777777" w:rsidR="0002170D" w:rsidRDefault="0002170D">
      <w:pPr>
        <w:pStyle w:val="Normal1"/>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don’t know how to do make absolute with categorical variables.</w:t>
      </w:r>
    </w:p>
  </w:comment>
  <w:comment w:id="889" w:author="Namita Bisaria" w:date="2018-09-12T14:05:00Z" w:initials="">
    <w:p w14:paraId="0D97957B" w14:textId="77777777" w:rsidR="0002170D" w:rsidRDefault="0002170D">
      <w:pPr>
        <w:pStyle w:val="Normal1"/>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Need to get error bars on R^2 from </w:t>
      </w:r>
      <w:proofErr w:type="spellStart"/>
      <w:r>
        <w:rPr>
          <w:rFonts w:ascii="Arial" w:eastAsia="Arial" w:hAnsi="Arial" w:cs="Arial"/>
          <w:color w:val="000000"/>
          <w:sz w:val="22"/>
          <w:szCs w:val="22"/>
        </w:rPr>
        <w:t>bootrapping</w:t>
      </w:r>
      <w:proofErr w:type="spellEnd"/>
    </w:p>
  </w:comment>
  <w:comment w:id="890" w:author="Microsoft Office User" w:date="2019-06-16T21:40:00Z" w:initials="MOU">
    <w:p w14:paraId="78633D19" w14:textId="1EADDF75" w:rsidR="0002170D" w:rsidRDefault="0002170D">
      <w:pPr>
        <w:pStyle w:val="CommentText"/>
      </w:pPr>
      <w:r>
        <w:rPr>
          <w:rStyle w:val="CommentReference"/>
        </w:rPr>
        <w:annotationRef/>
      </w:r>
      <w:r>
        <w:t>For some reason these figures are crashing illustrator for me, so I’ll have to send you a separate doc with them</w:t>
      </w:r>
    </w:p>
  </w:comment>
  <w:comment w:id="916" w:author="David Bartel" w:date="2019-06-29T08:29:00Z" w:initials="DB">
    <w:p w14:paraId="7DF6E9A0" w14:textId="77777777" w:rsidR="0002170D" w:rsidRDefault="0002170D" w:rsidP="00D6594F">
      <w:pPr>
        <w:pStyle w:val="CommentText"/>
      </w:pPr>
      <w:r>
        <w:rPr>
          <w:rStyle w:val="CommentReference"/>
        </w:rPr>
        <w:annotationRef/>
      </w:r>
      <w:r>
        <w:t>Move this more speculative interpretation to the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9B1C40" w15:done="0"/>
  <w15:commentEx w15:paraId="3FD153CC" w15:done="1"/>
  <w15:commentEx w15:paraId="427FAB09" w15:done="0"/>
  <w15:commentEx w15:paraId="707339A3" w15:done="0"/>
  <w15:commentEx w15:paraId="42F21540" w15:done="0"/>
  <w15:commentEx w15:paraId="6D21782A" w15:done="0"/>
  <w15:commentEx w15:paraId="1F9F83E5" w15:done="0"/>
  <w15:commentEx w15:paraId="04D9691D" w15:done="0"/>
  <w15:commentEx w15:paraId="032200DF" w15:done="0"/>
  <w15:commentEx w15:paraId="15BA672E" w15:done="0"/>
  <w15:commentEx w15:paraId="1E7ED3CD" w15:done="0"/>
  <w15:commentEx w15:paraId="44E19CE8" w15:done="0"/>
  <w15:commentEx w15:paraId="2B942CC5" w15:done="0"/>
  <w15:commentEx w15:paraId="0EEE5DDE" w15:done="0"/>
  <w15:commentEx w15:paraId="3F76FB75" w15:done="0"/>
  <w15:commentEx w15:paraId="306F1F4B" w15:done="0"/>
  <w15:commentEx w15:paraId="2EAB5662" w15:done="0"/>
  <w15:commentEx w15:paraId="36BA9261" w15:done="0"/>
  <w15:commentEx w15:paraId="321EF4F6" w15:done="0"/>
  <w15:commentEx w15:paraId="42D40E1F" w15:done="0"/>
  <w15:commentEx w15:paraId="0CD3FD8E" w15:done="0"/>
  <w15:commentEx w15:paraId="374217EE" w15:done="0"/>
  <w15:commentEx w15:paraId="0EA3E767" w15:done="0"/>
  <w15:commentEx w15:paraId="3208155D" w15:done="0"/>
  <w15:commentEx w15:paraId="347C2757" w15:done="0"/>
  <w15:commentEx w15:paraId="60937C09" w15:done="0"/>
  <w15:commentEx w15:paraId="04280715" w15:done="0"/>
  <w15:commentEx w15:paraId="31991642" w15:done="0"/>
  <w15:commentEx w15:paraId="42FEDEAF" w15:done="0"/>
  <w15:commentEx w15:paraId="02F59D12" w15:done="0"/>
  <w15:commentEx w15:paraId="6DAAA97D" w15:done="0"/>
  <w15:commentEx w15:paraId="2DB71C50" w15:done="0"/>
  <w15:commentEx w15:paraId="1FD4105E" w15:done="0"/>
  <w15:commentEx w15:paraId="35787C55" w15:done="0"/>
  <w15:commentEx w15:paraId="7849E1D5" w15:done="0"/>
  <w15:commentEx w15:paraId="0780E5B6" w15:done="0"/>
  <w15:commentEx w15:paraId="5E624318" w15:done="0"/>
  <w15:commentEx w15:paraId="2EBB617A" w15:done="0"/>
  <w15:commentEx w15:paraId="5A83F671" w15:done="0"/>
  <w15:commentEx w15:paraId="23222032" w15:done="0"/>
  <w15:commentEx w15:paraId="5DD989D8" w15:done="0"/>
  <w15:commentEx w15:paraId="53438016" w15:done="0"/>
  <w15:commentEx w15:paraId="4633D993" w15:done="0"/>
  <w15:commentEx w15:paraId="19BB605B" w15:done="0"/>
  <w15:commentEx w15:paraId="508A244F" w15:done="0"/>
  <w15:commentEx w15:paraId="139AE097" w15:done="0"/>
  <w15:commentEx w15:paraId="26A3CDE8" w15:done="0"/>
  <w15:commentEx w15:paraId="4F2C75B8" w15:done="0"/>
  <w15:commentEx w15:paraId="1884C315" w15:done="0"/>
  <w15:commentEx w15:paraId="6119A195" w15:done="0"/>
  <w15:commentEx w15:paraId="4E93CAEA" w15:done="0"/>
  <w15:commentEx w15:paraId="071B7D97" w15:done="0"/>
  <w15:commentEx w15:paraId="6EA72DA9" w15:done="0"/>
  <w15:commentEx w15:paraId="10200385" w15:done="0"/>
  <w15:commentEx w15:paraId="30124B7A" w15:done="0"/>
  <w15:commentEx w15:paraId="7817B917" w15:done="0"/>
  <w15:commentEx w15:paraId="3A05043B" w15:done="0"/>
  <w15:commentEx w15:paraId="3DC9D50D" w15:done="0"/>
  <w15:commentEx w15:paraId="385FF335" w15:done="0"/>
  <w15:commentEx w15:paraId="7D6EAC9A" w15:done="0"/>
  <w15:commentEx w15:paraId="28444AE2" w15:done="0"/>
  <w15:commentEx w15:paraId="553EE5BB" w15:done="0"/>
  <w15:commentEx w15:paraId="11A2B9BB" w15:done="0"/>
  <w15:commentEx w15:paraId="44B142D7" w15:done="0"/>
  <w15:commentEx w15:paraId="386D3D14" w15:done="0"/>
  <w15:commentEx w15:paraId="1275FA81" w15:done="0"/>
  <w15:commentEx w15:paraId="4F8628EE" w15:done="0"/>
  <w15:commentEx w15:paraId="642BF4F6" w15:done="0"/>
  <w15:commentEx w15:paraId="3A9E4FC3" w15:done="0"/>
  <w15:commentEx w15:paraId="28526416" w15:done="0"/>
  <w15:commentEx w15:paraId="4D61FF84" w15:done="0"/>
  <w15:commentEx w15:paraId="33996C0A" w15:done="0"/>
  <w15:commentEx w15:paraId="34F77993" w15:done="0"/>
  <w15:commentEx w15:paraId="51CC0F76" w15:done="0"/>
  <w15:commentEx w15:paraId="4AB464C6" w15:done="0"/>
  <w15:commentEx w15:paraId="7DF4BED0" w15:done="0"/>
  <w15:commentEx w15:paraId="3EE8EB1F" w15:done="0"/>
  <w15:commentEx w15:paraId="7A074CCD" w15:done="0"/>
  <w15:commentEx w15:paraId="0CC9935F" w15:done="0"/>
  <w15:commentEx w15:paraId="5A516513" w15:done="0"/>
  <w15:commentEx w15:paraId="699D7214" w15:done="0"/>
  <w15:commentEx w15:paraId="0E6CD238" w15:done="0"/>
  <w15:commentEx w15:paraId="60B66604" w15:done="0"/>
  <w15:commentEx w15:paraId="1D3D03DA" w15:done="0"/>
  <w15:commentEx w15:paraId="42DB60CD" w15:done="0"/>
  <w15:commentEx w15:paraId="3126FF57" w15:done="0"/>
  <w15:commentEx w15:paraId="45381B3B" w15:done="0"/>
  <w15:commentEx w15:paraId="69F154D4" w15:done="0"/>
  <w15:commentEx w15:paraId="2391AC7A" w15:done="0"/>
  <w15:commentEx w15:paraId="7C32F254" w15:done="0"/>
  <w15:commentEx w15:paraId="37106F4F" w15:done="0"/>
  <w15:commentEx w15:paraId="69855426" w15:done="0"/>
  <w15:commentEx w15:paraId="179E0CB4" w15:done="0"/>
  <w15:commentEx w15:paraId="2E0AC638" w15:done="0"/>
  <w15:commentEx w15:paraId="2DF4B01F" w15:done="0"/>
  <w15:commentEx w15:paraId="01F97CAF" w15:done="0"/>
  <w15:commentEx w15:paraId="26928A9B" w15:done="0"/>
  <w15:commentEx w15:paraId="057DDF0E" w15:done="0"/>
  <w15:commentEx w15:paraId="5EDC1E52" w15:done="0"/>
  <w15:commentEx w15:paraId="51A8DDF9" w15:done="0"/>
  <w15:commentEx w15:paraId="3D840A9A" w15:done="0"/>
  <w15:commentEx w15:paraId="0D97957B" w15:done="0"/>
  <w15:commentEx w15:paraId="78633D19" w15:done="0"/>
  <w15:commentEx w15:paraId="7DF6E9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9B1C40" w16cid:durableId="210BB632"/>
  <w16cid:commentId w16cid:paraId="3FD153CC" w16cid:durableId="20AB54D0"/>
  <w16cid:commentId w16cid:paraId="427FAB09" w16cid:durableId="20AB545E"/>
  <w16cid:commentId w16cid:paraId="707339A3" w16cid:durableId="210BBA65"/>
  <w16cid:commentId w16cid:paraId="42F21540" w16cid:durableId="210BBAA5"/>
  <w16cid:commentId w16cid:paraId="6D21782A" w16cid:durableId="210BBC32"/>
  <w16cid:commentId w16cid:paraId="1F9F83E5" w16cid:durableId="210BBD1D"/>
  <w16cid:commentId w16cid:paraId="04D9691D" w16cid:durableId="210BCDCA"/>
  <w16cid:commentId w16cid:paraId="032200DF" w16cid:durableId="210BC0D5"/>
  <w16cid:commentId w16cid:paraId="15BA672E" w16cid:durableId="210BC363"/>
  <w16cid:commentId w16cid:paraId="1E7ED3CD" w16cid:durableId="210BF61C"/>
  <w16cid:commentId w16cid:paraId="44E19CE8" w16cid:durableId="210BF750"/>
  <w16cid:commentId w16cid:paraId="2B942CC5" w16cid:durableId="20638A19"/>
  <w16cid:commentId w16cid:paraId="0EEE5DDE" w16cid:durableId="21164748"/>
  <w16cid:commentId w16cid:paraId="3F76FB75" w16cid:durableId="211646DA"/>
  <w16cid:commentId w16cid:paraId="306F1F4B" w16cid:durableId="211647FB"/>
  <w16cid:commentId w16cid:paraId="2EAB5662" w16cid:durableId="210BFE39"/>
  <w16cid:commentId w16cid:paraId="36BA9261" w16cid:durableId="2116777B"/>
  <w16cid:commentId w16cid:paraId="321EF4F6" w16cid:durableId="21168885"/>
  <w16cid:commentId w16cid:paraId="42D40E1F" w16cid:durableId="21167F88"/>
  <w16cid:commentId w16cid:paraId="0CD3FD8E" w16cid:durableId="211684FA"/>
  <w16cid:commentId w16cid:paraId="374217EE" w16cid:durableId="20681B12"/>
  <w16cid:commentId w16cid:paraId="0EA3E767" w16cid:durableId="2116844C"/>
  <w16cid:commentId w16cid:paraId="3208155D" w16cid:durableId="21167FE3"/>
  <w16cid:commentId w16cid:paraId="347C2757" w16cid:durableId="21167FC0"/>
  <w16cid:commentId w16cid:paraId="60937C09" w16cid:durableId="20C5BD73"/>
  <w16cid:commentId w16cid:paraId="04280715" w16cid:durableId="211681A3"/>
  <w16cid:commentId w16cid:paraId="31991642" w16cid:durableId="20A8FD98"/>
  <w16cid:commentId w16cid:paraId="42FEDEAF" w16cid:durableId="20C05A85"/>
  <w16cid:commentId w16cid:paraId="02F59D12" w16cid:durableId="21168026"/>
  <w16cid:commentId w16cid:paraId="6DAAA97D" w16cid:durableId="2116805D"/>
  <w16cid:commentId w16cid:paraId="2DB71C50" w16cid:durableId="21168555"/>
  <w16cid:commentId w16cid:paraId="1FD4105E" w16cid:durableId="211682CF"/>
  <w16cid:commentId w16cid:paraId="35787C55" w16cid:durableId="21168490"/>
  <w16cid:commentId w16cid:paraId="7849E1D5" w16cid:durableId="2116839A"/>
  <w16cid:commentId w16cid:paraId="0780E5B6" w16cid:durableId="211683FD"/>
  <w16cid:commentId w16cid:paraId="5E624318" w16cid:durableId="21169F9A"/>
  <w16cid:commentId w16cid:paraId="2EBB617A" w16cid:durableId="2116A291"/>
  <w16cid:commentId w16cid:paraId="5A83F671" w16cid:durableId="20AA6A1D"/>
  <w16cid:commentId w16cid:paraId="23222032" w16cid:durableId="2116A2DA"/>
  <w16cid:commentId w16cid:paraId="5DD989D8" w16cid:durableId="2116A347"/>
  <w16cid:commentId w16cid:paraId="53438016" w16cid:durableId="20A8FD9C"/>
  <w16cid:commentId w16cid:paraId="4633D993" w16cid:durableId="2116A4E6"/>
  <w16cid:commentId w16cid:paraId="19BB605B" w16cid:durableId="2116A58E"/>
  <w16cid:commentId w16cid:paraId="508A244F" w16cid:durableId="20C05FD6"/>
  <w16cid:commentId w16cid:paraId="139AE097" w16cid:durableId="2116A78C"/>
  <w16cid:commentId w16cid:paraId="26A3CDE8" w16cid:durableId="2116A701"/>
  <w16cid:commentId w16cid:paraId="4F2C75B8" w16cid:durableId="2116B278"/>
  <w16cid:commentId w16cid:paraId="1884C315" w16cid:durableId="2116B62D"/>
  <w16cid:commentId w16cid:paraId="6119A195" w16cid:durableId="2116B8D0"/>
  <w16cid:commentId w16cid:paraId="4E93CAEA" w16cid:durableId="20C063D7"/>
  <w16cid:commentId w16cid:paraId="071B7D97" w16cid:durableId="2117747E"/>
  <w16cid:commentId w16cid:paraId="6EA72DA9" w16cid:durableId="21177615"/>
  <w16cid:commentId w16cid:paraId="10200385" w16cid:durableId="20C06623"/>
  <w16cid:commentId w16cid:paraId="30124B7A" w16cid:durableId="211777DC"/>
  <w16cid:commentId w16cid:paraId="7817B917" w16cid:durableId="21177507"/>
  <w16cid:commentId w16cid:paraId="3A05043B" w16cid:durableId="21177A68"/>
  <w16cid:commentId w16cid:paraId="3DC9D50D" w16cid:durableId="21177AF9"/>
  <w16cid:commentId w16cid:paraId="385FF335" w16cid:durableId="211784EF"/>
  <w16cid:commentId w16cid:paraId="7D6EAC9A" w16cid:durableId="21178526"/>
  <w16cid:commentId w16cid:paraId="28444AE2" w16cid:durableId="21178443"/>
  <w16cid:commentId w16cid:paraId="553EE5BB" w16cid:durableId="2117944C"/>
  <w16cid:commentId w16cid:paraId="11A2B9BB" w16cid:durableId="211792B5"/>
  <w16cid:commentId w16cid:paraId="44B142D7" w16cid:durableId="20A3764A"/>
  <w16cid:commentId w16cid:paraId="386D3D14" w16cid:durableId="21179596"/>
  <w16cid:commentId w16cid:paraId="1275FA81" w16cid:durableId="20A90754"/>
  <w16cid:commentId w16cid:paraId="4F8628EE" w16cid:durableId="20AB73A9"/>
  <w16cid:commentId w16cid:paraId="642BF4F6" w16cid:durableId="21179548"/>
  <w16cid:commentId w16cid:paraId="3A9E4FC3" w16cid:durableId="2117A7BE"/>
  <w16cid:commentId w16cid:paraId="28526416" w16cid:durableId="20AB73FA"/>
  <w16cid:commentId w16cid:paraId="4D61FF84" w16cid:durableId="21179CE7"/>
  <w16cid:commentId w16cid:paraId="33996C0A" w16cid:durableId="206365BA"/>
  <w16cid:commentId w16cid:paraId="34F77993" w16cid:durableId="2117D123"/>
  <w16cid:commentId w16cid:paraId="51CC0F76" w16cid:durableId="206365B7"/>
  <w16cid:commentId w16cid:paraId="4AB464C6" w16cid:durableId="20A11309"/>
  <w16cid:commentId w16cid:paraId="7DF4BED0" w16cid:durableId="2117D56C"/>
  <w16cid:commentId w16cid:paraId="3EE8EB1F" w16cid:durableId="2117D634"/>
  <w16cid:commentId w16cid:paraId="7A074CCD" w16cid:durableId="2117D790"/>
  <w16cid:commentId w16cid:paraId="0CC9935F" w16cid:durableId="2117DFD0"/>
  <w16cid:commentId w16cid:paraId="5A516513" w16cid:durableId="20A2B6DC"/>
  <w16cid:commentId w16cid:paraId="699D7214" w16cid:durableId="20C0A7DB"/>
  <w16cid:commentId w16cid:paraId="0E6CD238" w16cid:durableId="20840CC2"/>
  <w16cid:commentId w16cid:paraId="60B66604" w16cid:durableId="20C0AD66"/>
  <w16cid:commentId w16cid:paraId="1D3D03DA" w16cid:durableId="20C0B2B8"/>
  <w16cid:commentId w16cid:paraId="42DB60CD" w16cid:durableId="20A3BA4D"/>
  <w16cid:commentId w16cid:paraId="3126FF57" w16cid:durableId="20A3C6C1"/>
  <w16cid:commentId w16cid:paraId="45381B3B" w16cid:durableId="20B11FD4"/>
  <w16cid:commentId w16cid:paraId="69F154D4" w16cid:durableId="206365BC"/>
  <w16cid:commentId w16cid:paraId="2391AC7A" w16cid:durableId="206365BE"/>
  <w16cid:commentId w16cid:paraId="7C32F254" w16cid:durableId="20C1A555"/>
  <w16cid:commentId w16cid:paraId="37106F4F" w16cid:durableId="20C1DC14"/>
  <w16cid:commentId w16cid:paraId="69855426" w16cid:durableId="20C1DE40"/>
  <w16cid:commentId w16cid:paraId="179E0CB4" w16cid:durableId="20C5DBA5"/>
  <w16cid:commentId w16cid:paraId="2E0AC638" w16cid:durableId="20C1E1A9"/>
  <w16cid:commentId w16cid:paraId="2DF4B01F" w16cid:durableId="20C257D6"/>
  <w16cid:commentId w16cid:paraId="01F97CAF" w16cid:durableId="20C25548"/>
  <w16cid:commentId w16cid:paraId="26928A9B" w16cid:durableId="206365BF"/>
  <w16cid:commentId w16cid:paraId="057DDF0E" w16cid:durableId="21058D4F"/>
  <w16cid:commentId w16cid:paraId="5EDC1E52" w16cid:durableId="206365C0"/>
  <w16cid:commentId w16cid:paraId="51A8DDF9" w16cid:durableId="20B13FEB"/>
  <w16cid:commentId w16cid:paraId="3D840A9A" w16cid:durableId="206365C1"/>
  <w16cid:commentId w16cid:paraId="0D97957B" w16cid:durableId="206365C2"/>
  <w16cid:commentId w16cid:paraId="78633D19" w16cid:durableId="20B135C3"/>
  <w16cid:commentId w16cid:paraId="7DF6E9A0" w16cid:durableId="20C5D9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69E38" w14:textId="77777777" w:rsidR="007D4C97" w:rsidRDefault="007D4C97">
      <w:r>
        <w:separator/>
      </w:r>
    </w:p>
  </w:endnote>
  <w:endnote w:type="continuationSeparator" w:id="0">
    <w:p w14:paraId="5E8B7B09" w14:textId="77777777" w:rsidR="007D4C97" w:rsidRDefault="007D4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E9C9D" w14:textId="77777777" w:rsidR="007D4C97" w:rsidRDefault="007D4C97">
      <w:r>
        <w:separator/>
      </w:r>
    </w:p>
  </w:footnote>
  <w:footnote w:type="continuationSeparator" w:id="0">
    <w:p w14:paraId="7FEA5637" w14:textId="77777777" w:rsidR="007D4C97" w:rsidRDefault="007D4C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6BB3D" w14:textId="77777777" w:rsidR="0002170D" w:rsidRDefault="0002170D">
    <w:pPr>
      <w:pStyle w:val="Normal1"/>
      <w:jc w:val="right"/>
      <w:rPr>
        <w:rFonts w:ascii="Arial" w:eastAsia="Arial" w:hAnsi="Arial" w:cs="Arial"/>
      </w:rPr>
    </w:pP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separate"/>
    </w:r>
    <w:r>
      <w:rPr>
        <w:rFonts w:ascii="Arial" w:eastAsia="Arial" w:hAnsi="Arial" w:cs="Arial"/>
        <w:noProof/>
      </w:rPr>
      <w:t>14</w:t>
    </w:r>
    <w:r>
      <w:rPr>
        <w:rFonts w:ascii="Arial" w:eastAsia="Arial" w:hAnsi="Arial"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31D23"/>
    <w:multiLevelType w:val="hybridMultilevel"/>
    <w:tmpl w:val="BEC0867E"/>
    <w:lvl w:ilvl="0" w:tplc="30AC8D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5ECD25A7"/>
    <w:multiLevelType w:val="hybridMultilevel"/>
    <w:tmpl w:val="A6766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5E145D"/>
    <w:multiLevelType w:val="multilevel"/>
    <w:tmpl w:val="EE9218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3B5421E"/>
    <w:multiLevelType w:val="multilevel"/>
    <w:tmpl w:val="7E40E0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David Bartel">
    <w15:presenceInfo w15:providerId="None" w15:userId="David Bart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077"/>
    <w:rsid w:val="00001042"/>
    <w:rsid w:val="000104AE"/>
    <w:rsid w:val="00015A4F"/>
    <w:rsid w:val="0002170D"/>
    <w:rsid w:val="00023176"/>
    <w:rsid w:val="00023990"/>
    <w:rsid w:val="00024649"/>
    <w:rsid w:val="00040D7F"/>
    <w:rsid w:val="00044625"/>
    <w:rsid w:val="000454B2"/>
    <w:rsid w:val="0004553E"/>
    <w:rsid w:val="000455A2"/>
    <w:rsid w:val="00050E3D"/>
    <w:rsid w:val="00066F8D"/>
    <w:rsid w:val="000707D2"/>
    <w:rsid w:val="0007348E"/>
    <w:rsid w:val="00086B92"/>
    <w:rsid w:val="00091E1D"/>
    <w:rsid w:val="000922FC"/>
    <w:rsid w:val="00092C31"/>
    <w:rsid w:val="000A0A26"/>
    <w:rsid w:val="000A0B93"/>
    <w:rsid w:val="000A1116"/>
    <w:rsid w:val="000A2952"/>
    <w:rsid w:val="000A2ED4"/>
    <w:rsid w:val="000A5CF4"/>
    <w:rsid w:val="000A5CFD"/>
    <w:rsid w:val="000B383C"/>
    <w:rsid w:val="000B49C9"/>
    <w:rsid w:val="000C22FA"/>
    <w:rsid w:val="000C5EE8"/>
    <w:rsid w:val="000D5EDE"/>
    <w:rsid w:val="000E08D7"/>
    <w:rsid w:val="000E5689"/>
    <w:rsid w:val="00111E02"/>
    <w:rsid w:val="00113324"/>
    <w:rsid w:val="00117D83"/>
    <w:rsid w:val="0014095B"/>
    <w:rsid w:val="001470BD"/>
    <w:rsid w:val="00150A05"/>
    <w:rsid w:val="00165AD3"/>
    <w:rsid w:val="0017067C"/>
    <w:rsid w:val="00190D24"/>
    <w:rsid w:val="001967F9"/>
    <w:rsid w:val="001976B7"/>
    <w:rsid w:val="001A4E27"/>
    <w:rsid w:val="001A4E55"/>
    <w:rsid w:val="001A61F6"/>
    <w:rsid w:val="001B0F49"/>
    <w:rsid w:val="001B241F"/>
    <w:rsid w:val="001B487C"/>
    <w:rsid w:val="001B4C98"/>
    <w:rsid w:val="001C7CC0"/>
    <w:rsid w:val="001D29E6"/>
    <w:rsid w:val="001E68B1"/>
    <w:rsid w:val="001E697A"/>
    <w:rsid w:val="002046F5"/>
    <w:rsid w:val="002057D4"/>
    <w:rsid w:val="002138DD"/>
    <w:rsid w:val="00220DF3"/>
    <w:rsid w:val="0022551E"/>
    <w:rsid w:val="00237D6D"/>
    <w:rsid w:val="00241FF1"/>
    <w:rsid w:val="00245436"/>
    <w:rsid w:val="00251291"/>
    <w:rsid w:val="002520FA"/>
    <w:rsid w:val="00257D21"/>
    <w:rsid w:val="0027112E"/>
    <w:rsid w:val="002759A1"/>
    <w:rsid w:val="00277990"/>
    <w:rsid w:val="002814D2"/>
    <w:rsid w:val="002821E4"/>
    <w:rsid w:val="0028773E"/>
    <w:rsid w:val="00290DEF"/>
    <w:rsid w:val="002975AE"/>
    <w:rsid w:val="002976FA"/>
    <w:rsid w:val="002A4CFD"/>
    <w:rsid w:val="002A521B"/>
    <w:rsid w:val="002D410B"/>
    <w:rsid w:val="002E423A"/>
    <w:rsid w:val="002E4468"/>
    <w:rsid w:val="002E51C5"/>
    <w:rsid w:val="002F3DD7"/>
    <w:rsid w:val="002F3F5A"/>
    <w:rsid w:val="003020FD"/>
    <w:rsid w:val="003106CC"/>
    <w:rsid w:val="0031182B"/>
    <w:rsid w:val="00312B45"/>
    <w:rsid w:val="003143E8"/>
    <w:rsid w:val="0031472C"/>
    <w:rsid w:val="00317339"/>
    <w:rsid w:val="003223AD"/>
    <w:rsid w:val="00326F58"/>
    <w:rsid w:val="0032732B"/>
    <w:rsid w:val="00332888"/>
    <w:rsid w:val="0034561C"/>
    <w:rsid w:val="003528DC"/>
    <w:rsid w:val="00354EB9"/>
    <w:rsid w:val="00355300"/>
    <w:rsid w:val="00363CF9"/>
    <w:rsid w:val="0037740F"/>
    <w:rsid w:val="00382759"/>
    <w:rsid w:val="00383E4A"/>
    <w:rsid w:val="003848E3"/>
    <w:rsid w:val="003869CF"/>
    <w:rsid w:val="00387254"/>
    <w:rsid w:val="003A5B25"/>
    <w:rsid w:val="003A7B7D"/>
    <w:rsid w:val="003B29C0"/>
    <w:rsid w:val="003B43D0"/>
    <w:rsid w:val="003B5D78"/>
    <w:rsid w:val="003B6274"/>
    <w:rsid w:val="003B6D83"/>
    <w:rsid w:val="003B7B47"/>
    <w:rsid w:val="003C656A"/>
    <w:rsid w:val="003D4450"/>
    <w:rsid w:val="003E6143"/>
    <w:rsid w:val="003F4728"/>
    <w:rsid w:val="003F67F6"/>
    <w:rsid w:val="0040625C"/>
    <w:rsid w:val="00407BEB"/>
    <w:rsid w:val="00416C4E"/>
    <w:rsid w:val="0042628A"/>
    <w:rsid w:val="004341BD"/>
    <w:rsid w:val="00435656"/>
    <w:rsid w:val="00436672"/>
    <w:rsid w:val="0044631D"/>
    <w:rsid w:val="00451C89"/>
    <w:rsid w:val="00453109"/>
    <w:rsid w:val="00460FB8"/>
    <w:rsid w:val="00470DBD"/>
    <w:rsid w:val="00472620"/>
    <w:rsid w:val="004854E6"/>
    <w:rsid w:val="0048567F"/>
    <w:rsid w:val="004909CB"/>
    <w:rsid w:val="00492917"/>
    <w:rsid w:val="004A1320"/>
    <w:rsid w:val="004B65FF"/>
    <w:rsid w:val="004C2588"/>
    <w:rsid w:val="004C5EB6"/>
    <w:rsid w:val="004E0BED"/>
    <w:rsid w:val="004E0C87"/>
    <w:rsid w:val="004E2E14"/>
    <w:rsid w:val="004E72B5"/>
    <w:rsid w:val="004F1938"/>
    <w:rsid w:val="004F3819"/>
    <w:rsid w:val="0050088E"/>
    <w:rsid w:val="00500AD9"/>
    <w:rsid w:val="005010D9"/>
    <w:rsid w:val="00501A9F"/>
    <w:rsid w:val="0052675B"/>
    <w:rsid w:val="005317BF"/>
    <w:rsid w:val="00534866"/>
    <w:rsid w:val="005353C1"/>
    <w:rsid w:val="00536628"/>
    <w:rsid w:val="00540A0B"/>
    <w:rsid w:val="00550049"/>
    <w:rsid w:val="0055209E"/>
    <w:rsid w:val="0055428F"/>
    <w:rsid w:val="00554C89"/>
    <w:rsid w:val="00566D1A"/>
    <w:rsid w:val="005729C8"/>
    <w:rsid w:val="00576ACD"/>
    <w:rsid w:val="005776D7"/>
    <w:rsid w:val="0058660F"/>
    <w:rsid w:val="005A32DB"/>
    <w:rsid w:val="005A409C"/>
    <w:rsid w:val="005A6FC7"/>
    <w:rsid w:val="005A7E15"/>
    <w:rsid w:val="005B6B46"/>
    <w:rsid w:val="005C3A6D"/>
    <w:rsid w:val="005C5511"/>
    <w:rsid w:val="005D24FB"/>
    <w:rsid w:val="005E116E"/>
    <w:rsid w:val="005E2692"/>
    <w:rsid w:val="005E5D7A"/>
    <w:rsid w:val="00603257"/>
    <w:rsid w:val="00615CF1"/>
    <w:rsid w:val="00622E0E"/>
    <w:rsid w:val="00623481"/>
    <w:rsid w:val="0062557E"/>
    <w:rsid w:val="00634663"/>
    <w:rsid w:val="00637C58"/>
    <w:rsid w:val="00642826"/>
    <w:rsid w:val="00642F97"/>
    <w:rsid w:val="0064789D"/>
    <w:rsid w:val="006501CE"/>
    <w:rsid w:val="0065504B"/>
    <w:rsid w:val="0065727D"/>
    <w:rsid w:val="0066666B"/>
    <w:rsid w:val="006730BF"/>
    <w:rsid w:val="00680740"/>
    <w:rsid w:val="006855F4"/>
    <w:rsid w:val="00692614"/>
    <w:rsid w:val="00694446"/>
    <w:rsid w:val="0069447F"/>
    <w:rsid w:val="00694A4D"/>
    <w:rsid w:val="006A5372"/>
    <w:rsid w:val="006C00CD"/>
    <w:rsid w:val="006C0A82"/>
    <w:rsid w:val="006C1CA3"/>
    <w:rsid w:val="006C2662"/>
    <w:rsid w:val="006C6EE8"/>
    <w:rsid w:val="006D1B4F"/>
    <w:rsid w:val="006E0D11"/>
    <w:rsid w:val="006E102A"/>
    <w:rsid w:val="006E41C7"/>
    <w:rsid w:val="006E7326"/>
    <w:rsid w:val="00701399"/>
    <w:rsid w:val="007034DC"/>
    <w:rsid w:val="007079B0"/>
    <w:rsid w:val="00710871"/>
    <w:rsid w:val="00711BA7"/>
    <w:rsid w:val="0071390B"/>
    <w:rsid w:val="00717687"/>
    <w:rsid w:val="007238C5"/>
    <w:rsid w:val="00732AC5"/>
    <w:rsid w:val="00733377"/>
    <w:rsid w:val="0074114F"/>
    <w:rsid w:val="00742AA9"/>
    <w:rsid w:val="0076258A"/>
    <w:rsid w:val="00771039"/>
    <w:rsid w:val="00773EE5"/>
    <w:rsid w:val="00774DA1"/>
    <w:rsid w:val="007753DE"/>
    <w:rsid w:val="0077560C"/>
    <w:rsid w:val="007774B9"/>
    <w:rsid w:val="007854F8"/>
    <w:rsid w:val="00787B45"/>
    <w:rsid w:val="007970EB"/>
    <w:rsid w:val="007A0EC1"/>
    <w:rsid w:val="007A2789"/>
    <w:rsid w:val="007C48E0"/>
    <w:rsid w:val="007D2674"/>
    <w:rsid w:val="007D4C97"/>
    <w:rsid w:val="007D563A"/>
    <w:rsid w:val="007D5D05"/>
    <w:rsid w:val="007E611B"/>
    <w:rsid w:val="007E6158"/>
    <w:rsid w:val="007F36E4"/>
    <w:rsid w:val="007F464D"/>
    <w:rsid w:val="007F5548"/>
    <w:rsid w:val="0080591E"/>
    <w:rsid w:val="00810077"/>
    <w:rsid w:val="00823AA5"/>
    <w:rsid w:val="00823AD2"/>
    <w:rsid w:val="008277AB"/>
    <w:rsid w:val="00833BA3"/>
    <w:rsid w:val="00837AF0"/>
    <w:rsid w:val="00837DDC"/>
    <w:rsid w:val="00847E54"/>
    <w:rsid w:val="00850FCA"/>
    <w:rsid w:val="0085185A"/>
    <w:rsid w:val="0085212C"/>
    <w:rsid w:val="00871BE9"/>
    <w:rsid w:val="008760B1"/>
    <w:rsid w:val="00882327"/>
    <w:rsid w:val="00885223"/>
    <w:rsid w:val="0089377A"/>
    <w:rsid w:val="00896F73"/>
    <w:rsid w:val="008A005C"/>
    <w:rsid w:val="008B4B42"/>
    <w:rsid w:val="008C4BE9"/>
    <w:rsid w:val="008C6299"/>
    <w:rsid w:val="008D1AF5"/>
    <w:rsid w:val="008D548D"/>
    <w:rsid w:val="008E354F"/>
    <w:rsid w:val="008F30D8"/>
    <w:rsid w:val="008F467C"/>
    <w:rsid w:val="008F5D9E"/>
    <w:rsid w:val="008F5F10"/>
    <w:rsid w:val="009119CD"/>
    <w:rsid w:val="0091653C"/>
    <w:rsid w:val="00925D3A"/>
    <w:rsid w:val="0093036F"/>
    <w:rsid w:val="00930372"/>
    <w:rsid w:val="00931A20"/>
    <w:rsid w:val="00947BCB"/>
    <w:rsid w:val="00980BBD"/>
    <w:rsid w:val="0098246D"/>
    <w:rsid w:val="00982CBE"/>
    <w:rsid w:val="00987C9E"/>
    <w:rsid w:val="00996A91"/>
    <w:rsid w:val="009A427D"/>
    <w:rsid w:val="009C52BD"/>
    <w:rsid w:val="009C64ED"/>
    <w:rsid w:val="009C773D"/>
    <w:rsid w:val="009D6C55"/>
    <w:rsid w:val="009E029D"/>
    <w:rsid w:val="009E671B"/>
    <w:rsid w:val="009F6FB1"/>
    <w:rsid w:val="00A12824"/>
    <w:rsid w:val="00A12ED2"/>
    <w:rsid w:val="00A150E2"/>
    <w:rsid w:val="00A1654B"/>
    <w:rsid w:val="00A2194A"/>
    <w:rsid w:val="00A24F01"/>
    <w:rsid w:val="00A26564"/>
    <w:rsid w:val="00A27A40"/>
    <w:rsid w:val="00A310F3"/>
    <w:rsid w:val="00A417EF"/>
    <w:rsid w:val="00A4503F"/>
    <w:rsid w:val="00A47C0C"/>
    <w:rsid w:val="00A53EC2"/>
    <w:rsid w:val="00A60869"/>
    <w:rsid w:val="00A63CA9"/>
    <w:rsid w:val="00A73FE6"/>
    <w:rsid w:val="00A77A92"/>
    <w:rsid w:val="00A92677"/>
    <w:rsid w:val="00A929FC"/>
    <w:rsid w:val="00AB1291"/>
    <w:rsid w:val="00AB511D"/>
    <w:rsid w:val="00AB61DE"/>
    <w:rsid w:val="00AB7D72"/>
    <w:rsid w:val="00AC3FD8"/>
    <w:rsid w:val="00AC5156"/>
    <w:rsid w:val="00AD0C11"/>
    <w:rsid w:val="00AE1DB6"/>
    <w:rsid w:val="00AE217F"/>
    <w:rsid w:val="00AE61B4"/>
    <w:rsid w:val="00AF3EF0"/>
    <w:rsid w:val="00AF676A"/>
    <w:rsid w:val="00B0410B"/>
    <w:rsid w:val="00B1710F"/>
    <w:rsid w:val="00B26247"/>
    <w:rsid w:val="00B2745B"/>
    <w:rsid w:val="00B3507C"/>
    <w:rsid w:val="00B355E6"/>
    <w:rsid w:val="00B4643C"/>
    <w:rsid w:val="00B56F13"/>
    <w:rsid w:val="00B6239F"/>
    <w:rsid w:val="00B7154C"/>
    <w:rsid w:val="00B802CB"/>
    <w:rsid w:val="00B81129"/>
    <w:rsid w:val="00B81516"/>
    <w:rsid w:val="00B86AE8"/>
    <w:rsid w:val="00B9359C"/>
    <w:rsid w:val="00B9431C"/>
    <w:rsid w:val="00BA3580"/>
    <w:rsid w:val="00BB4F25"/>
    <w:rsid w:val="00BD026B"/>
    <w:rsid w:val="00BD1727"/>
    <w:rsid w:val="00BD4CBA"/>
    <w:rsid w:val="00BD50ED"/>
    <w:rsid w:val="00BE2989"/>
    <w:rsid w:val="00BE5756"/>
    <w:rsid w:val="00BF4B01"/>
    <w:rsid w:val="00BF57FE"/>
    <w:rsid w:val="00BF6E18"/>
    <w:rsid w:val="00C14070"/>
    <w:rsid w:val="00C356DB"/>
    <w:rsid w:val="00C4227A"/>
    <w:rsid w:val="00C45DFC"/>
    <w:rsid w:val="00C5225D"/>
    <w:rsid w:val="00C54EEE"/>
    <w:rsid w:val="00C558ED"/>
    <w:rsid w:val="00C65A06"/>
    <w:rsid w:val="00C7260E"/>
    <w:rsid w:val="00C772A2"/>
    <w:rsid w:val="00C8166C"/>
    <w:rsid w:val="00C849A9"/>
    <w:rsid w:val="00C91970"/>
    <w:rsid w:val="00CA1C58"/>
    <w:rsid w:val="00CB63A3"/>
    <w:rsid w:val="00CC19C2"/>
    <w:rsid w:val="00CC2B34"/>
    <w:rsid w:val="00CC2EC2"/>
    <w:rsid w:val="00CC558C"/>
    <w:rsid w:val="00CC6784"/>
    <w:rsid w:val="00CD3077"/>
    <w:rsid w:val="00CF22D7"/>
    <w:rsid w:val="00CF385D"/>
    <w:rsid w:val="00CF4EFB"/>
    <w:rsid w:val="00CF51AD"/>
    <w:rsid w:val="00D013F5"/>
    <w:rsid w:val="00D06887"/>
    <w:rsid w:val="00D325D6"/>
    <w:rsid w:val="00D34895"/>
    <w:rsid w:val="00D34DAF"/>
    <w:rsid w:val="00D358EA"/>
    <w:rsid w:val="00D54A94"/>
    <w:rsid w:val="00D56D0B"/>
    <w:rsid w:val="00D62ACD"/>
    <w:rsid w:val="00D63974"/>
    <w:rsid w:val="00D6594F"/>
    <w:rsid w:val="00D8589F"/>
    <w:rsid w:val="00D8790E"/>
    <w:rsid w:val="00D947BE"/>
    <w:rsid w:val="00DA0BBB"/>
    <w:rsid w:val="00DA2878"/>
    <w:rsid w:val="00DA764E"/>
    <w:rsid w:val="00DB4718"/>
    <w:rsid w:val="00DB4BB9"/>
    <w:rsid w:val="00DC3C6D"/>
    <w:rsid w:val="00DC3F85"/>
    <w:rsid w:val="00DC6B23"/>
    <w:rsid w:val="00DD196B"/>
    <w:rsid w:val="00DE0C64"/>
    <w:rsid w:val="00DE0CEE"/>
    <w:rsid w:val="00DE32B6"/>
    <w:rsid w:val="00DE3D13"/>
    <w:rsid w:val="00DE7DA0"/>
    <w:rsid w:val="00DF122C"/>
    <w:rsid w:val="00DF4177"/>
    <w:rsid w:val="00E04CEC"/>
    <w:rsid w:val="00E10358"/>
    <w:rsid w:val="00E1702B"/>
    <w:rsid w:val="00E231E9"/>
    <w:rsid w:val="00E26591"/>
    <w:rsid w:val="00E310F2"/>
    <w:rsid w:val="00E443BB"/>
    <w:rsid w:val="00E4456D"/>
    <w:rsid w:val="00E4765D"/>
    <w:rsid w:val="00E47D80"/>
    <w:rsid w:val="00E65460"/>
    <w:rsid w:val="00E67153"/>
    <w:rsid w:val="00E72BC2"/>
    <w:rsid w:val="00E72E82"/>
    <w:rsid w:val="00E86D41"/>
    <w:rsid w:val="00E929BE"/>
    <w:rsid w:val="00E93D4F"/>
    <w:rsid w:val="00EA20C5"/>
    <w:rsid w:val="00EA2157"/>
    <w:rsid w:val="00EA2C0E"/>
    <w:rsid w:val="00EE0942"/>
    <w:rsid w:val="00EE4C55"/>
    <w:rsid w:val="00EF078A"/>
    <w:rsid w:val="00EF5AA8"/>
    <w:rsid w:val="00EF6060"/>
    <w:rsid w:val="00F01612"/>
    <w:rsid w:val="00F02473"/>
    <w:rsid w:val="00F04BA7"/>
    <w:rsid w:val="00F071D3"/>
    <w:rsid w:val="00F12373"/>
    <w:rsid w:val="00F32EA2"/>
    <w:rsid w:val="00F40615"/>
    <w:rsid w:val="00F558A2"/>
    <w:rsid w:val="00F63587"/>
    <w:rsid w:val="00F63E08"/>
    <w:rsid w:val="00F81AF8"/>
    <w:rsid w:val="00F83FD2"/>
    <w:rsid w:val="00F8618B"/>
    <w:rsid w:val="00F95A42"/>
    <w:rsid w:val="00FA1191"/>
    <w:rsid w:val="00FA4D42"/>
    <w:rsid w:val="00FB0229"/>
    <w:rsid w:val="00FB75A7"/>
    <w:rsid w:val="00FC0839"/>
    <w:rsid w:val="00FC2217"/>
    <w:rsid w:val="00FC3704"/>
    <w:rsid w:val="00FC6395"/>
    <w:rsid w:val="00FC74D3"/>
    <w:rsid w:val="00FD390F"/>
    <w:rsid w:val="00FE180B"/>
    <w:rsid w:val="00FE51EB"/>
    <w:rsid w:val="00FF058E"/>
    <w:rsid w:val="00FF23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5E2EA42"/>
  <w15:docId w15:val="{93B6187E-AF73-8541-8A09-1DC67F903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B02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0229"/>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FB0229"/>
    <w:rPr>
      <w:b/>
      <w:bCs/>
      <w:sz w:val="20"/>
      <w:szCs w:val="20"/>
    </w:rPr>
  </w:style>
  <w:style w:type="character" w:customStyle="1" w:styleId="CommentSubjectChar">
    <w:name w:val="Comment Subject Char"/>
    <w:basedOn w:val="CommentTextChar"/>
    <w:link w:val="CommentSubject"/>
    <w:uiPriority w:val="99"/>
    <w:semiHidden/>
    <w:rsid w:val="00FB0229"/>
    <w:rPr>
      <w:b/>
      <w:bCs/>
      <w:sz w:val="20"/>
      <w:szCs w:val="20"/>
    </w:rPr>
  </w:style>
  <w:style w:type="paragraph" w:styleId="Revision">
    <w:name w:val="Revision"/>
    <w:hidden/>
    <w:uiPriority w:val="99"/>
    <w:semiHidden/>
    <w:rsid w:val="00DC3F85"/>
  </w:style>
  <w:style w:type="character" w:styleId="Strong">
    <w:name w:val="Strong"/>
    <w:basedOn w:val="DefaultParagraphFont"/>
    <w:uiPriority w:val="22"/>
    <w:qFormat/>
    <w:rsid w:val="000A0B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21</Pages>
  <Words>6866</Words>
  <Characters>39142</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E. McGeary</dc:creator>
  <cp:keywords/>
  <dc:description/>
  <cp:lastModifiedBy>Sean E. McGeary</cp:lastModifiedBy>
  <cp:revision>3</cp:revision>
  <dcterms:created xsi:type="dcterms:W3CDTF">2019-09-02T21:38:00Z</dcterms:created>
  <dcterms:modified xsi:type="dcterms:W3CDTF">2019-09-03T01:42:00Z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id="http://www.zotero.org/styles/science"/&gt;&lt;format class="21"/&gt;&lt;/info&gt;PAPERS2_INFO_END</vt:lpwstr>
  </property>
</Properties>
</file>